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EFDAF" w14:textId="77777777" w:rsidR="001A60B2" w:rsidRPr="001A2EC5" w:rsidRDefault="003651B1" w:rsidP="003651B1">
      <w:pPr>
        <w:rPr>
          <w:sz w:val="36"/>
          <w:szCs w:val="36"/>
        </w:rPr>
      </w:pPr>
      <w:bookmarkStart w:id="0" w:name="_GoBack"/>
      <w:bookmarkEnd w:id="0"/>
      <w:r w:rsidRPr="001A2EC5">
        <w:rPr>
          <w:sz w:val="36"/>
          <w:szCs w:val="36"/>
        </w:rPr>
        <w:t>The Last Days a</w:t>
      </w:r>
      <w:r w:rsidR="00DD6132" w:rsidRPr="001A2EC5">
        <w:rPr>
          <w:sz w:val="36"/>
          <w:szCs w:val="36"/>
        </w:rPr>
        <w:t>nd</w:t>
      </w:r>
      <w:r w:rsidR="00E42367" w:rsidRPr="001A2EC5">
        <w:rPr>
          <w:sz w:val="36"/>
          <w:szCs w:val="36"/>
        </w:rPr>
        <w:t xml:space="preserve"> </w:t>
      </w:r>
      <w:r w:rsidRPr="001A2EC5">
        <w:rPr>
          <w:sz w:val="36"/>
          <w:szCs w:val="36"/>
        </w:rPr>
        <w:t>the 1891 Second</w:t>
      </w:r>
      <w:r w:rsidR="000D455F" w:rsidRPr="001A2EC5">
        <w:rPr>
          <w:sz w:val="36"/>
          <w:szCs w:val="36"/>
        </w:rPr>
        <w:t xml:space="preserve"> C</w:t>
      </w:r>
      <w:r w:rsidR="00DD6132" w:rsidRPr="001A2EC5">
        <w:rPr>
          <w:sz w:val="36"/>
          <w:szCs w:val="36"/>
        </w:rPr>
        <w:t>oming of Jesus Christ</w:t>
      </w:r>
      <w:r w:rsidR="00A23E38" w:rsidRPr="001A2EC5">
        <w:rPr>
          <w:sz w:val="36"/>
          <w:szCs w:val="36"/>
        </w:rPr>
        <w:t>.</w:t>
      </w:r>
    </w:p>
    <w:p w14:paraId="5217167D" w14:textId="77777777" w:rsidR="00267302" w:rsidRDefault="00267302" w:rsidP="00267302">
      <w:pPr>
        <w:jc w:val="center"/>
        <w:rPr>
          <w:sz w:val="28"/>
          <w:szCs w:val="28"/>
        </w:rPr>
      </w:pPr>
    </w:p>
    <w:p w14:paraId="5AC6933F" w14:textId="77777777" w:rsidR="005351AC" w:rsidRDefault="008324E2" w:rsidP="005351AC">
      <w:r w:rsidRPr="00CD6E7C">
        <w:t>The fact that the LDS Church believes that these are</w:t>
      </w:r>
      <w:r>
        <w:t xml:space="preserve"> the “last days” of the world is beyond dispute. Even namin</w:t>
      </w:r>
      <w:r w:rsidR="003651B1">
        <w:t>g the</w:t>
      </w:r>
      <w:r>
        <w:t xml:space="preserve"> Church after the Latter-days. </w:t>
      </w:r>
      <w:r w:rsidR="00C2288F">
        <w:t xml:space="preserve"> </w:t>
      </w:r>
      <w:r w:rsidR="003651B1">
        <w:t>This doctrine</w:t>
      </w:r>
      <w:r>
        <w:t xml:space="preserve"> has been repeated over and over again</w:t>
      </w:r>
      <w:r w:rsidR="00330E27">
        <w:t>,</w:t>
      </w:r>
      <w:r>
        <w:t xml:space="preserve"> by every prophet and leader</w:t>
      </w:r>
      <w:r w:rsidR="00C2288F">
        <w:t>,</w:t>
      </w:r>
      <w:r>
        <w:t xml:space="preserve"> </w:t>
      </w:r>
      <w:r w:rsidR="00C2288F">
        <w:t>through out</w:t>
      </w:r>
      <w:r>
        <w:t xml:space="preserve"> the history of the LDS Church.  Every member understands this doctrine and has been taught since childhood to believe it. </w:t>
      </w:r>
      <w:r w:rsidR="005351AC">
        <w:t xml:space="preserve">  </w:t>
      </w:r>
    </w:p>
    <w:p w14:paraId="0F0BCFED" w14:textId="77777777" w:rsidR="005351AC" w:rsidRDefault="005351AC" w:rsidP="005351AC"/>
    <w:p w14:paraId="53346A1F" w14:textId="77777777" w:rsidR="00E37547" w:rsidRDefault="005351AC" w:rsidP="003651B1">
      <w:pPr>
        <w:rPr>
          <w:sz w:val="20"/>
          <w:szCs w:val="20"/>
        </w:rPr>
      </w:pPr>
      <w:r>
        <w:t>We</w:t>
      </w:r>
      <w:r w:rsidR="001A2EC5">
        <w:t xml:space="preserve"> ha</w:t>
      </w:r>
      <w:r w:rsidR="00211777">
        <w:t>ve been taught:</w:t>
      </w:r>
      <w:r w:rsidR="00C2288F">
        <w:t xml:space="preserve"> </w:t>
      </w:r>
      <w:r w:rsidR="003651B1" w:rsidRPr="003651B1">
        <w:rPr>
          <w:i/>
        </w:rPr>
        <w:t>“I know that the Lord giveth no commandments unto the children of men, save he shall prepare a way for them that they may accomplish the thing which he commandeth them.”</w:t>
      </w:r>
      <w:r w:rsidR="003651B1">
        <w:t xml:space="preserve">  </w:t>
      </w:r>
      <w:r w:rsidR="00211777">
        <w:t xml:space="preserve"> </w:t>
      </w:r>
      <w:hyperlink r:id="rId7" w:history="1">
        <w:r w:rsidR="003651B1" w:rsidRPr="00211777">
          <w:rPr>
            <w:rStyle w:val="Hyperlink"/>
            <w:sz w:val="20"/>
            <w:szCs w:val="20"/>
            <w:u w:val="none"/>
          </w:rPr>
          <w:t>(1 Nephi 3:7)</w:t>
        </w:r>
      </w:hyperlink>
      <w:r w:rsidR="003651B1" w:rsidRPr="00211777">
        <w:t xml:space="preserve">  </w:t>
      </w:r>
      <w:r w:rsidR="003651B1" w:rsidRPr="00C2288F">
        <w:rPr>
          <w:i/>
        </w:rPr>
        <w:t xml:space="preserve"> </w:t>
      </w:r>
      <w:r w:rsidRPr="00C2288F">
        <w:rPr>
          <w:i/>
        </w:rPr>
        <w:t>“For the prophecy came not in old time by the will of man: but holy men of God spake as they were moved by the Holy Ghost.”</w:t>
      </w:r>
      <w:r w:rsidRPr="00F8141D">
        <w:t xml:space="preserve"> </w:t>
      </w:r>
      <w:hyperlink r:id="rId8" w:anchor="18" w:history="1">
        <w:r w:rsidR="00306B59">
          <w:rPr>
            <w:rStyle w:val="Hyperlink"/>
            <w:sz w:val="20"/>
            <w:szCs w:val="20"/>
            <w:u w:val="none"/>
          </w:rPr>
          <w:t>(2</w:t>
        </w:r>
        <w:r w:rsidRPr="009A11BB">
          <w:rPr>
            <w:rStyle w:val="Hyperlink"/>
            <w:sz w:val="20"/>
            <w:szCs w:val="20"/>
            <w:u w:val="none"/>
          </w:rPr>
          <w:t xml:space="preserve"> Pet. 1:19–2</w:t>
        </w:r>
        <w:r w:rsidR="00306B59">
          <w:rPr>
            <w:rStyle w:val="Hyperlink"/>
            <w:sz w:val="20"/>
            <w:szCs w:val="20"/>
            <w:u w:val="none"/>
          </w:rPr>
          <w:t>1)</w:t>
        </w:r>
      </w:hyperlink>
      <w:r w:rsidRPr="009A11BB">
        <w:t xml:space="preserve">   </w:t>
      </w:r>
      <w:r w:rsidR="00211777" w:rsidRPr="00486A2B">
        <w:rPr>
          <w:i/>
        </w:rPr>
        <w:t xml:space="preserve">“And whatsoever they shall speak when moved upon by the </w:t>
      </w:r>
      <w:r w:rsidR="00211777" w:rsidRPr="00207C66">
        <w:rPr>
          <w:i/>
        </w:rPr>
        <w:t>Holy Ghost</w:t>
      </w:r>
      <w:r w:rsidR="00211777" w:rsidRPr="00486A2B">
        <w:rPr>
          <w:i/>
        </w:rPr>
        <w:t xml:space="preserve"> shall be Scripture, shall be the will of the Lord, shall be the mind of the Lord, shall be the word of the Lord, shall be the voice of the Lord, and the power of God unto salvation</w:t>
      </w:r>
      <w:r w:rsidR="00211777">
        <w:rPr>
          <w:i/>
        </w:rPr>
        <w:t>”</w:t>
      </w:r>
      <w:r w:rsidR="00211777" w:rsidRPr="00211777">
        <w:rPr>
          <w:i/>
        </w:rPr>
        <w:t xml:space="preserve"> </w:t>
      </w:r>
      <w:hyperlink r:id="rId9" w:anchor="3" w:history="1">
        <w:r w:rsidR="00211777" w:rsidRPr="00211777">
          <w:rPr>
            <w:rStyle w:val="Hyperlink"/>
            <w:sz w:val="20"/>
            <w:szCs w:val="20"/>
            <w:u w:val="none"/>
          </w:rPr>
          <w:t>(D&amp;C 68:4)</w:t>
        </w:r>
      </w:hyperlink>
      <w:r w:rsidR="00211777">
        <w:rPr>
          <w:sz w:val="20"/>
          <w:szCs w:val="20"/>
        </w:rPr>
        <w:t xml:space="preserve">  </w:t>
      </w:r>
      <w:r w:rsidRPr="009A11BB">
        <w:t>But</w:t>
      </w:r>
      <w:r>
        <w:t xml:space="preserve"> what prophec</w:t>
      </w:r>
      <w:r w:rsidR="00C2288F">
        <w:t>ies</w:t>
      </w:r>
      <w:r>
        <w:t xml:space="preserve"> </w:t>
      </w:r>
      <w:r w:rsidR="001A2EC5">
        <w:t xml:space="preserve">and doctrine </w:t>
      </w:r>
      <w:r>
        <w:t xml:space="preserve">have been </w:t>
      </w:r>
      <w:r w:rsidR="003651B1">
        <w:t>lost in time</w:t>
      </w:r>
      <w:r w:rsidRPr="005351AC">
        <w:t xml:space="preserve">?  </w:t>
      </w:r>
      <w:r w:rsidR="007B3A5D" w:rsidRPr="0016445F">
        <w:rPr>
          <w:b/>
          <w:i/>
        </w:rPr>
        <w:t>“There are those of the rising generation who shall not taste death till Christ comes.”</w:t>
      </w:r>
      <w:r w:rsidR="007B3A5D" w:rsidRPr="005351AC">
        <w:t xml:space="preserve"> </w:t>
      </w:r>
      <w:r w:rsidR="007B3A5D" w:rsidRPr="009A4BDA">
        <w:rPr>
          <w:sz w:val="20"/>
          <w:szCs w:val="20"/>
        </w:rPr>
        <w:t>(Joseph Smith</w:t>
      </w:r>
      <w:r w:rsidR="00151942" w:rsidRPr="009A4BDA">
        <w:rPr>
          <w:sz w:val="20"/>
          <w:szCs w:val="20"/>
        </w:rPr>
        <w:t xml:space="preserve"> Jr.</w:t>
      </w:r>
      <w:r w:rsidR="009A4BDA" w:rsidRPr="009A4BDA">
        <w:rPr>
          <w:sz w:val="20"/>
          <w:szCs w:val="20"/>
        </w:rPr>
        <w:t>, April 6, 1843 General Conference</w:t>
      </w:r>
      <w:r w:rsidR="007B3A5D" w:rsidRPr="009A4BDA">
        <w:rPr>
          <w:sz w:val="20"/>
          <w:szCs w:val="20"/>
        </w:rPr>
        <w:t>)</w:t>
      </w:r>
    </w:p>
    <w:p w14:paraId="1CD81BDA" w14:textId="77777777" w:rsidR="00211777" w:rsidRDefault="00211777" w:rsidP="003651B1">
      <w:pPr>
        <w:rPr>
          <w:sz w:val="20"/>
          <w:szCs w:val="20"/>
        </w:rPr>
      </w:pPr>
    </w:p>
    <w:p w14:paraId="29B145F3" w14:textId="77777777" w:rsidR="00C30D22" w:rsidRPr="000D455F" w:rsidRDefault="00C30D22" w:rsidP="00C30D22">
      <w:r w:rsidRPr="00BB01F6">
        <w:t>Here is a chronological history by the early LDS</w:t>
      </w:r>
      <w:r>
        <w:t xml:space="preserve"> </w:t>
      </w:r>
      <w:r w:rsidRPr="000D455F">
        <w:t xml:space="preserve">Church, on the Second Advent of Jesus Christ, and </w:t>
      </w:r>
      <w:r w:rsidR="00211777">
        <w:t xml:space="preserve">the </w:t>
      </w:r>
      <w:r w:rsidRPr="000D455F">
        <w:t>predictions</w:t>
      </w:r>
      <w:r>
        <w:t xml:space="preserve"> of his coming</w:t>
      </w:r>
      <w:r w:rsidRPr="000D455F">
        <w:t xml:space="preserve"> in the following years</w:t>
      </w:r>
      <w:r>
        <w:t>:</w:t>
      </w:r>
      <w:r w:rsidRPr="000D455F">
        <w:t xml:space="preserve"> 1846, </w:t>
      </w:r>
      <w:r>
        <w:t xml:space="preserve">before 1880, </w:t>
      </w:r>
      <w:r w:rsidRPr="000D455F">
        <w:t xml:space="preserve">1881, </w:t>
      </w:r>
      <w:r>
        <w:t xml:space="preserve">1882 </w:t>
      </w:r>
      <w:r w:rsidRPr="000D455F">
        <w:t>after 1884, 1890-91</w:t>
      </w:r>
      <w:r w:rsidR="00211777">
        <w:t>, 1893</w:t>
      </w:r>
      <w:r w:rsidRPr="000D455F">
        <w:t>.</w:t>
      </w:r>
    </w:p>
    <w:p w14:paraId="10D54742" w14:textId="77777777" w:rsidR="00C30D22" w:rsidRDefault="00C30D22" w:rsidP="00DE3F18">
      <w:pPr>
        <w:pBdr>
          <w:bottom w:val="dotted" w:sz="24" w:space="1" w:color="auto"/>
        </w:pBdr>
      </w:pPr>
    </w:p>
    <w:p w14:paraId="611B697E" w14:textId="77777777" w:rsidR="00C30D22" w:rsidRPr="000D455F" w:rsidRDefault="00C30D22" w:rsidP="00DE3F18"/>
    <w:p w14:paraId="73AB01A7" w14:textId="77777777" w:rsidR="00DA453E" w:rsidRPr="00E75B74" w:rsidRDefault="00DA453E" w:rsidP="00DA453E">
      <w:pPr>
        <w:rPr>
          <w:sz w:val="20"/>
          <w:szCs w:val="20"/>
        </w:rPr>
      </w:pPr>
      <w:r w:rsidRPr="000D455F">
        <w:t xml:space="preserve">1820  </w:t>
      </w:r>
      <w:r>
        <w:t>The Orson Pratt Journals (</w:t>
      </w:r>
      <w:r w:rsidRPr="00653D1A">
        <w:t>August 3rd, 1838</w:t>
      </w:r>
      <w:r>
        <w:t xml:space="preserve">) </w:t>
      </w:r>
      <w:r w:rsidR="00C57895">
        <w:t xml:space="preserve"> </w:t>
      </w:r>
      <w:r w:rsidR="009D665F">
        <w:t xml:space="preserve"> </w:t>
      </w:r>
      <w:r w:rsidR="00C57895">
        <w:t>“</w:t>
      </w:r>
      <w:r w:rsidRPr="00DA453E">
        <w:rPr>
          <w:i/>
        </w:rPr>
        <w:t>Mr. Joseph Smith, Jr., who made the following important discovery…  was born… on the 23rd of December, A. D. 1805… When somewhere abou</w:t>
      </w:r>
      <w:r w:rsidR="00C42A57">
        <w:rPr>
          <w:i/>
        </w:rPr>
        <w:t>t fourteen or fifteen years old</w:t>
      </w:r>
      <w:r w:rsidRPr="00DA453E">
        <w:rPr>
          <w:i/>
        </w:rPr>
        <w:t xml:space="preserve">, he </w:t>
      </w:r>
      <w:r w:rsidRPr="00DA453E">
        <w:rPr>
          <w:b/>
          <w:i/>
        </w:rPr>
        <w:t>began seriously to reflect upon the necessity of being prepared for a future state of existence;</w:t>
      </w:r>
      <w:r w:rsidRPr="00DA453E">
        <w:rPr>
          <w:i/>
        </w:rPr>
        <w:t xml:space="preserve"> but how, or in what way, to prepare himself was a question as yet undetermined in his own mind. He perceived that it was </w:t>
      </w:r>
      <w:r w:rsidRPr="00DA453E">
        <w:rPr>
          <w:b/>
          <w:i/>
        </w:rPr>
        <w:t>a question of infinite importance, and that the salvation of his soul depended upon a correct understanding of the same.</w:t>
      </w:r>
      <w:r w:rsidRPr="00DA453E">
        <w:rPr>
          <w:i/>
        </w:rPr>
        <w:t xml:space="preserve"> He saw that if he understood not the way, it would be impossible to walk in it except by chance, and the thought of resting his hopes of eternal life upon chance or uncertainties was more than he could endur</w:t>
      </w:r>
      <w:r w:rsidR="00B671A0">
        <w:rPr>
          <w:i/>
        </w:rPr>
        <w:t>e…</w:t>
      </w:r>
      <w:r w:rsidRPr="00DA453E">
        <w:rPr>
          <w:i/>
        </w:rPr>
        <w:t xml:space="preserve"> he was enrapt in a heavenly vision, and saw two glorious personages who exactly resembled each other in their features or likeness. He was informed that his sins were forgiven</w:t>
      </w:r>
      <w:r w:rsidR="00E75B74">
        <w:rPr>
          <w:i/>
        </w:rPr>
        <w:t>…</w:t>
      </w:r>
      <w:r w:rsidRPr="00DA453E">
        <w:rPr>
          <w:i/>
        </w:rPr>
        <w:t xml:space="preserve">  And it pleased God on the evening of the </w:t>
      </w:r>
      <w:r w:rsidRPr="00DA453E">
        <w:rPr>
          <w:b/>
          <w:i/>
        </w:rPr>
        <w:t>21st of September, A. D. 1823</w:t>
      </w:r>
      <w:r w:rsidRPr="00DA453E">
        <w:rPr>
          <w:i/>
        </w:rPr>
        <w:t xml:space="preserve">, to again hear his prayers. For he had retired to rest as usual, only that his mind was drawn out in fervent prayer, and his soul was filled with the most earnest desire "to commune with some kind messenger who could communicate to him the desired information of his acceptance with God," and also </w:t>
      </w:r>
      <w:r w:rsidRPr="00DA453E">
        <w:rPr>
          <w:b/>
          <w:i/>
        </w:rPr>
        <w:t>unfold the principles of the doctrine of Christ, according to the promise which he had received in the former vision</w:t>
      </w:r>
      <w:r w:rsidR="00B671A0">
        <w:rPr>
          <w:i/>
        </w:rPr>
        <w:t>…</w:t>
      </w:r>
      <w:r w:rsidRPr="00DA453E">
        <w:rPr>
          <w:i/>
        </w:rPr>
        <w:t xml:space="preserve"> This glorious being declared himself to be angel of God, sent forth by commandment, to communicate to him that his sins were forgiven and that his prayers were heard; and also, to bring the joyful tidings, </w:t>
      </w:r>
      <w:r w:rsidRPr="00DA453E">
        <w:rPr>
          <w:b/>
          <w:i/>
        </w:rPr>
        <w:t>that the covenant which God made with ancient Israel concerning their posterity was at hand to be fulfilled; that the great preparatory work for the second coming of the Messiah was speedily to commence</w:t>
      </w:r>
      <w:r w:rsidRPr="00DA453E">
        <w:rPr>
          <w:i/>
        </w:rPr>
        <w:t>; that the time was at hand for the gospel in its fullness to be preached in power unto all nations; that a people might be prepared with faith and righteousness, for the millennial reign of universal peace and jo</w:t>
      </w:r>
      <w:r w:rsidR="00C57895">
        <w:rPr>
          <w:i/>
        </w:rPr>
        <w:t>y.”</w:t>
      </w:r>
      <w:r w:rsidRPr="00653D1A">
        <w:t xml:space="preserve"> </w:t>
      </w:r>
      <w:r>
        <w:t xml:space="preserve">  </w:t>
      </w:r>
      <w:r w:rsidRPr="00E75B74">
        <w:rPr>
          <w:sz w:val="20"/>
          <w:szCs w:val="20"/>
        </w:rPr>
        <w:t xml:space="preserve">(Far West, August 3rd, 1838.  Source: Orson Pratt, A Interesting Account of Several Remarkable Visions, and of the Late Discovery of Ancient American Records (Edinburgh, 1840) FACTS IN RELATION TO THE LATE </w:t>
      </w:r>
      <w:r w:rsidRPr="009A11BB">
        <w:rPr>
          <w:sz w:val="20"/>
          <w:szCs w:val="20"/>
        </w:rPr>
        <w:t xml:space="preserve">DISCOVERY OF ANCIENT AMERICAN RECORDS </w:t>
      </w:r>
      <w:hyperlink r:id="rId10" w:history="1">
        <w:r w:rsidRPr="009A11BB">
          <w:rPr>
            <w:rStyle w:val="Hyperlink"/>
            <w:sz w:val="20"/>
            <w:szCs w:val="20"/>
            <w:u w:val="none"/>
          </w:rPr>
          <w:t>http://www.boap.org/LDS/Early-Saints/OPratt.html</w:t>
        </w:r>
      </w:hyperlink>
      <w:r w:rsidR="009D665F">
        <w:rPr>
          <w:sz w:val="20"/>
          <w:szCs w:val="20"/>
        </w:rPr>
        <w:t xml:space="preserve"> )</w:t>
      </w:r>
    </w:p>
    <w:p w14:paraId="026B5FAE" w14:textId="77777777" w:rsidR="009D3E32" w:rsidRDefault="009D3E32" w:rsidP="00271E6A"/>
    <w:p w14:paraId="6C423B00" w14:textId="77777777" w:rsidR="00DE3F18" w:rsidRDefault="00DA453E" w:rsidP="00271E6A">
      <w:pPr>
        <w:rPr>
          <w:sz w:val="20"/>
          <w:szCs w:val="20"/>
        </w:rPr>
      </w:pPr>
      <w:r>
        <w:lastRenderedPageBreak/>
        <w:t>1820</w:t>
      </w:r>
      <w:r w:rsidR="009D3E32">
        <w:t xml:space="preserve">,  </w:t>
      </w:r>
      <w:r w:rsidR="00271E6A" w:rsidRPr="00271E6A">
        <w:t xml:space="preserve"> </w:t>
      </w:r>
      <w:r w:rsidRPr="00271E6A">
        <w:t>Geo</w:t>
      </w:r>
      <w:r w:rsidR="009B1CDA">
        <w:t>rge</w:t>
      </w:r>
      <w:r w:rsidRPr="00271E6A">
        <w:t xml:space="preserve"> A. Smith</w:t>
      </w:r>
      <w:r>
        <w:t xml:space="preserve"> (</w:t>
      </w:r>
      <w:r w:rsidRPr="00271E6A">
        <w:t>September 5, 1855</w:t>
      </w:r>
      <w:r>
        <w:t>)</w:t>
      </w:r>
      <w:r w:rsidR="00C57895">
        <w:t xml:space="preserve"> </w:t>
      </w:r>
      <w:r w:rsidR="00271E6A" w:rsidRPr="00271E6A">
        <w:t xml:space="preserve">  </w:t>
      </w:r>
      <w:r w:rsidR="00271E6A" w:rsidRPr="00271E6A">
        <w:rPr>
          <w:i/>
        </w:rPr>
        <w:t>“</w:t>
      </w:r>
      <w:r w:rsidR="00DE3F18" w:rsidRPr="00271E6A">
        <w:rPr>
          <w:i/>
        </w:rPr>
        <w:t xml:space="preserve">Joseph Smith, jun…  </w:t>
      </w:r>
      <w:r w:rsidR="00DE3F18" w:rsidRPr="00271E6A">
        <w:rPr>
          <w:b/>
          <w:i/>
        </w:rPr>
        <w:t xml:space="preserve">At the age of 15 </w:t>
      </w:r>
      <w:r w:rsidR="009D665F" w:rsidRPr="009D665F">
        <w:rPr>
          <w:i/>
        </w:rPr>
        <w:t>[1820]</w:t>
      </w:r>
      <w:r w:rsidR="009D665F">
        <w:rPr>
          <w:b/>
          <w:i/>
        </w:rPr>
        <w:t xml:space="preserve"> </w:t>
      </w:r>
      <w:r w:rsidR="00DE3F18" w:rsidRPr="00271E6A">
        <w:rPr>
          <w:b/>
          <w:i/>
        </w:rPr>
        <w:t>he began to reflect seriously on the necessity of being prepared for a future state of existence…</w:t>
      </w:r>
      <w:r w:rsidR="00271E6A" w:rsidRPr="00271E6A">
        <w:rPr>
          <w:i/>
        </w:rPr>
        <w:t xml:space="preserve"> </w:t>
      </w:r>
      <w:r w:rsidR="00DE3F18" w:rsidRPr="00271E6A">
        <w:rPr>
          <w:i/>
        </w:rPr>
        <w:t xml:space="preserve">On the </w:t>
      </w:r>
      <w:r w:rsidR="00DE3F18" w:rsidRPr="003D35F4">
        <w:rPr>
          <w:b/>
          <w:i/>
        </w:rPr>
        <w:t>21st September, 1823,</w:t>
      </w:r>
      <w:r w:rsidR="00DE3F18" w:rsidRPr="00271E6A">
        <w:rPr>
          <w:i/>
        </w:rPr>
        <w:t xml:space="preserve"> while engaged in prayer and striving to exercise faith, the room was filled with light surpassing that of noon day, in the midst of which was a person whose countenance was as lightning, and yet so full of innocence and goodness, and of such a glorious appearance as to banish all apprehension: he was </w:t>
      </w:r>
      <w:r w:rsidR="00DE3F18" w:rsidRPr="00271E6A">
        <w:rPr>
          <w:b/>
          <w:i/>
        </w:rPr>
        <w:t>an angel commissioned of God to inform him that the covenants with ancient Israel touching their posterity should soon be fulfilled, and that the great work to prepare for the second coming of Christ should now commence;</w:t>
      </w:r>
      <w:r w:rsidR="00DE3F18" w:rsidRPr="00271E6A">
        <w:rPr>
          <w:i/>
        </w:rPr>
        <w:t xml:space="preserve"> the fulness of the gospel be made known to all nations; that the native inhabitants of America were a remnant of Israel, who had anciently enjoyed the ministry of inspired men; that records containing their history had been preserved to the period of their national degeneracy, and that those records had been concealed in the earth, and the Lord promised they should soon be revealed</w:t>
      </w:r>
      <w:r w:rsidR="00271E6A" w:rsidRPr="009A11BB">
        <w:rPr>
          <w:i/>
        </w:rPr>
        <w:t>...”</w:t>
      </w:r>
      <w:r w:rsidR="00271E6A" w:rsidRPr="009A11BB">
        <w:t xml:space="preserve"> </w:t>
      </w:r>
      <w:r w:rsidR="00271E6A" w:rsidRPr="009A11BB">
        <w:rPr>
          <w:sz w:val="20"/>
          <w:szCs w:val="20"/>
        </w:rPr>
        <w:t>(</w:t>
      </w:r>
      <w:hyperlink r:id="rId11" w:history="1">
        <w:r w:rsidR="00271E6A" w:rsidRPr="009A11BB">
          <w:rPr>
            <w:rStyle w:val="Hyperlink"/>
            <w:i/>
            <w:sz w:val="20"/>
            <w:szCs w:val="20"/>
            <w:u w:val="none"/>
          </w:rPr>
          <w:t>The Des</w:t>
        </w:r>
        <w:r w:rsidR="00271E6A" w:rsidRPr="009A11BB">
          <w:rPr>
            <w:rStyle w:val="Hyperlink"/>
            <w:i/>
            <w:sz w:val="20"/>
            <w:szCs w:val="20"/>
            <w:u w:val="none"/>
          </w:rPr>
          <w:t>e</w:t>
        </w:r>
        <w:r w:rsidR="00271E6A" w:rsidRPr="009A11BB">
          <w:rPr>
            <w:rStyle w:val="Hyperlink"/>
            <w:i/>
            <w:sz w:val="20"/>
            <w:szCs w:val="20"/>
            <w:u w:val="none"/>
          </w:rPr>
          <w:t>rt News</w:t>
        </w:r>
      </w:hyperlink>
      <w:r w:rsidR="00271E6A" w:rsidRPr="009A11BB">
        <w:rPr>
          <w:i/>
          <w:sz w:val="20"/>
          <w:szCs w:val="20"/>
        </w:rPr>
        <w:t xml:space="preserve"> </w:t>
      </w:r>
      <w:r w:rsidR="005351AC" w:rsidRPr="009A11BB">
        <w:rPr>
          <w:i/>
          <w:sz w:val="20"/>
          <w:szCs w:val="20"/>
        </w:rPr>
        <w:t>“</w:t>
      </w:r>
      <w:r w:rsidR="00DE3F18" w:rsidRPr="009A11BB">
        <w:rPr>
          <w:i/>
          <w:sz w:val="20"/>
          <w:szCs w:val="20"/>
        </w:rPr>
        <w:t>Truth</w:t>
      </w:r>
      <w:r w:rsidR="00DE3F18" w:rsidRPr="00E75B74">
        <w:rPr>
          <w:i/>
          <w:sz w:val="20"/>
          <w:szCs w:val="20"/>
        </w:rPr>
        <w:t xml:space="preserve"> and Liberty</w:t>
      </w:r>
      <w:r w:rsidR="005351AC" w:rsidRPr="00E75B74">
        <w:rPr>
          <w:i/>
          <w:sz w:val="20"/>
          <w:szCs w:val="20"/>
        </w:rPr>
        <w:t>”</w:t>
      </w:r>
      <w:r w:rsidR="00DE3F18" w:rsidRPr="00E75B74">
        <w:rPr>
          <w:sz w:val="20"/>
          <w:szCs w:val="20"/>
        </w:rPr>
        <w:t xml:space="preserve"> G. S. L. City, U. T., September 5, 1855, Vol. V,  No. 26. Geo</w:t>
      </w:r>
      <w:r w:rsidR="009D3E32">
        <w:rPr>
          <w:sz w:val="20"/>
          <w:szCs w:val="20"/>
        </w:rPr>
        <w:t>rge</w:t>
      </w:r>
      <w:r w:rsidR="00DE3F18" w:rsidRPr="00E75B74">
        <w:rPr>
          <w:sz w:val="20"/>
          <w:szCs w:val="20"/>
        </w:rPr>
        <w:t xml:space="preserve"> A</w:t>
      </w:r>
      <w:r w:rsidR="009D3E32">
        <w:rPr>
          <w:sz w:val="20"/>
          <w:szCs w:val="20"/>
        </w:rPr>
        <w:t>lbert</w:t>
      </w:r>
      <w:r w:rsidR="00DE3F18" w:rsidRPr="00E75B74">
        <w:rPr>
          <w:sz w:val="20"/>
          <w:szCs w:val="20"/>
        </w:rPr>
        <w:t xml:space="preserve"> Smith</w:t>
      </w:r>
      <w:r w:rsidR="005351AC" w:rsidRPr="00E75B74">
        <w:rPr>
          <w:sz w:val="20"/>
          <w:szCs w:val="20"/>
        </w:rPr>
        <w:t>,</w:t>
      </w:r>
      <w:r w:rsidR="00DE3F18" w:rsidRPr="00E75B74">
        <w:rPr>
          <w:sz w:val="20"/>
          <w:szCs w:val="20"/>
        </w:rPr>
        <w:t xml:space="preserve"> Church Historian)</w:t>
      </w:r>
    </w:p>
    <w:p w14:paraId="43DE4FF6" w14:textId="77777777" w:rsidR="00FF26C1" w:rsidRDefault="00FF26C1" w:rsidP="00271E6A">
      <w:pPr>
        <w:rPr>
          <w:sz w:val="20"/>
          <w:szCs w:val="20"/>
        </w:rPr>
      </w:pPr>
    </w:p>
    <w:p w14:paraId="42AE5C92" w14:textId="77777777" w:rsidR="00FF26C1" w:rsidRPr="00567FCD" w:rsidRDefault="0024222E" w:rsidP="00567FCD">
      <w:pPr>
        <w:autoSpaceDE w:val="0"/>
        <w:autoSpaceDN w:val="0"/>
        <w:adjustRightInd w:val="0"/>
      </w:pPr>
      <w:r>
        <w:t xml:space="preserve">Prefix to the above:  </w:t>
      </w:r>
      <w:r w:rsidR="00567FCD" w:rsidRPr="00567FCD">
        <w:t xml:space="preserve">The following succinct history of the Prophet Joseph Smith, jun., and of the Church of Jesus Christ of Latterday Saints, was written in March 1855, for publication in the People's Journal, in compliance with a request made by the publishers, Tonsly and Cowin, to President Brigham Young; but inasmuch as it did not appear in that paper, it was, by consent of the author, published in the Deseret News Sept. 5, 1855. Of late there has been much inquiry by strangers and sojourners in relation the history of the Latterday Saints from the "rise of the Church till and subsequent to their location in these Mountain Valleys; and upon suggestion, we have, for the benefit of those thus interested in the matter, thought proper to republish it, correcting a few errors that were inadvertently made in the first instance in setting from the original manuscript.— [Ed. News.] </w:t>
      </w:r>
      <w:r w:rsidR="00FF26C1" w:rsidRPr="00567FCD">
        <w:t xml:space="preserve"> </w:t>
      </w:r>
      <w:r w:rsidR="00567FCD" w:rsidRPr="00567FCD">
        <w:t>(</w:t>
      </w:r>
      <w:r w:rsidR="00567FCD">
        <w:t>NOTE:  Re-</w:t>
      </w:r>
      <w:r w:rsidR="00567FCD" w:rsidRPr="00567FCD">
        <w:t>Pub</w:t>
      </w:r>
      <w:r w:rsidR="00567FCD">
        <w:t>lished</w:t>
      </w:r>
      <w:r w:rsidR="00567FCD" w:rsidRPr="00567FCD">
        <w:t xml:space="preserve"> 17 June 1865</w:t>
      </w:r>
      <w:r w:rsidR="00567FCD">
        <w:t xml:space="preserve">:  </w:t>
      </w:r>
      <w:r w:rsidR="00FF26C1" w:rsidRPr="00567FCD">
        <w:t xml:space="preserve">THE LATTERS-DAY SAINTS' MILLENNIAL STAR, Vol. XXVII, Pub. </w:t>
      </w:r>
      <w:r w:rsidR="003D728F" w:rsidRPr="00567FCD">
        <w:t xml:space="preserve">17 June </w:t>
      </w:r>
      <w:r w:rsidR="00FF26C1" w:rsidRPr="00567FCD">
        <w:t>1865, London England</w:t>
      </w:r>
      <w:r w:rsidR="00567FCD" w:rsidRPr="00567FCD">
        <w:t>, page 66)</w:t>
      </w:r>
    </w:p>
    <w:p w14:paraId="36221C77" w14:textId="77777777" w:rsidR="0015199C" w:rsidRDefault="0015199C" w:rsidP="00031A73"/>
    <w:p w14:paraId="55AAC963" w14:textId="77777777" w:rsidR="0015199C" w:rsidRPr="005F7C24" w:rsidRDefault="00AC1A53" w:rsidP="005F7C24">
      <w:bookmarkStart w:id="1" w:name="p1"/>
      <w:bookmarkEnd w:id="1"/>
      <w:r>
        <w:t xml:space="preserve">1820 </w:t>
      </w:r>
      <w:r w:rsidR="005F7C24">
        <w:t xml:space="preserve"> </w:t>
      </w:r>
      <w:r w:rsidR="003D35F4">
        <w:t>(2015 Modern Day Teaching, LDS.org)</w:t>
      </w:r>
      <w:r w:rsidR="005F7C24">
        <w:t xml:space="preserve"> </w:t>
      </w:r>
      <w:r w:rsidR="005F7C24" w:rsidRPr="005F7C24">
        <w:t>The Prophet Joseph Smith’s own words about the coming forth of the Book of Mormon:</w:t>
      </w:r>
      <w:bookmarkStart w:id="2" w:name="p12"/>
      <w:bookmarkEnd w:id="2"/>
      <w:r w:rsidR="005F7C24">
        <w:t xml:space="preserve">  </w:t>
      </w:r>
      <w:r w:rsidR="005F7C24" w:rsidRPr="00AC1A53">
        <w:rPr>
          <w:i/>
        </w:rPr>
        <w:t>“</w:t>
      </w:r>
      <w:r w:rsidRPr="00AC1A53">
        <w:rPr>
          <w:i/>
        </w:rPr>
        <w:t>Sept. 21</w:t>
      </w:r>
      <w:r w:rsidR="00B04D0B">
        <w:rPr>
          <w:i/>
        </w:rPr>
        <w:t xml:space="preserve">, </w:t>
      </w:r>
      <w:r w:rsidRPr="00AC1A53">
        <w:rPr>
          <w:i/>
        </w:rPr>
        <w:t>1823</w:t>
      </w:r>
      <w:r w:rsidR="00B04D0B">
        <w:rPr>
          <w:i/>
        </w:rPr>
        <w:t>.</w:t>
      </w:r>
      <w:r w:rsidRPr="00AC1A53">
        <w:rPr>
          <w:i/>
        </w:rPr>
        <w:t xml:space="preserve">  </w:t>
      </w:r>
      <w:r w:rsidR="005F7C24" w:rsidRPr="00AC1A53">
        <w:rPr>
          <w:i/>
        </w:rPr>
        <w:t>He</w:t>
      </w:r>
      <w:r w:rsidR="005F7C24" w:rsidRPr="005F7C24">
        <w:rPr>
          <w:i/>
        </w:rPr>
        <w:t xml:space="preserve"> [</w:t>
      </w:r>
      <w:r w:rsidR="005F7C24">
        <w:rPr>
          <w:i/>
        </w:rPr>
        <w:t>Moroni</w:t>
      </w:r>
      <w:r w:rsidR="005F7C24" w:rsidRPr="005F7C24">
        <w:rPr>
          <w:i/>
        </w:rPr>
        <w:t xml:space="preserve">] commenced, and again related the very same things which he had done at his first visit, without the least variation; which having done, he informed me of great judgments which were coming upon the earth, with great desolations by famine, sword, and pestilence; and that </w:t>
      </w:r>
      <w:r w:rsidR="005F7C24" w:rsidRPr="005F7C24">
        <w:rPr>
          <w:b/>
          <w:i/>
        </w:rPr>
        <w:t>these grievous judgments would come on the earth in this generation.</w:t>
      </w:r>
      <w:r w:rsidR="005F7C24" w:rsidRPr="005F7C24">
        <w:rPr>
          <w:i/>
        </w:rPr>
        <w:t xml:space="preserve"> Havi</w:t>
      </w:r>
      <w:r w:rsidR="005F7C24" w:rsidRPr="009A11BB">
        <w:rPr>
          <w:i/>
        </w:rPr>
        <w:t>ng related these things, he again ascended as he had done before.”</w:t>
      </w:r>
      <w:r w:rsidR="005F7C24" w:rsidRPr="009A11BB">
        <w:t xml:space="preserve">  </w:t>
      </w:r>
      <w:hyperlink r:id="rId12" w:history="1">
        <w:r w:rsidR="00DC716E" w:rsidRPr="0032135E">
          <w:rPr>
            <w:rStyle w:val="Hyperlink"/>
            <w:sz w:val="20"/>
            <w:szCs w:val="20"/>
          </w:rPr>
          <w:t>https://www.lds.org/scr</w:t>
        </w:r>
        <w:r w:rsidR="00DC716E" w:rsidRPr="0032135E">
          <w:rPr>
            <w:rStyle w:val="Hyperlink"/>
            <w:sz w:val="20"/>
            <w:szCs w:val="20"/>
          </w:rPr>
          <w:t>i</w:t>
        </w:r>
        <w:r w:rsidR="00DC716E" w:rsidRPr="0032135E">
          <w:rPr>
            <w:rStyle w:val="Hyperlink"/>
            <w:sz w:val="20"/>
            <w:szCs w:val="20"/>
          </w:rPr>
          <w:t>p</w:t>
        </w:r>
        <w:r w:rsidR="00DC716E" w:rsidRPr="0032135E">
          <w:rPr>
            <w:rStyle w:val="Hyperlink"/>
            <w:sz w:val="20"/>
            <w:szCs w:val="20"/>
          </w:rPr>
          <w:t>t</w:t>
        </w:r>
        <w:r w:rsidR="00DC716E" w:rsidRPr="0032135E">
          <w:rPr>
            <w:rStyle w:val="Hyperlink"/>
            <w:sz w:val="20"/>
            <w:szCs w:val="20"/>
          </w:rPr>
          <w:t>ures/bofm/</w:t>
        </w:r>
        <w:r w:rsidR="00DC716E" w:rsidRPr="0032135E">
          <w:rPr>
            <w:rStyle w:val="Hyperlink"/>
            <w:sz w:val="20"/>
            <w:szCs w:val="20"/>
          </w:rPr>
          <w:t>j</w:t>
        </w:r>
        <w:r w:rsidR="00DC716E" w:rsidRPr="0032135E">
          <w:rPr>
            <w:rStyle w:val="Hyperlink"/>
            <w:sz w:val="20"/>
            <w:szCs w:val="20"/>
          </w:rPr>
          <w:t>s?lang=eng</w:t>
        </w:r>
      </w:hyperlink>
    </w:p>
    <w:p w14:paraId="13FCB1BC" w14:textId="77777777" w:rsidR="00AC1A53" w:rsidRDefault="00AC1A53" w:rsidP="00AC1A53">
      <w:bookmarkStart w:id="3" w:name="17"/>
      <w:bookmarkEnd w:id="3"/>
    </w:p>
    <w:p w14:paraId="603B39CF" w14:textId="77777777" w:rsidR="00724626" w:rsidRPr="00724626" w:rsidRDefault="00D91DB8" w:rsidP="00AC1A53">
      <w:pPr>
        <w:rPr>
          <w:sz w:val="20"/>
          <w:szCs w:val="20"/>
        </w:rPr>
      </w:pPr>
      <w:r w:rsidRPr="005902E1">
        <w:t xml:space="preserve">1829 March, </w:t>
      </w:r>
      <w:bookmarkStart w:id="4" w:name="1"/>
      <w:bookmarkEnd w:id="4"/>
      <w:r w:rsidR="00D5438E">
        <w:t xml:space="preserve">  </w:t>
      </w:r>
      <w:r w:rsidR="00D5438E">
        <w:rPr>
          <w:i/>
        </w:rPr>
        <w:t>“</w:t>
      </w:r>
      <w:r w:rsidR="005902E1" w:rsidRPr="00D5438E">
        <w:rPr>
          <w:i/>
        </w:rPr>
        <w:t>v.1 Behold, I say unto you, … my servant Joseph Smith, Jun.   v.2 ...</w:t>
      </w:r>
      <w:r w:rsidR="005902E1" w:rsidRPr="00D5438E">
        <w:rPr>
          <w:b/>
          <w:i/>
        </w:rPr>
        <w:t>I, the Lord</w:t>
      </w:r>
      <w:r w:rsidR="00014D4C">
        <w:rPr>
          <w:b/>
          <w:i/>
        </w:rPr>
        <w:t xml:space="preserve"> [Jesus Christ]</w:t>
      </w:r>
      <w:r w:rsidR="005902E1" w:rsidRPr="00D5438E">
        <w:rPr>
          <w:b/>
          <w:i/>
        </w:rPr>
        <w:t>, am God,</w:t>
      </w:r>
      <w:r w:rsidR="005902E1" w:rsidRPr="00D5438E">
        <w:rPr>
          <w:i/>
        </w:rPr>
        <w:t xml:space="preserve"> </w:t>
      </w:r>
      <w:bookmarkStart w:id="5" w:name="9"/>
      <w:bookmarkEnd w:id="5"/>
      <w:r w:rsidR="005902E1" w:rsidRPr="00D5438E">
        <w:rPr>
          <w:i/>
        </w:rPr>
        <w:t>v.9 Behold, veril</w:t>
      </w:r>
      <w:r w:rsidR="005902E1" w:rsidRPr="00FF4B35">
        <w:rPr>
          <w:i/>
        </w:rPr>
        <w:t xml:space="preserve">y I say unto you, I have reserved those things which I have entrusted unto you, my servant Joseph, for a wise purpose in me, and it shall be made known unto future generations; v.10 But </w:t>
      </w:r>
      <w:r w:rsidR="005902E1" w:rsidRPr="00B671A0">
        <w:rPr>
          <w:b/>
          <w:i/>
        </w:rPr>
        <w:t>this generation</w:t>
      </w:r>
      <w:r w:rsidR="005902E1" w:rsidRPr="00FF4B35">
        <w:rPr>
          <w:i/>
        </w:rPr>
        <w:t xml:space="preserve"> shall have my</w:t>
      </w:r>
      <w:r w:rsidR="00D5438E" w:rsidRPr="00FF4B35">
        <w:rPr>
          <w:i/>
        </w:rPr>
        <w:t xml:space="preserve"> </w:t>
      </w:r>
      <w:r w:rsidR="005902E1" w:rsidRPr="00FF4B35">
        <w:rPr>
          <w:i/>
        </w:rPr>
        <w:t>word through you;</w:t>
      </w:r>
      <w:r w:rsidRPr="00FF4B35">
        <w:rPr>
          <w:i/>
        </w:rPr>
        <w:t> </w:t>
      </w:r>
      <w:r w:rsidR="005902E1" w:rsidRPr="00FF4B35">
        <w:rPr>
          <w:i/>
        </w:rPr>
        <w:t xml:space="preserve"> v.</w:t>
      </w:r>
      <w:r w:rsidRPr="00FF4B35">
        <w:rPr>
          <w:i/>
        </w:rPr>
        <w:t xml:space="preserve">16 And behold, whosoever believeth on my words, them will I </w:t>
      </w:r>
      <w:r w:rsidR="00D5438E" w:rsidRPr="00FF4B35">
        <w:rPr>
          <w:i/>
        </w:rPr>
        <w:t xml:space="preserve"> </w:t>
      </w:r>
      <w:r w:rsidRPr="00FF4B35">
        <w:rPr>
          <w:i/>
        </w:rPr>
        <w:t>visit with the manifestation of my</w:t>
      </w:r>
      <w:r w:rsidR="00D5438E" w:rsidRPr="00FF4B35">
        <w:rPr>
          <w:i/>
        </w:rPr>
        <w:t xml:space="preserve"> </w:t>
      </w:r>
      <w:r w:rsidRPr="00FF4B35">
        <w:rPr>
          <w:i/>
        </w:rPr>
        <w:t>Spirit</w:t>
      </w:r>
      <w:r w:rsidR="005902E1" w:rsidRPr="00FF4B35">
        <w:rPr>
          <w:i/>
        </w:rPr>
        <w:t>…</w:t>
      </w:r>
      <w:r w:rsidRPr="00FF4B35">
        <w:rPr>
          <w:i/>
        </w:rPr>
        <w:t> </w:t>
      </w:r>
      <w:bookmarkStart w:id="6" w:name="18"/>
      <w:r w:rsidR="005902E1" w:rsidRPr="00FF4B35">
        <w:rPr>
          <w:i/>
        </w:rPr>
        <w:t>v.</w:t>
      </w:r>
      <w:bookmarkEnd w:id="6"/>
      <w:r w:rsidRPr="00FF4B35">
        <w:rPr>
          <w:i/>
        </w:rPr>
        <w:t xml:space="preserve">18 And their testimony shall also go forth unto </w:t>
      </w:r>
      <w:r w:rsidRPr="00FF4B35">
        <w:rPr>
          <w:b/>
          <w:i/>
        </w:rPr>
        <w:t>the condemnation of this generation</w:t>
      </w:r>
      <w:r w:rsidRPr="00FF4B35">
        <w:rPr>
          <w:i/>
        </w:rPr>
        <w:t xml:space="preserve"> if they harden their hearts against them;</w:t>
      </w:r>
      <w:bookmarkStart w:id="7" w:name="19"/>
      <w:r w:rsidR="005902E1" w:rsidRPr="00FF4B35">
        <w:rPr>
          <w:i/>
        </w:rPr>
        <w:t xml:space="preserve"> </w:t>
      </w:r>
      <w:r w:rsidRPr="00FF4B35">
        <w:rPr>
          <w:i/>
        </w:rPr>
        <w:t> </w:t>
      </w:r>
      <w:bookmarkEnd w:id="7"/>
      <w:r w:rsidR="005902E1" w:rsidRPr="00FF4B35">
        <w:rPr>
          <w:i/>
        </w:rPr>
        <w:t>v.</w:t>
      </w:r>
      <w:r w:rsidRPr="00FF4B35">
        <w:rPr>
          <w:i/>
        </w:rPr>
        <w:t xml:space="preserve">19 For a desolating scourge shall go forth among the inhabitants of the earth, and shall continue to be poured out from time to time, if they repent not, until the earth is empty, and </w:t>
      </w:r>
      <w:r w:rsidRPr="00FF4B35">
        <w:rPr>
          <w:b/>
          <w:i/>
        </w:rPr>
        <w:t>the inhabitants thereof are consumed away and utterly destroyed by the brightness of my coming</w:t>
      </w:r>
      <w:r w:rsidRPr="007214E6">
        <w:rPr>
          <w:b/>
          <w:i/>
        </w:rPr>
        <w:t>.</w:t>
      </w:r>
      <w:r w:rsidR="00D5438E" w:rsidRPr="007214E6">
        <w:rPr>
          <w:i/>
        </w:rPr>
        <w:t xml:space="preserve">” </w:t>
      </w:r>
      <w:hyperlink r:id="rId13" w:history="1">
        <w:r w:rsidR="00D5438E" w:rsidRPr="007214E6">
          <w:rPr>
            <w:rStyle w:val="Hyperlink"/>
            <w:sz w:val="20"/>
            <w:szCs w:val="20"/>
            <w:u w:val="none"/>
          </w:rPr>
          <w:t>(D&amp;C 5:1-2,9-10,16,18-19)</w:t>
        </w:r>
      </w:hyperlink>
      <w:r w:rsidR="007214E6" w:rsidRPr="007214E6">
        <w:rPr>
          <w:sz w:val="20"/>
          <w:szCs w:val="20"/>
        </w:rPr>
        <w:t xml:space="preserve">  </w:t>
      </w:r>
    </w:p>
    <w:p w14:paraId="5B25A319" w14:textId="77777777" w:rsidR="00D5438E" w:rsidRPr="00FF4B35" w:rsidRDefault="00D5438E" w:rsidP="00AC1A53">
      <w:pPr>
        <w:rPr>
          <w:sz w:val="20"/>
          <w:szCs w:val="20"/>
        </w:rPr>
      </w:pPr>
    </w:p>
    <w:p w14:paraId="4DEEDB4F" w14:textId="77777777" w:rsidR="00FA700C" w:rsidRDefault="00FA700C" w:rsidP="00FA700C">
      <w:r>
        <w:t xml:space="preserve">1830-1834   </w:t>
      </w:r>
      <w:r w:rsidRPr="00C30B7D">
        <w:t>Coming of the Son of Man:</w:t>
      </w:r>
      <w:r w:rsidRPr="007328A0">
        <w:rPr>
          <w:i/>
        </w:rPr>
        <w:t xml:space="preserve"> </w:t>
      </w:r>
      <w:r>
        <w:rPr>
          <w:i/>
        </w:rPr>
        <w:t>“</w:t>
      </w:r>
      <w:r w:rsidRPr="007328A0">
        <w:rPr>
          <w:i/>
        </w:rPr>
        <w:t xml:space="preserve"> When I contemplate the rapidity with which the great and glorious day of the coming of the Son of Man advances, when He shall come to receive His Saints unto Himself, where they shall dwell in His presence, and be crowned with glory and immortality: when I consider that </w:t>
      </w:r>
      <w:r w:rsidRPr="007328A0">
        <w:rPr>
          <w:b/>
          <w:i/>
        </w:rPr>
        <w:t>soon</w:t>
      </w:r>
      <w:r w:rsidRPr="007328A0">
        <w:rPr>
          <w:i/>
        </w:rPr>
        <w:t xml:space="preserve"> the heavens are to be shaken, and the earth tremble and reel to and fro; and that the heavens are to be unfolded as a scroll when it is rolled up; and that every mountain and </w:t>
      </w:r>
      <w:r w:rsidRPr="007328A0">
        <w:rPr>
          <w:i/>
        </w:rPr>
        <w:lastRenderedPageBreak/>
        <w:t xml:space="preserve">island are to flee away, I cry out in my heart, What manner of persons ought we to be in all holy conversation and godliness!   You remember the testimony which I bore in the name of the Lord Jesus, </w:t>
      </w:r>
      <w:r w:rsidRPr="007328A0">
        <w:rPr>
          <w:b/>
          <w:i/>
        </w:rPr>
        <w:t>concerning the great work which He has brought forth in the last days.</w:t>
      </w:r>
      <w:r w:rsidRPr="007328A0">
        <w:rPr>
          <w:i/>
        </w:rPr>
        <w:t xml:space="preserve"> You know my manner of communication, how that in weakness and simplicity, </w:t>
      </w:r>
      <w:r w:rsidRPr="007328A0">
        <w:rPr>
          <w:b/>
          <w:i/>
        </w:rPr>
        <w:t>I declared to you what the Lord had brought forth by the ministering of His holy angels to me for this generation.</w:t>
      </w:r>
      <w:r w:rsidRPr="007328A0">
        <w:rPr>
          <w:i/>
        </w:rPr>
        <w:t xml:space="preserve"> I pray that the Lord may enable you to treasure these things in your mind, for I know that His Spirit will bear testimony to all who seek diligently after knowledge from Him. I hope you will search the Scriptures to see whether these things are not also consistent with those things which the ancient Prophets and Apostles have written. Your brother, etc. JOSEPH SMITH”</w:t>
      </w:r>
      <w:r w:rsidRPr="007328A0">
        <w:t xml:space="preserve"> </w:t>
      </w:r>
    </w:p>
    <w:p w14:paraId="5F604EBF" w14:textId="77777777" w:rsidR="00FA700C" w:rsidRPr="00A7198D" w:rsidRDefault="00FA700C" w:rsidP="00FA700C">
      <w:pPr>
        <w:rPr>
          <w:sz w:val="20"/>
          <w:szCs w:val="20"/>
        </w:rPr>
      </w:pPr>
      <w:r w:rsidRPr="00A7198D">
        <w:rPr>
          <w:sz w:val="20"/>
          <w:szCs w:val="20"/>
        </w:rPr>
        <w:t xml:space="preserve">(Teachings of the Prophet Joseph Smith, by Joseph Smith. Compiled by Joseph Fielding Smith Church Historian. DHC--[Documentary] History of the Church. Section One 1830-34, p.29 </w:t>
      </w:r>
      <w:hyperlink r:id="rId14" w:history="1">
        <w:r w:rsidRPr="00A7198D">
          <w:rPr>
            <w:rStyle w:val="Hyperlink"/>
            <w:sz w:val="20"/>
            <w:szCs w:val="20"/>
          </w:rPr>
          <w:t>http://www.boap.org/LDS/Joseph-Smith/Teachings/T4.html</w:t>
        </w:r>
      </w:hyperlink>
      <w:r w:rsidRPr="00A7198D">
        <w:rPr>
          <w:sz w:val="20"/>
          <w:szCs w:val="20"/>
        </w:rPr>
        <w:t>)</w:t>
      </w:r>
    </w:p>
    <w:p w14:paraId="0CB9E88E" w14:textId="77777777" w:rsidR="00FA700C" w:rsidRDefault="00FA700C" w:rsidP="00CC425A"/>
    <w:p w14:paraId="531B4A07" w14:textId="77777777" w:rsidR="00CC425A" w:rsidRPr="00B97DF5" w:rsidRDefault="00CC425A" w:rsidP="00CC425A">
      <w:pPr>
        <w:rPr>
          <w:sz w:val="20"/>
          <w:szCs w:val="20"/>
        </w:rPr>
      </w:pPr>
      <w:r w:rsidRPr="00CC425A">
        <w:t xml:space="preserve">1830 March,   </w:t>
      </w:r>
      <w:r w:rsidRPr="00CC425A">
        <w:rPr>
          <w:i/>
        </w:rPr>
        <w:t xml:space="preserve">"...Those who gain this divine witness from the Holy Spirit will also come to know by the same power that </w:t>
      </w:r>
      <w:r w:rsidRPr="00A81657">
        <w:rPr>
          <w:b/>
          <w:i/>
        </w:rPr>
        <w:t>Jesus Christ is the Savior of this world</w:t>
      </w:r>
      <w:r w:rsidRPr="00CC425A">
        <w:rPr>
          <w:i/>
        </w:rPr>
        <w:t xml:space="preserve">, and that </w:t>
      </w:r>
      <w:r w:rsidRPr="00CC425A">
        <w:rPr>
          <w:b/>
          <w:i/>
        </w:rPr>
        <w:t xml:space="preserve">Joseph Smith is his revelator and prophet in these </w:t>
      </w:r>
      <w:r w:rsidRPr="00B97DF5">
        <w:rPr>
          <w:b/>
          <w:i/>
        </w:rPr>
        <w:t>last days</w:t>
      </w:r>
      <w:r w:rsidR="00B97DF5" w:rsidRPr="00B97DF5">
        <w:rPr>
          <w:b/>
          <w:i/>
        </w:rPr>
        <w:t>,</w:t>
      </w:r>
      <w:r w:rsidR="00B97DF5" w:rsidRPr="00B97DF5">
        <w:rPr>
          <w:i/>
        </w:rPr>
        <w:t xml:space="preserve"> and that The Church of Jesus Christ of Latter-day Saints is the Lord’s kingdom once again established on the eart</w:t>
      </w:r>
      <w:r w:rsidR="00B97DF5">
        <w:rPr>
          <w:i/>
        </w:rPr>
        <w:t>h,</w:t>
      </w:r>
      <w:r w:rsidR="00B97DF5" w:rsidRPr="00B97DF5">
        <w:rPr>
          <w:b/>
          <w:i/>
        </w:rPr>
        <w:t xml:space="preserve"> preparatory to the Second Coming of the Messiah</w:t>
      </w:r>
      <w:r w:rsidR="00B97DF5">
        <w:rPr>
          <w:b/>
          <w:i/>
        </w:rPr>
        <w:t>.</w:t>
      </w:r>
      <w:r w:rsidR="00B97DF5" w:rsidRPr="00B97DF5">
        <w:rPr>
          <w:b/>
          <w:i/>
        </w:rPr>
        <w:t xml:space="preserve"> </w:t>
      </w:r>
      <w:r w:rsidRPr="00B97DF5">
        <w:rPr>
          <w:i/>
        </w:rPr>
        <w:t xml:space="preserve">"  </w:t>
      </w:r>
      <w:r w:rsidRPr="00B97DF5">
        <w:rPr>
          <w:sz w:val="20"/>
          <w:szCs w:val="20"/>
        </w:rPr>
        <w:t xml:space="preserve">(Book of Mormon, Introduction. </w:t>
      </w:r>
      <w:hyperlink r:id="rId15" w:history="1">
        <w:r w:rsidRPr="00B97DF5">
          <w:rPr>
            <w:rStyle w:val="Hyperlink"/>
            <w:sz w:val="20"/>
            <w:szCs w:val="20"/>
          </w:rPr>
          <w:t>https://www.lds.org/scriptures/bofm/introduction</w:t>
        </w:r>
      </w:hyperlink>
      <w:r w:rsidRPr="00B97DF5">
        <w:rPr>
          <w:sz w:val="20"/>
          <w:szCs w:val="20"/>
        </w:rPr>
        <w:t>)</w:t>
      </w:r>
    </w:p>
    <w:p w14:paraId="58F3E275" w14:textId="77777777" w:rsidR="00CC425A" w:rsidRPr="00CC425A" w:rsidRDefault="00CC425A" w:rsidP="00AC1A53">
      <w:pPr>
        <w:rPr>
          <w:rFonts w:ascii="Arial" w:hAnsi="Arial" w:cs="Arial"/>
          <w:lang w:val="en"/>
        </w:rPr>
      </w:pPr>
    </w:p>
    <w:p w14:paraId="1F437C45" w14:textId="77777777" w:rsidR="00AC1A53" w:rsidRDefault="00AC1A53" w:rsidP="00AC1A53">
      <w:r w:rsidRPr="00AC1A53">
        <w:t xml:space="preserve">1830 October, </w:t>
      </w:r>
      <w:r>
        <w:t xml:space="preserve">  </w:t>
      </w:r>
      <w:r>
        <w:rPr>
          <w:i/>
        </w:rPr>
        <w:t>”v.1</w:t>
      </w:r>
      <w:r w:rsidRPr="00AC1A53">
        <w:rPr>
          <w:i/>
        </w:rPr>
        <w:t xml:space="preserve">6 And </w:t>
      </w:r>
      <w:r w:rsidRPr="00AC1A53">
        <w:rPr>
          <w:b/>
          <w:i/>
        </w:rPr>
        <w:t>the Book of Mormon and the holy scriptures are given of me for your instruction</w:t>
      </w:r>
      <w:r w:rsidRPr="00AC1A53">
        <w:rPr>
          <w:i/>
        </w:rPr>
        <w:t xml:space="preserve">; and the power of </w:t>
      </w:r>
      <w:r w:rsidRPr="00AC1A53">
        <w:rPr>
          <w:b/>
          <w:i/>
        </w:rPr>
        <w:t>my Spirit quickeneth</w:t>
      </w:r>
      <w:r w:rsidRPr="00AC1A53">
        <w:rPr>
          <w:i/>
        </w:rPr>
        <w:t xml:space="preserve"> all things.</w:t>
      </w:r>
      <w:r>
        <w:rPr>
          <w:i/>
        </w:rPr>
        <w:t xml:space="preserve"> v.</w:t>
      </w:r>
      <w:r w:rsidRPr="00AC1A53">
        <w:rPr>
          <w:i/>
        </w:rPr>
        <w:t xml:space="preserve">17 Wherefore, be faithful, praying always, having your lamps trimmed and burning, and oil with you, that you may be ready at </w:t>
      </w:r>
      <w:r w:rsidRPr="00AC1A53">
        <w:rPr>
          <w:b/>
          <w:i/>
        </w:rPr>
        <w:t>the coming of the Bridegroom</w:t>
      </w:r>
      <w:r w:rsidRPr="00AC1A53">
        <w:rPr>
          <w:i/>
        </w:rPr>
        <w:t>—</w:t>
      </w:r>
      <w:r>
        <w:rPr>
          <w:i/>
        </w:rPr>
        <w:t xml:space="preserve"> v.</w:t>
      </w:r>
      <w:r w:rsidRPr="00AC1A53">
        <w:rPr>
          <w:i/>
        </w:rPr>
        <w:t xml:space="preserve">18 For behold, verily, verily, I say unto you, that </w:t>
      </w:r>
      <w:r w:rsidRPr="00AC1A53">
        <w:rPr>
          <w:b/>
          <w:i/>
        </w:rPr>
        <w:t>I come quickly</w:t>
      </w:r>
      <w:r w:rsidRPr="00AC1A53">
        <w:rPr>
          <w:i/>
        </w:rPr>
        <w:t>. Even so. Amen</w:t>
      </w:r>
      <w:r>
        <w:rPr>
          <w:i/>
        </w:rPr>
        <w:t xml:space="preserve"> </w:t>
      </w:r>
      <w:r w:rsidRPr="00A7198D">
        <w:rPr>
          <w:i/>
          <w:sz w:val="20"/>
          <w:szCs w:val="20"/>
        </w:rPr>
        <w:t xml:space="preserve"> </w:t>
      </w:r>
      <w:hyperlink r:id="rId16" w:history="1">
        <w:r w:rsidRPr="00A7198D">
          <w:rPr>
            <w:rStyle w:val="Hyperlink"/>
            <w:sz w:val="20"/>
            <w:szCs w:val="20"/>
            <w:u w:val="none"/>
          </w:rPr>
          <w:t>(D&amp;C 33:16-18)</w:t>
        </w:r>
      </w:hyperlink>
    </w:p>
    <w:p w14:paraId="7B032DC4" w14:textId="77777777" w:rsidR="00AC1A53" w:rsidRPr="00AC1A53" w:rsidRDefault="00AC1A53" w:rsidP="00AC1A53"/>
    <w:p w14:paraId="43FFBC14" w14:textId="77777777" w:rsidR="004D6AAE" w:rsidRPr="00E75B74" w:rsidRDefault="001801AA" w:rsidP="00AC1A53">
      <w:pPr>
        <w:rPr>
          <w:sz w:val="20"/>
          <w:szCs w:val="20"/>
        </w:rPr>
      </w:pPr>
      <w:r w:rsidRPr="00AC1A53">
        <w:t>1</w:t>
      </w:r>
      <w:r w:rsidR="000408EB" w:rsidRPr="00AC1A53">
        <w:t>830 September</w:t>
      </w:r>
      <w:r w:rsidR="00D76B0C">
        <w:t xml:space="preserve">, </w:t>
      </w:r>
      <w:r w:rsidR="000408EB">
        <w:t xml:space="preserve"> </w:t>
      </w:r>
      <w:r w:rsidR="000408EB" w:rsidRPr="00853915">
        <w:rPr>
          <w:b/>
          <w:i/>
        </w:rPr>
        <w:t>“The hour is nigh, and the day soon at hand,…</w:t>
      </w:r>
      <w:r w:rsidR="003B1185" w:rsidRPr="000408EB">
        <w:rPr>
          <w:i/>
        </w:rPr>
        <w:t xml:space="preserve"> </w:t>
      </w:r>
      <w:r w:rsidR="000408EB" w:rsidRPr="000408EB">
        <w:rPr>
          <w:i/>
        </w:rPr>
        <w:t>There shall be weeping and wailing among the hosts of men.... I will take vengeance upon the wicked, for they will not repent: For the cup of mine indignation is full…. I the Lord God will send forth flies upon the face of the earth, which shall take hold of the inhabitants thereof, and shall eat their flesh, and shall cause maggots to come in upon them, and their tongues shall be stayed that they shall not utter against me, and their flesh shall fall from off their bones, and their eyes from their sockets…. The beasts of the forest, and the fowls of the air, shall devour them up: And that great and abominable church, which is the whore of all the earth, shall be cast down by devouring fire.”</w:t>
      </w:r>
      <w:r w:rsidR="000408EB">
        <w:t xml:space="preserve"> </w:t>
      </w:r>
      <w:r w:rsidR="000408EB" w:rsidRPr="00E75B74">
        <w:rPr>
          <w:sz w:val="20"/>
          <w:szCs w:val="20"/>
        </w:rPr>
        <w:t>(</w:t>
      </w:r>
      <w:hyperlink r:id="rId17" w:history="1">
        <w:r w:rsidR="000408EB" w:rsidRPr="00E75B74">
          <w:rPr>
            <w:rStyle w:val="Hyperlink"/>
            <w:sz w:val="20"/>
            <w:szCs w:val="20"/>
            <w:u w:val="none"/>
          </w:rPr>
          <w:t>Book of Co</w:t>
        </w:r>
        <w:r w:rsidR="000408EB" w:rsidRPr="00E75B74">
          <w:rPr>
            <w:rStyle w:val="Hyperlink"/>
            <w:sz w:val="20"/>
            <w:szCs w:val="20"/>
            <w:u w:val="none"/>
          </w:rPr>
          <w:t>m</w:t>
        </w:r>
        <w:r w:rsidR="000408EB" w:rsidRPr="00E75B74">
          <w:rPr>
            <w:rStyle w:val="Hyperlink"/>
            <w:sz w:val="20"/>
            <w:szCs w:val="20"/>
            <w:u w:val="none"/>
          </w:rPr>
          <w:t>mandments</w:t>
        </w:r>
      </w:hyperlink>
      <w:r w:rsidR="000408EB" w:rsidRPr="00E75B74">
        <w:rPr>
          <w:sz w:val="20"/>
          <w:szCs w:val="20"/>
        </w:rPr>
        <w:t xml:space="preserve">, </w:t>
      </w:r>
      <w:r w:rsidR="004D6AAE" w:rsidRPr="00E75B74">
        <w:rPr>
          <w:sz w:val="20"/>
          <w:szCs w:val="20"/>
        </w:rPr>
        <w:t xml:space="preserve">Chapter </w:t>
      </w:r>
      <w:r w:rsidR="000408EB" w:rsidRPr="00E75B74">
        <w:rPr>
          <w:sz w:val="20"/>
          <w:szCs w:val="20"/>
        </w:rPr>
        <w:t>XXIX: verse 10, 18-24, pp. 62-63)</w:t>
      </w:r>
    </w:p>
    <w:p w14:paraId="44DF191E" w14:textId="77777777" w:rsidR="004D6AAE" w:rsidRPr="004D6AAE" w:rsidRDefault="004D6AAE" w:rsidP="004D6AAE"/>
    <w:p w14:paraId="3DD3632C" w14:textId="77777777" w:rsidR="004D6AAE" w:rsidRPr="004B7DD2" w:rsidRDefault="007545A0" w:rsidP="004D6AAE">
      <w:pPr>
        <w:rPr>
          <w:sz w:val="20"/>
          <w:szCs w:val="20"/>
        </w:rPr>
      </w:pPr>
      <w:r>
        <w:t xml:space="preserve">1830 </w:t>
      </w:r>
      <w:r w:rsidR="004D6AAE" w:rsidRPr="004D6AAE">
        <w:t xml:space="preserve">December 7,   </w:t>
      </w:r>
      <w:r w:rsidR="004D6AAE" w:rsidRPr="004D6AAE">
        <w:rPr>
          <w:i/>
        </w:rPr>
        <w:t xml:space="preserve">“v.15 The poor and the meek shall have the gospel preached unto them, and </w:t>
      </w:r>
      <w:r w:rsidR="004D6AAE" w:rsidRPr="004D6AAE">
        <w:rPr>
          <w:b/>
          <w:i/>
        </w:rPr>
        <w:t xml:space="preserve">they shall be looking forth for the time of my coming, for it </w:t>
      </w:r>
      <w:r w:rsidR="004D6AAE" w:rsidRPr="009A11BB">
        <w:rPr>
          <w:b/>
          <w:i/>
        </w:rPr>
        <w:t>is nigh at hand.</w:t>
      </w:r>
      <w:bookmarkStart w:id="8" w:name="26"/>
      <w:bookmarkEnd w:id="8"/>
      <w:r w:rsidR="004B7DD2">
        <w:rPr>
          <w:b/>
          <w:i/>
        </w:rPr>
        <w:t xml:space="preserve">  </w:t>
      </w:r>
      <w:r w:rsidR="004B7DD2">
        <w:rPr>
          <w:i/>
        </w:rPr>
        <w:t>v.</w:t>
      </w:r>
      <w:r w:rsidR="004B7DD2" w:rsidRPr="004B7DD2">
        <w:rPr>
          <w:i/>
        </w:rPr>
        <w:t>26 Lift up your hearts and be glad</w:t>
      </w:r>
      <w:r w:rsidR="004B7DD2" w:rsidRPr="004B7DD2">
        <w:rPr>
          <w:b/>
          <w:i/>
        </w:rPr>
        <w:t>, your redemption draweth nigh</w:t>
      </w:r>
      <w:r w:rsidR="004B7DD2" w:rsidRPr="004B7DD2">
        <w:rPr>
          <w:i/>
        </w:rPr>
        <w:t>.</w:t>
      </w:r>
      <w:bookmarkStart w:id="9" w:name="27"/>
      <w:r w:rsidR="004B7DD2">
        <w:rPr>
          <w:i/>
        </w:rPr>
        <w:t xml:space="preserve"> </w:t>
      </w:r>
      <w:r w:rsidR="004B7DD2" w:rsidRPr="004B7DD2">
        <w:rPr>
          <w:i/>
        </w:rPr>
        <w:t> </w:t>
      </w:r>
      <w:bookmarkEnd w:id="9"/>
      <w:r w:rsidR="004B7DD2">
        <w:rPr>
          <w:i/>
        </w:rPr>
        <w:t>v.</w:t>
      </w:r>
      <w:r w:rsidR="004B7DD2" w:rsidRPr="004B7DD2">
        <w:rPr>
          <w:i/>
        </w:rPr>
        <w:t xml:space="preserve">27 Fear not, little flock, the kingdom is yours until I come. </w:t>
      </w:r>
      <w:r w:rsidR="004B7DD2" w:rsidRPr="004B7DD2">
        <w:rPr>
          <w:b/>
          <w:i/>
        </w:rPr>
        <w:t>Behold, I come quickly</w:t>
      </w:r>
      <w:r w:rsidR="004B7DD2" w:rsidRPr="004B7DD2">
        <w:rPr>
          <w:i/>
        </w:rPr>
        <w:t>.</w:t>
      </w:r>
      <w:r w:rsidR="004B7DD2">
        <w:rPr>
          <w:i/>
        </w:rPr>
        <w:t xml:space="preserve">” </w:t>
      </w:r>
      <w:r w:rsidR="004D6AAE" w:rsidRPr="009A11BB">
        <w:rPr>
          <w:i/>
        </w:rPr>
        <w:t xml:space="preserve"> </w:t>
      </w:r>
      <w:r w:rsidR="004D6AAE" w:rsidRPr="009A11BB">
        <w:rPr>
          <w:sz w:val="20"/>
          <w:szCs w:val="20"/>
        </w:rPr>
        <w:t>(</w:t>
      </w:r>
      <w:hyperlink r:id="rId18" w:history="1">
        <w:r w:rsidR="004D6AAE" w:rsidRPr="009A11BB">
          <w:rPr>
            <w:rStyle w:val="Hyperlink"/>
            <w:sz w:val="20"/>
            <w:szCs w:val="20"/>
            <w:u w:val="none"/>
          </w:rPr>
          <w:t>Book of Commandments</w:t>
        </w:r>
      </w:hyperlink>
      <w:r w:rsidR="004D6AAE" w:rsidRPr="009A11BB">
        <w:rPr>
          <w:sz w:val="20"/>
          <w:szCs w:val="20"/>
        </w:rPr>
        <w:t xml:space="preserve">,  </w:t>
      </w:r>
      <w:bookmarkStart w:id="10" w:name="XCFC4ED26-B029-4B74-8639-24A2A0DCDE24"/>
      <w:r w:rsidR="004D6AAE" w:rsidRPr="009A11BB">
        <w:rPr>
          <w:sz w:val="20"/>
          <w:szCs w:val="20"/>
        </w:rPr>
        <w:t>Chapter XXXVII verse 17, page 77</w:t>
      </w:r>
      <w:r w:rsidR="004D6AAE" w:rsidRPr="004B7DD2">
        <w:rPr>
          <w:sz w:val="20"/>
          <w:szCs w:val="20"/>
        </w:rPr>
        <w:t xml:space="preserve">) </w:t>
      </w:r>
      <w:bookmarkEnd w:id="10"/>
      <w:r w:rsidR="004B7DD2" w:rsidRPr="004B7DD2">
        <w:rPr>
          <w:sz w:val="20"/>
          <w:szCs w:val="20"/>
        </w:rPr>
        <w:fldChar w:fldCharType="begin"/>
      </w:r>
      <w:r w:rsidR="004B7DD2" w:rsidRPr="004B7DD2">
        <w:rPr>
          <w:sz w:val="20"/>
          <w:szCs w:val="20"/>
        </w:rPr>
        <w:instrText xml:space="preserve"> HYPERLINK "https://www.lds.org/scriptures/dc-testament/dc/35.15,26-27?lang=eng#26" </w:instrText>
      </w:r>
      <w:r w:rsidR="004B7DD2" w:rsidRPr="004B7DD2">
        <w:rPr>
          <w:sz w:val="20"/>
          <w:szCs w:val="20"/>
        </w:rPr>
      </w:r>
      <w:r w:rsidR="004B7DD2" w:rsidRPr="004B7DD2">
        <w:rPr>
          <w:sz w:val="20"/>
          <w:szCs w:val="20"/>
        </w:rPr>
        <w:fldChar w:fldCharType="separate"/>
      </w:r>
      <w:r w:rsidR="004B7DD2" w:rsidRPr="004B7DD2">
        <w:rPr>
          <w:rStyle w:val="Hyperlink"/>
          <w:sz w:val="20"/>
          <w:szCs w:val="20"/>
          <w:u w:val="none"/>
        </w:rPr>
        <w:t>(D&amp;C 35:15,26-27)</w:t>
      </w:r>
      <w:r w:rsidR="004B7DD2" w:rsidRPr="004B7DD2">
        <w:rPr>
          <w:sz w:val="20"/>
          <w:szCs w:val="20"/>
        </w:rPr>
        <w:fldChar w:fldCharType="end"/>
      </w:r>
    </w:p>
    <w:p w14:paraId="71906F90" w14:textId="77777777" w:rsidR="004D6AAE" w:rsidRPr="004D6AAE" w:rsidRDefault="004D6AAE" w:rsidP="004D6AAE"/>
    <w:p w14:paraId="4D14ECAF" w14:textId="77777777" w:rsidR="00B8387F" w:rsidRDefault="000408EB" w:rsidP="004D6AAE">
      <w:pPr>
        <w:rPr>
          <w:sz w:val="20"/>
          <w:szCs w:val="20"/>
        </w:rPr>
      </w:pPr>
      <w:r w:rsidRPr="004D6AAE">
        <w:t>1831 January</w:t>
      </w:r>
      <w:r w:rsidR="00321073">
        <w:t xml:space="preserve"> 5</w:t>
      </w:r>
      <w:r w:rsidR="00D76B0C" w:rsidRPr="00B8387F">
        <w:t>,</w:t>
      </w:r>
      <w:r w:rsidRPr="00B8387F">
        <w:t xml:space="preserve"> </w:t>
      </w:r>
      <w:r w:rsidR="00D76B0C" w:rsidRPr="00B8387F">
        <w:t xml:space="preserve"> </w:t>
      </w:r>
      <w:r w:rsidR="00E75B74" w:rsidRPr="00B8387F">
        <w:rPr>
          <w:i/>
        </w:rPr>
        <w:t>“</w:t>
      </w:r>
      <w:r w:rsidR="00B8387F">
        <w:rPr>
          <w:i/>
        </w:rPr>
        <w:t>v.</w:t>
      </w:r>
      <w:r w:rsidR="00B8387F" w:rsidRPr="00B8387F">
        <w:rPr>
          <w:i/>
        </w:rPr>
        <w:t xml:space="preserve">8 And verily I say unto thee, thine heart is now right before me at this time; and, behold, I have bestowed great blessings upon thy head; </w:t>
      </w:r>
      <w:r w:rsidR="00321073" w:rsidRPr="00B8387F">
        <w:rPr>
          <w:i/>
        </w:rPr>
        <w:t>v</w:t>
      </w:r>
      <w:r w:rsidR="00321073" w:rsidRPr="00B8387F">
        <w:t>.</w:t>
      </w:r>
      <w:r w:rsidR="00321073" w:rsidRPr="00321073">
        <w:rPr>
          <w:i/>
        </w:rPr>
        <w:t xml:space="preserve">10 </w:t>
      </w:r>
      <w:r w:rsidR="00E75B74" w:rsidRPr="00B8387F">
        <w:rPr>
          <w:b/>
          <w:i/>
        </w:rPr>
        <w:t>B</w:t>
      </w:r>
      <w:r w:rsidRPr="00B8387F">
        <w:rPr>
          <w:b/>
          <w:i/>
        </w:rPr>
        <w:t>ehold the days of thy deliverance are come</w:t>
      </w:r>
      <w:r w:rsidR="00321073" w:rsidRPr="00321073">
        <w:rPr>
          <w:i/>
        </w:rPr>
        <w:t xml:space="preserve">… v.11 which I have sent forth in these last days…  v.15 </w:t>
      </w:r>
      <w:r w:rsidRPr="00321073">
        <w:rPr>
          <w:i/>
        </w:rPr>
        <w:t>Inasmuch as my people shall assemble themselves to the Ohio, I have kept in store a blessing such as is not kn</w:t>
      </w:r>
      <w:r w:rsidR="00321073" w:rsidRPr="00321073">
        <w:rPr>
          <w:i/>
        </w:rPr>
        <w:t xml:space="preserve">own among the children of men… v.19 </w:t>
      </w:r>
      <w:r w:rsidRPr="00321073">
        <w:rPr>
          <w:i/>
        </w:rPr>
        <w:t xml:space="preserve">The kingdom of heaven is at hand… </w:t>
      </w:r>
      <w:r w:rsidR="00321073" w:rsidRPr="00321073">
        <w:rPr>
          <w:i/>
        </w:rPr>
        <w:t xml:space="preserve">v.20 </w:t>
      </w:r>
      <w:r w:rsidRPr="00321073">
        <w:rPr>
          <w:i/>
        </w:rPr>
        <w:t>Prepare the way before my face, for the time of my coming;</w:t>
      </w:r>
      <w:r w:rsidR="00321073" w:rsidRPr="00321073">
        <w:rPr>
          <w:i/>
        </w:rPr>
        <w:t xml:space="preserve"> v.21 </w:t>
      </w:r>
      <w:r w:rsidR="00321073" w:rsidRPr="00B8387F">
        <w:rPr>
          <w:i/>
        </w:rPr>
        <w:t xml:space="preserve">for the time is at hand… v. 23 and shall be looking forth for the signs of my coming… v.24 </w:t>
      </w:r>
      <w:r w:rsidRPr="00B8387F">
        <w:rPr>
          <w:i/>
        </w:rPr>
        <w:t>Behold I come quickly.”</w:t>
      </w:r>
      <w:r>
        <w:t xml:space="preserve"> </w:t>
      </w:r>
      <w:r w:rsidRPr="00E75B74">
        <w:rPr>
          <w:sz w:val="20"/>
          <w:szCs w:val="20"/>
        </w:rPr>
        <w:t>(</w:t>
      </w:r>
      <w:hyperlink r:id="rId19" w:history="1">
        <w:r w:rsidRPr="00E75B74">
          <w:rPr>
            <w:rStyle w:val="Hyperlink"/>
            <w:sz w:val="20"/>
            <w:szCs w:val="20"/>
            <w:u w:val="none"/>
          </w:rPr>
          <w:t>Book of Co</w:t>
        </w:r>
        <w:r w:rsidRPr="00E75B74">
          <w:rPr>
            <w:rStyle w:val="Hyperlink"/>
            <w:sz w:val="20"/>
            <w:szCs w:val="20"/>
            <w:u w:val="none"/>
          </w:rPr>
          <w:t>m</w:t>
        </w:r>
        <w:r w:rsidRPr="00E75B74">
          <w:rPr>
            <w:rStyle w:val="Hyperlink"/>
            <w:sz w:val="20"/>
            <w:szCs w:val="20"/>
            <w:u w:val="none"/>
          </w:rPr>
          <w:t>m</w:t>
        </w:r>
        <w:r w:rsidRPr="00E75B74">
          <w:rPr>
            <w:rStyle w:val="Hyperlink"/>
            <w:sz w:val="20"/>
            <w:szCs w:val="20"/>
            <w:u w:val="none"/>
          </w:rPr>
          <w:t>a</w:t>
        </w:r>
        <w:r w:rsidRPr="00E75B74">
          <w:rPr>
            <w:rStyle w:val="Hyperlink"/>
            <w:sz w:val="20"/>
            <w:szCs w:val="20"/>
            <w:u w:val="none"/>
          </w:rPr>
          <w:t>ndments,</w:t>
        </w:r>
      </w:hyperlink>
      <w:r w:rsidRPr="00E75B74">
        <w:rPr>
          <w:sz w:val="20"/>
          <w:szCs w:val="20"/>
        </w:rPr>
        <w:t xml:space="preserve"> </w:t>
      </w:r>
      <w:r w:rsidR="004D6AAE" w:rsidRPr="00E75B74">
        <w:rPr>
          <w:sz w:val="20"/>
          <w:szCs w:val="20"/>
        </w:rPr>
        <w:t xml:space="preserve">Chapter </w:t>
      </w:r>
      <w:r w:rsidRPr="00E75B74">
        <w:rPr>
          <w:sz w:val="20"/>
          <w:szCs w:val="20"/>
        </w:rPr>
        <w:t>XLI: verse 8,14,19-20,23, pp. 85-87)</w:t>
      </w:r>
      <w:r w:rsidR="00B8387F">
        <w:rPr>
          <w:sz w:val="20"/>
          <w:szCs w:val="20"/>
        </w:rPr>
        <w:t xml:space="preserve">  </w:t>
      </w:r>
      <w:hyperlink r:id="rId20" w:history="1">
        <w:r w:rsidR="00B8387F" w:rsidRPr="00B8387F">
          <w:rPr>
            <w:rStyle w:val="Hyperlink"/>
            <w:sz w:val="20"/>
            <w:szCs w:val="20"/>
            <w:u w:val="none"/>
          </w:rPr>
          <w:t>(D&amp;C 39:8,10,11,15,19-24)</w:t>
        </w:r>
      </w:hyperlink>
    </w:p>
    <w:p w14:paraId="36C8DBB4" w14:textId="77777777" w:rsidR="00F55A68" w:rsidRPr="00F55A68" w:rsidRDefault="000408EB" w:rsidP="004D6AAE">
      <w:pPr>
        <w:rPr>
          <w:sz w:val="20"/>
          <w:szCs w:val="20"/>
        </w:rPr>
      </w:pPr>
      <w:r w:rsidRPr="00E75B74">
        <w:rPr>
          <w:sz w:val="20"/>
          <w:szCs w:val="20"/>
        </w:rPr>
        <w:br/>
      </w:r>
      <w:r>
        <w:t>1831 February</w:t>
      </w:r>
      <w:r w:rsidR="00D76B0C">
        <w:t xml:space="preserve">, </w:t>
      </w:r>
      <w:r>
        <w:t xml:space="preserve"> </w:t>
      </w:r>
      <w:r w:rsidRPr="000408EB">
        <w:rPr>
          <w:i/>
        </w:rPr>
        <w:t xml:space="preserve">“Prepare for the great day of the Lord…. </w:t>
      </w:r>
      <w:r w:rsidRPr="00844D4B">
        <w:rPr>
          <w:b/>
          <w:i/>
        </w:rPr>
        <w:t>The day has come</w:t>
      </w:r>
      <w:r w:rsidRPr="000408EB">
        <w:rPr>
          <w:i/>
        </w:rPr>
        <w:t xml:space="preserve">, when the cup of the </w:t>
      </w:r>
      <w:r w:rsidRPr="000408EB">
        <w:rPr>
          <w:i/>
        </w:rPr>
        <w:lastRenderedPageBreak/>
        <w:t>wrath of mine indignation, is full…. The great Millennial reign, which I have spoken by the mouth of my servants, shall come.”</w:t>
      </w:r>
      <w:r>
        <w:t xml:space="preserve">  </w:t>
      </w:r>
      <w:r w:rsidRPr="00E75B74">
        <w:rPr>
          <w:sz w:val="20"/>
          <w:szCs w:val="20"/>
        </w:rPr>
        <w:t>(</w:t>
      </w:r>
      <w:hyperlink r:id="rId21" w:history="1">
        <w:r w:rsidRPr="00E75B74">
          <w:rPr>
            <w:rStyle w:val="Hyperlink"/>
            <w:sz w:val="20"/>
            <w:szCs w:val="20"/>
            <w:u w:val="none"/>
          </w:rPr>
          <w:t>Book of Co</w:t>
        </w:r>
        <w:r w:rsidRPr="00E75B74">
          <w:rPr>
            <w:rStyle w:val="Hyperlink"/>
            <w:sz w:val="20"/>
            <w:szCs w:val="20"/>
            <w:u w:val="none"/>
          </w:rPr>
          <w:t>m</w:t>
        </w:r>
        <w:r w:rsidRPr="00E75B74">
          <w:rPr>
            <w:rStyle w:val="Hyperlink"/>
            <w:sz w:val="20"/>
            <w:szCs w:val="20"/>
            <w:u w:val="none"/>
          </w:rPr>
          <w:t>m</w:t>
        </w:r>
        <w:r w:rsidRPr="00E75B74">
          <w:rPr>
            <w:rStyle w:val="Hyperlink"/>
            <w:sz w:val="20"/>
            <w:szCs w:val="20"/>
            <w:u w:val="none"/>
          </w:rPr>
          <w:t>a</w:t>
        </w:r>
        <w:r w:rsidRPr="00E75B74">
          <w:rPr>
            <w:rStyle w:val="Hyperlink"/>
            <w:sz w:val="20"/>
            <w:szCs w:val="20"/>
            <w:u w:val="none"/>
          </w:rPr>
          <w:t>ndments,</w:t>
        </w:r>
      </w:hyperlink>
      <w:r w:rsidRPr="00E75B74">
        <w:rPr>
          <w:sz w:val="20"/>
          <w:szCs w:val="20"/>
        </w:rPr>
        <w:t xml:space="preserve"> XLV: verse 24,</w:t>
      </w:r>
      <w:r w:rsidR="002771D1">
        <w:rPr>
          <w:sz w:val="20"/>
          <w:szCs w:val="20"/>
        </w:rPr>
        <w:t xml:space="preserve"> </w:t>
      </w:r>
      <w:r w:rsidRPr="00E75B74">
        <w:rPr>
          <w:sz w:val="20"/>
          <w:szCs w:val="20"/>
        </w:rPr>
        <w:t>31,</w:t>
      </w:r>
      <w:r w:rsidR="002771D1">
        <w:rPr>
          <w:sz w:val="20"/>
          <w:szCs w:val="20"/>
        </w:rPr>
        <w:t xml:space="preserve"> </w:t>
      </w:r>
      <w:r w:rsidRPr="00E75B74">
        <w:rPr>
          <w:sz w:val="20"/>
          <w:szCs w:val="20"/>
        </w:rPr>
        <w:t>36, pp. 98-99)</w:t>
      </w:r>
    </w:p>
    <w:p w14:paraId="52A151F8" w14:textId="77777777" w:rsidR="000408EB" w:rsidRDefault="000408EB" w:rsidP="00CC6627"/>
    <w:p w14:paraId="11D27F2C" w14:textId="77777777" w:rsidR="00067979" w:rsidRPr="00AD4132" w:rsidRDefault="008318E1" w:rsidP="00AD4132">
      <w:r>
        <w:t xml:space="preserve">1831 </w:t>
      </w:r>
      <w:r w:rsidR="00067979" w:rsidRPr="00AD4132">
        <w:t xml:space="preserve">March 7, </w:t>
      </w:r>
      <w:r>
        <w:t xml:space="preserve"> </w:t>
      </w:r>
      <w:r w:rsidR="00AD4132">
        <w:t xml:space="preserve"> </w:t>
      </w:r>
      <w:r w:rsidR="00AD4132" w:rsidRPr="008318E1">
        <w:rPr>
          <w:i/>
        </w:rPr>
        <w:t>“v.</w:t>
      </w:r>
      <w:r w:rsidR="00067979" w:rsidRPr="008318E1">
        <w:rPr>
          <w:i/>
        </w:rPr>
        <w:t xml:space="preserve">16 </w:t>
      </w:r>
      <w:r w:rsidR="00067979" w:rsidRPr="008318E1">
        <w:rPr>
          <w:b/>
          <w:i/>
        </w:rPr>
        <w:t>concerning the signs of my coming</w:t>
      </w:r>
      <w:r w:rsidR="00AD4132" w:rsidRPr="008318E1">
        <w:rPr>
          <w:i/>
        </w:rPr>
        <w:t xml:space="preserve">… v.20 And this </w:t>
      </w:r>
      <w:r w:rsidR="00AD4132" w:rsidRPr="008318E1">
        <w:rPr>
          <w:b/>
          <w:i/>
        </w:rPr>
        <w:t>[Kirtland] Temple which ye now see shall be thrown down that there shall not be left one stone upon another</w:t>
      </w:r>
      <w:r w:rsidR="00AD4132" w:rsidRPr="008318E1">
        <w:rPr>
          <w:i/>
        </w:rPr>
        <w:t xml:space="preserve">.  v.21 And it shall come to pass, that </w:t>
      </w:r>
      <w:r w:rsidR="00AD4132" w:rsidRPr="008318E1">
        <w:rPr>
          <w:b/>
          <w:i/>
        </w:rPr>
        <w:t>this generation of Jews shall not pass away until every desolation which I have told you concerning them shall come to pass.</w:t>
      </w:r>
      <w:r w:rsidR="00AD4132" w:rsidRPr="008318E1">
        <w:rPr>
          <w:i/>
        </w:rPr>
        <w:t xml:space="preserve">  v.37 Ye look and behold the fig trees, and ye see them with your eyes, and ye say when they begin to shoot forth, and their leaves are yet tender, </w:t>
      </w:r>
      <w:r w:rsidR="00AD4132" w:rsidRPr="008318E1">
        <w:rPr>
          <w:b/>
          <w:i/>
        </w:rPr>
        <w:t>that summer is now nigh at hand</w:t>
      </w:r>
      <w:r w:rsidR="00AD4132" w:rsidRPr="008318E1">
        <w:rPr>
          <w:i/>
        </w:rPr>
        <w:t>;</w:t>
      </w:r>
      <w:bookmarkStart w:id="11" w:name="38"/>
      <w:r w:rsidR="00AD4132" w:rsidRPr="008318E1">
        <w:rPr>
          <w:i/>
        </w:rPr>
        <w:t xml:space="preserve">  </w:t>
      </w:r>
      <w:bookmarkEnd w:id="11"/>
      <w:r w:rsidR="00AD4132" w:rsidRPr="008318E1">
        <w:rPr>
          <w:i/>
        </w:rPr>
        <w:t xml:space="preserve">v.38 Even so it shall be in that day when they shall see all these things, then shall they know that the </w:t>
      </w:r>
      <w:r w:rsidR="00AD4132" w:rsidRPr="008318E1">
        <w:rPr>
          <w:b/>
          <w:i/>
        </w:rPr>
        <w:t>hour is nigh</w:t>
      </w:r>
      <w:r w:rsidR="00AD4132" w:rsidRPr="008318E1">
        <w:rPr>
          <w:i/>
        </w:rPr>
        <w:t>.</w:t>
      </w:r>
      <w:bookmarkStart w:id="12" w:name="39"/>
      <w:r w:rsidR="00AD4132" w:rsidRPr="008318E1">
        <w:rPr>
          <w:i/>
        </w:rPr>
        <w:t xml:space="preserve">  </w:t>
      </w:r>
      <w:bookmarkEnd w:id="12"/>
      <w:r w:rsidR="00AD4132" w:rsidRPr="008318E1">
        <w:rPr>
          <w:i/>
        </w:rPr>
        <w:t xml:space="preserve">v.39 And it shall come to pass that he that feareth me shall be looking forth for the great day of the Lord to come, even for the </w:t>
      </w:r>
      <w:r w:rsidR="00AD4132" w:rsidRPr="008318E1">
        <w:rPr>
          <w:b/>
          <w:i/>
        </w:rPr>
        <w:t>signs of the coming</w:t>
      </w:r>
      <w:r w:rsidR="00AD4132" w:rsidRPr="008318E1">
        <w:rPr>
          <w:i/>
        </w:rPr>
        <w:t xml:space="preserve"> of the Son of Man</w:t>
      </w:r>
      <w:r>
        <w:rPr>
          <w:i/>
        </w:rPr>
        <w:t>.</w:t>
      </w:r>
      <w:r w:rsidRPr="008318E1">
        <w:rPr>
          <w:i/>
        </w:rPr>
        <w:t>”</w:t>
      </w:r>
      <w:r w:rsidR="00AD4132">
        <w:t xml:space="preserve">   </w:t>
      </w:r>
      <w:hyperlink r:id="rId22" w:history="1">
        <w:r w:rsidR="00AD4132" w:rsidRPr="008318E1">
          <w:rPr>
            <w:rStyle w:val="Hyperlink"/>
            <w:sz w:val="20"/>
            <w:szCs w:val="20"/>
            <w:u w:val="none"/>
          </w:rPr>
          <w:t xml:space="preserve">(D&amp;C </w:t>
        </w:r>
        <w:r w:rsidR="00067979" w:rsidRPr="008318E1">
          <w:rPr>
            <w:rStyle w:val="Hyperlink"/>
            <w:sz w:val="20"/>
            <w:szCs w:val="20"/>
            <w:u w:val="none"/>
          </w:rPr>
          <w:t>45</w:t>
        </w:r>
        <w:r w:rsidR="00AD4132" w:rsidRPr="008318E1">
          <w:rPr>
            <w:rStyle w:val="Hyperlink"/>
            <w:sz w:val="20"/>
            <w:szCs w:val="20"/>
            <w:u w:val="none"/>
          </w:rPr>
          <w:t xml:space="preserve">: </w:t>
        </w:r>
        <w:r w:rsidR="00067979" w:rsidRPr="008318E1">
          <w:rPr>
            <w:rStyle w:val="Hyperlink"/>
            <w:sz w:val="20"/>
            <w:szCs w:val="20"/>
            <w:u w:val="none"/>
          </w:rPr>
          <w:t>16-6</w:t>
        </w:r>
        <w:r w:rsidR="00AD4132" w:rsidRPr="008318E1">
          <w:rPr>
            <w:rStyle w:val="Hyperlink"/>
            <w:sz w:val="20"/>
            <w:szCs w:val="20"/>
            <w:u w:val="none"/>
          </w:rPr>
          <w:t>2)</w:t>
        </w:r>
      </w:hyperlink>
    </w:p>
    <w:p w14:paraId="536579EC" w14:textId="77777777" w:rsidR="00067979" w:rsidRDefault="00067979" w:rsidP="00CC6627"/>
    <w:p w14:paraId="770342C0" w14:textId="77777777" w:rsidR="00776741" w:rsidRPr="00F84959" w:rsidRDefault="00CF4A88" w:rsidP="00F8141D">
      <w:pPr>
        <w:rPr>
          <w:color w:val="800000"/>
          <w:sz w:val="20"/>
          <w:szCs w:val="20"/>
        </w:rPr>
      </w:pPr>
      <w:r w:rsidRPr="00F84959">
        <w:rPr>
          <w:color w:val="800000"/>
        </w:rPr>
        <w:t>1831</w:t>
      </w:r>
      <w:r w:rsidR="00097236" w:rsidRPr="00F84959">
        <w:rPr>
          <w:color w:val="800000"/>
        </w:rPr>
        <w:t xml:space="preserve"> March 15</w:t>
      </w:r>
      <w:r w:rsidR="00D76B0C" w:rsidRPr="00F84959">
        <w:rPr>
          <w:color w:val="800000"/>
        </w:rPr>
        <w:t>,</w:t>
      </w:r>
      <w:r w:rsidRPr="00F84959">
        <w:rPr>
          <w:color w:val="800000"/>
        </w:rPr>
        <w:t xml:space="preserve">  </w:t>
      </w:r>
      <w:r w:rsidR="00C57895" w:rsidRPr="00F84959">
        <w:rPr>
          <w:color w:val="800000"/>
        </w:rPr>
        <w:t xml:space="preserve"> </w:t>
      </w:r>
      <w:r w:rsidR="000408EB" w:rsidRPr="00F84959">
        <w:rPr>
          <w:b/>
          <w:color w:val="800000"/>
        </w:rPr>
        <w:t xml:space="preserve">[1846 second coming </w:t>
      </w:r>
      <w:r w:rsidR="00426B44" w:rsidRPr="00F84959">
        <w:rPr>
          <w:b/>
          <w:color w:val="800000"/>
        </w:rPr>
        <w:t>predict</w:t>
      </w:r>
      <w:r w:rsidR="000408EB" w:rsidRPr="00F84959">
        <w:rPr>
          <w:b/>
          <w:color w:val="800000"/>
        </w:rPr>
        <w:t>ion]</w:t>
      </w:r>
      <w:r w:rsidR="000408EB" w:rsidRPr="00F84959">
        <w:rPr>
          <w:color w:val="800000"/>
        </w:rPr>
        <w:t xml:space="preserve">  </w:t>
      </w:r>
      <w:r w:rsidRPr="00F84959">
        <w:rPr>
          <w:i/>
          <w:color w:val="800000"/>
        </w:rPr>
        <w:t>“… all who believed the new bible</w:t>
      </w:r>
      <w:r w:rsidR="00097236" w:rsidRPr="00F84959">
        <w:rPr>
          <w:i/>
          <w:color w:val="800000"/>
        </w:rPr>
        <w:t xml:space="preserve"> [BOM]</w:t>
      </w:r>
      <w:r w:rsidRPr="00F84959">
        <w:rPr>
          <w:i/>
          <w:color w:val="800000"/>
        </w:rPr>
        <w:t xml:space="preserve"> would </w:t>
      </w:r>
      <w:r w:rsidRPr="00B862EF">
        <w:rPr>
          <w:i/>
          <w:color w:val="800000"/>
        </w:rPr>
        <w:t xml:space="preserve">see </w:t>
      </w:r>
      <w:r w:rsidRPr="00B862EF">
        <w:rPr>
          <w:b/>
          <w:i/>
          <w:color w:val="800000"/>
        </w:rPr>
        <w:t>Christ within fifteen years</w:t>
      </w:r>
      <w:r w:rsidRPr="00B862EF">
        <w:rPr>
          <w:i/>
          <w:color w:val="800000"/>
        </w:rPr>
        <w:t xml:space="preserve">, </w:t>
      </w:r>
      <w:r w:rsidR="003B1185" w:rsidRPr="00B862EF">
        <w:rPr>
          <w:color w:val="800000"/>
          <w:sz w:val="20"/>
          <w:szCs w:val="20"/>
        </w:rPr>
        <w:t>[</w:t>
      </w:r>
      <w:r w:rsidR="003B1185" w:rsidRPr="00F84959">
        <w:rPr>
          <w:color w:val="800000"/>
          <w:sz w:val="20"/>
          <w:szCs w:val="20"/>
        </w:rPr>
        <w:t>15+1831=1846]</w:t>
      </w:r>
      <w:r w:rsidR="003B1185" w:rsidRPr="00F84959">
        <w:rPr>
          <w:i/>
          <w:color w:val="800000"/>
          <w:sz w:val="20"/>
          <w:szCs w:val="20"/>
        </w:rPr>
        <w:t xml:space="preserve"> </w:t>
      </w:r>
      <w:r w:rsidRPr="00F84959">
        <w:rPr>
          <w:i/>
          <w:color w:val="800000"/>
        </w:rPr>
        <w:t>and all who did not would absolutely be destroyed and dam’d.”</w:t>
      </w:r>
      <w:r w:rsidRPr="00F84959">
        <w:rPr>
          <w:color w:val="800000"/>
        </w:rPr>
        <w:t xml:space="preserve"> </w:t>
      </w:r>
      <w:r w:rsidRPr="00604E1F">
        <w:rPr>
          <w:sz w:val="20"/>
          <w:szCs w:val="20"/>
        </w:rPr>
        <w:t xml:space="preserve">(High Priest Martin Harris, </w:t>
      </w:r>
      <w:r w:rsidRPr="00604E1F">
        <w:rPr>
          <w:rStyle w:val="Emphasis"/>
          <w:i w:val="0"/>
          <w:sz w:val="20"/>
          <w:szCs w:val="20"/>
        </w:rPr>
        <w:t>The Telegraph</w:t>
      </w:r>
      <w:r w:rsidR="0029090F" w:rsidRPr="00604E1F">
        <w:rPr>
          <w:rStyle w:val="Emphasis"/>
          <w:i w:val="0"/>
          <w:sz w:val="20"/>
          <w:szCs w:val="20"/>
        </w:rPr>
        <w:t>,</w:t>
      </w:r>
      <w:r w:rsidR="0029090F" w:rsidRPr="00604E1F">
        <w:rPr>
          <w:rStyle w:val="Emphasis"/>
          <w:sz w:val="20"/>
          <w:szCs w:val="20"/>
        </w:rPr>
        <w:t xml:space="preserve"> </w:t>
      </w:r>
      <w:r w:rsidRPr="00604E1F">
        <w:rPr>
          <w:sz w:val="20"/>
          <w:szCs w:val="20"/>
        </w:rPr>
        <w:t xml:space="preserve">Painesville, OH, </w:t>
      </w:r>
      <w:hyperlink r:id="rId23" w:history="1">
        <w:r w:rsidR="00232E17" w:rsidRPr="00604E1F">
          <w:rPr>
            <w:rStyle w:val="Hyperlink"/>
            <w:color w:val="auto"/>
            <w:sz w:val="20"/>
            <w:szCs w:val="20"/>
            <w:u w:val="none"/>
          </w:rPr>
          <w:t>March</w:t>
        </w:r>
        <w:r w:rsidR="00232E17" w:rsidRPr="00604E1F">
          <w:rPr>
            <w:rStyle w:val="Hyperlink"/>
            <w:color w:val="auto"/>
            <w:sz w:val="20"/>
            <w:szCs w:val="20"/>
            <w:u w:val="none"/>
          </w:rPr>
          <w:t xml:space="preserve"> </w:t>
        </w:r>
        <w:r w:rsidR="00232E17" w:rsidRPr="00604E1F">
          <w:rPr>
            <w:rStyle w:val="Hyperlink"/>
            <w:color w:val="auto"/>
            <w:sz w:val="20"/>
            <w:szCs w:val="20"/>
            <w:u w:val="none"/>
          </w:rPr>
          <w:t>15, 1831</w:t>
        </w:r>
      </w:hyperlink>
      <w:r w:rsidRPr="00604E1F">
        <w:rPr>
          <w:sz w:val="20"/>
          <w:szCs w:val="20"/>
        </w:rPr>
        <w:t>, v</w:t>
      </w:r>
      <w:r w:rsidR="00A23E38" w:rsidRPr="00604E1F">
        <w:rPr>
          <w:sz w:val="20"/>
          <w:szCs w:val="20"/>
        </w:rPr>
        <w:t>ol</w:t>
      </w:r>
      <w:r w:rsidRPr="00604E1F">
        <w:rPr>
          <w:sz w:val="20"/>
          <w:szCs w:val="20"/>
        </w:rPr>
        <w:t>. 2, no. 39)</w:t>
      </w:r>
      <w:r w:rsidR="00844D4B" w:rsidRPr="00F84959">
        <w:rPr>
          <w:color w:val="800000"/>
          <w:sz w:val="20"/>
          <w:szCs w:val="20"/>
        </w:rPr>
        <w:t xml:space="preserve">  </w:t>
      </w:r>
    </w:p>
    <w:p w14:paraId="5324AECB" w14:textId="77777777" w:rsidR="00022F00" w:rsidRPr="00604E1F" w:rsidRDefault="00604E1F" w:rsidP="00F8141D">
      <w:pPr>
        <w:rPr>
          <w:sz w:val="20"/>
          <w:szCs w:val="20"/>
        </w:rPr>
      </w:pPr>
      <w:hyperlink r:id="rId24" w:history="1">
        <w:r w:rsidRPr="00604E1F">
          <w:rPr>
            <w:rStyle w:val="Hyperlink"/>
            <w:sz w:val="20"/>
            <w:szCs w:val="20"/>
          </w:rPr>
          <w:t>http://www.sidneyrigdon.com/dbroadhu/OH/paintel2.htm</w:t>
        </w:r>
      </w:hyperlink>
    </w:p>
    <w:p w14:paraId="41528314" w14:textId="77777777" w:rsidR="00604E1F" w:rsidRPr="00604E1F" w:rsidRDefault="00604E1F" w:rsidP="00F8141D"/>
    <w:p w14:paraId="157B6E3C" w14:textId="77777777" w:rsidR="00281E30" w:rsidRDefault="00281E30" w:rsidP="00281E30">
      <w:pPr>
        <w:rPr>
          <w:sz w:val="20"/>
          <w:szCs w:val="20"/>
        </w:rPr>
      </w:pPr>
      <w:r>
        <w:t xml:space="preserve">1831 </w:t>
      </w:r>
      <w:r w:rsidRPr="00281E30">
        <w:t>May 7,</w:t>
      </w:r>
      <w:r>
        <w:t xml:space="preserve">  </w:t>
      </w:r>
      <w:r w:rsidRPr="00281E30">
        <w:rPr>
          <w:i/>
        </w:rPr>
        <w:t>“v.5 </w:t>
      </w:r>
      <w:r w:rsidRPr="00281E30">
        <w:rPr>
          <w:b/>
          <w:i/>
        </w:rPr>
        <w:t>Thus saith the Lord</w:t>
      </w:r>
      <w:r w:rsidR="00014D4C">
        <w:rPr>
          <w:b/>
          <w:i/>
        </w:rPr>
        <w:t xml:space="preserve"> [Jesus Christ]</w:t>
      </w:r>
      <w:r w:rsidRPr="00281E30">
        <w:rPr>
          <w:b/>
          <w:i/>
        </w:rPr>
        <w:t xml:space="preserve">; for </w:t>
      </w:r>
      <w:r w:rsidRPr="00281E30">
        <w:rPr>
          <w:b/>
          <w:i/>
          <w:u w:val="single"/>
        </w:rPr>
        <w:t>I am God</w:t>
      </w:r>
      <w:r w:rsidRPr="00281E30">
        <w:rPr>
          <w:b/>
          <w:i/>
        </w:rPr>
        <w:t>, and have sent mine Only Begotten Son</w:t>
      </w:r>
      <w:r w:rsidRPr="00281E30">
        <w:rPr>
          <w:i/>
        </w:rPr>
        <w:t xml:space="preserve"> into the world for the redemption of the world, and have decreed that he that receiveth him shall be saved, and he that receiveth him not shall be damned— </w:t>
      </w:r>
      <w:bookmarkStart w:id="13" w:name="6"/>
      <w:r w:rsidRPr="00281E30">
        <w:rPr>
          <w:i/>
        </w:rPr>
        <w:t>v.</w:t>
      </w:r>
      <w:bookmarkEnd w:id="13"/>
      <w:r w:rsidRPr="00281E30">
        <w:rPr>
          <w:i/>
        </w:rPr>
        <w:t xml:space="preserve">6 And they have done unto the Son of Man even as they listed; and he has taken his power on the right hand of his glory, and now reigneth in the heavens, and will reign till he descends on the earth to put all enemies under his feet, </w:t>
      </w:r>
      <w:r w:rsidRPr="00281E30">
        <w:rPr>
          <w:b/>
          <w:i/>
        </w:rPr>
        <w:t>which time is nigh at hand</w:t>
      </w:r>
      <w:r w:rsidRPr="00281E30">
        <w:rPr>
          <w:i/>
        </w:rPr>
        <w:t>—</w:t>
      </w:r>
      <w:bookmarkStart w:id="14" w:name="7"/>
      <w:r w:rsidRPr="00281E30">
        <w:rPr>
          <w:i/>
        </w:rPr>
        <w:t xml:space="preserve"> v.</w:t>
      </w:r>
      <w:bookmarkEnd w:id="14"/>
      <w:r w:rsidRPr="00281E30">
        <w:rPr>
          <w:i/>
        </w:rPr>
        <w:t xml:space="preserve">7 I, the Lord God, have spoken it; but </w:t>
      </w:r>
      <w:r w:rsidRPr="00281E30">
        <w:rPr>
          <w:b/>
          <w:i/>
        </w:rPr>
        <w:t>the hour and the day no man knoweth, neither the angels in heaven, nor shall they know until he comes.</w:t>
      </w:r>
      <w:r w:rsidRPr="00281E30">
        <w:t xml:space="preserve"> </w:t>
      </w:r>
      <w:hyperlink r:id="rId25" w:history="1">
        <w:r w:rsidRPr="00281E30">
          <w:rPr>
            <w:rStyle w:val="Hyperlink"/>
            <w:sz w:val="20"/>
            <w:szCs w:val="20"/>
            <w:u w:val="none"/>
          </w:rPr>
          <w:t>(D&amp;C 49:5-7)</w:t>
        </w:r>
      </w:hyperlink>
      <w:r w:rsidRPr="00281E30">
        <w:rPr>
          <w:sz w:val="20"/>
          <w:szCs w:val="20"/>
        </w:rPr>
        <w:t xml:space="preserve"> </w:t>
      </w:r>
    </w:p>
    <w:p w14:paraId="3B40B0B7" w14:textId="77777777" w:rsidR="00B862EF" w:rsidRPr="00281E30" w:rsidRDefault="00B862EF" w:rsidP="00281E30"/>
    <w:p w14:paraId="3BC829CF" w14:textId="77777777" w:rsidR="002A0265" w:rsidRDefault="00776741" w:rsidP="00363E9A">
      <w:pPr>
        <w:rPr>
          <w:sz w:val="20"/>
          <w:szCs w:val="20"/>
        </w:rPr>
      </w:pPr>
      <w:r w:rsidRPr="00776741">
        <w:t>1831</w:t>
      </w:r>
      <w:r w:rsidR="002A0265">
        <w:t xml:space="preserve"> June 4</w:t>
      </w:r>
      <w:r>
        <w:t xml:space="preserve">,  </w:t>
      </w:r>
      <w:r w:rsidRPr="00776741">
        <w:t xml:space="preserve"> </w:t>
      </w:r>
      <w:r w:rsidR="00363E9A">
        <w:t>“</w:t>
      </w:r>
      <w:r w:rsidR="00737818" w:rsidRPr="00363E9A">
        <w:rPr>
          <w:i/>
        </w:rPr>
        <w:t xml:space="preserve">I saw Joseph Smith the Prophet when he first came to Kirtland, and was with him in the first conference held in that place, which was in a small schoolhouse. When he arose in our midst he said that </w:t>
      </w:r>
      <w:r w:rsidR="00737818" w:rsidRPr="00363E9A">
        <w:rPr>
          <w:b/>
          <w:i/>
        </w:rPr>
        <w:t>before the conference closed there were those present who should see the heavens open and bear record of the coming of the Son of Man</w:t>
      </w:r>
      <w:r w:rsidR="00737818" w:rsidRPr="00363E9A">
        <w:rPr>
          <w:i/>
        </w:rPr>
        <w:t>, and that the man of sin should be revealed</w:t>
      </w:r>
      <w:r w:rsidR="00363E9A">
        <w:rPr>
          <w:i/>
        </w:rPr>
        <w:t>..</w:t>
      </w:r>
      <w:r w:rsidR="00737818" w:rsidRPr="00363E9A">
        <w:rPr>
          <w:i/>
        </w:rPr>
        <w:t xml:space="preserve">. </w:t>
      </w:r>
      <w:r w:rsidR="00363E9A">
        <w:rPr>
          <w:i/>
        </w:rPr>
        <w:t xml:space="preserve"> </w:t>
      </w:r>
      <w:r w:rsidRPr="00363E9A">
        <w:rPr>
          <w:i/>
        </w:rPr>
        <w:t xml:space="preserve">Lyman Wight, while being ordained to the priesthood by Joseph Smith, </w:t>
      </w:r>
      <w:r w:rsidR="00650B39" w:rsidRPr="00363E9A">
        <w:rPr>
          <w:i/>
        </w:rPr>
        <w:t>prophesied</w:t>
      </w:r>
      <w:r w:rsidRPr="00363E9A">
        <w:rPr>
          <w:i/>
        </w:rPr>
        <w:t xml:space="preserve"> (while Smith’s hands were still upon his head) “</w:t>
      </w:r>
      <w:r w:rsidRPr="00776741">
        <w:rPr>
          <w:i/>
        </w:rPr>
        <w:t xml:space="preserve">that there </w:t>
      </w:r>
      <w:r w:rsidRPr="00014D4C">
        <w:rPr>
          <w:i/>
        </w:rPr>
        <w:t xml:space="preserve">were </w:t>
      </w:r>
      <w:r w:rsidRPr="00014D4C">
        <w:rPr>
          <w:b/>
          <w:i/>
        </w:rPr>
        <w:t>some in this congregation that should live until the Savior shou</w:t>
      </w:r>
      <w:r w:rsidR="00650B39" w:rsidRPr="00014D4C">
        <w:rPr>
          <w:b/>
          <w:i/>
        </w:rPr>
        <w:t>l</w:t>
      </w:r>
      <w:r w:rsidRPr="00014D4C">
        <w:rPr>
          <w:b/>
          <w:i/>
        </w:rPr>
        <w:t>d de</w:t>
      </w:r>
      <w:r w:rsidR="00650B39" w:rsidRPr="00014D4C">
        <w:rPr>
          <w:b/>
          <w:i/>
        </w:rPr>
        <w:t>s</w:t>
      </w:r>
      <w:r w:rsidRPr="00014D4C">
        <w:rPr>
          <w:b/>
          <w:i/>
        </w:rPr>
        <w:t>cend from heaven</w:t>
      </w:r>
      <w:r w:rsidRPr="00014D4C">
        <w:rPr>
          <w:i/>
        </w:rPr>
        <w:t>, wi</w:t>
      </w:r>
      <w:r w:rsidRPr="00776741">
        <w:rPr>
          <w:i/>
        </w:rPr>
        <w:t>th a Shout, with all the holy angels with him.”</w:t>
      </w:r>
      <w:r w:rsidRPr="00776741">
        <w:t xml:space="preserve"> </w:t>
      </w:r>
      <w:r w:rsidR="00737818">
        <w:t xml:space="preserve">  </w:t>
      </w:r>
      <w:r w:rsidR="00737818" w:rsidRPr="00737818">
        <w:rPr>
          <w:i/>
        </w:rPr>
        <w:t xml:space="preserve">Harvey Whitlock stepped into the middle of the room with his arms crossed, bound by the power of Satan, and his mouth twisted unshapely.  Hyrum Smith arose and declared that there was an evil spirit in the room. Joseph said, "Don't be too hasty," and Hyrum sat down.  Shortly Hyrum rose the second time, saying, "I know my duty and will do it," and stepping to Harvey, commanded the evil spirits to leave him, but the spirits did not obey.  Joseph then approached Harvey and asked him if he believed in God. Then we saw a change in Harvey. </w:t>
      </w:r>
      <w:r w:rsidR="00737818" w:rsidRPr="00737818">
        <w:rPr>
          <w:b/>
          <w:i/>
        </w:rPr>
        <w:t>He also bore record of the opening of the heavens and of the coming of the Son of Man, precisely as Lyman Wight had done.</w:t>
      </w:r>
      <w:r w:rsidR="0060064B">
        <w:rPr>
          <w:b/>
          <w:i/>
        </w:rPr>
        <w:t xml:space="preserve">  </w:t>
      </w:r>
      <w:r w:rsidR="00737818" w:rsidRPr="0060064B">
        <w:rPr>
          <w:sz w:val="20"/>
          <w:szCs w:val="20"/>
        </w:rPr>
        <w:t>(</w:t>
      </w:r>
      <w:hyperlink r:id="rId26" w:history="1">
        <w:r w:rsidR="0060064B" w:rsidRPr="0060064B">
          <w:rPr>
            <w:rStyle w:val="Hyperlink"/>
            <w:sz w:val="18"/>
            <w:szCs w:val="18"/>
            <w:u w:val="none"/>
          </w:rPr>
          <w:t>Book of J</w:t>
        </w:r>
        <w:r w:rsidR="0060064B" w:rsidRPr="0060064B">
          <w:rPr>
            <w:rStyle w:val="Hyperlink"/>
            <w:sz w:val="18"/>
            <w:szCs w:val="18"/>
            <w:u w:val="none"/>
          </w:rPr>
          <w:t>o</w:t>
        </w:r>
        <w:r w:rsidR="0060064B" w:rsidRPr="0060064B">
          <w:rPr>
            <w:rStyle w:val="Hyperlink"/>
            <w:sz w:val="18"/>
            <w:szCs w:val="18"/>
            <w:u w:val="none"/>
          </w:rPr>
          <w:t>hn W</w:t>
        </w:r>
        <w:r w:rsidR="00C10EC5">
          <w:rPr>
            <w:rStyle w:val="Hyperlink"/>
            <w:sz w:val="18"/>
            <w:szCs w:val="18"/>
            <w:u w:val="none"/>
          </w:rPr>
          <w:t>h</w:t>
        </w:r>
        <w:r w:rsidR="0060064B" w:rsidRPr="0060064B">
          <w:rPr>
            <w:rStyle w:val="Hyperlink"/>
            <w:sz w:val="18"/>
            <w:szCs w:val="18"/>
            <w:u w:val="none"/>
          </w:rPr>
          <w:t>itmer,</w:t>
        </w:r>
      </w:hyperlink>
      <w:r w:rsidR="002A0265" w:rsidRPr="0060064B">
        <w:rPr>
          <w:sz w:val="20"/>
          <w:szCs w:val="20"/>
        </w:rPr>
        <w:t xml:space="preserve"> Church</w:t>
      </w:r>
      <w:r w:rsidR="002A0265">
        <w:rPr>
          <w:sz w:val="20"/>
          <w:szCs w:val="20"/>
        </w:rPr>
        <w:t xml:space="preserve"> Historian</w:t>
      </w:r>
      <w:r w:rsidR="00737818" w:rsidRPr="002A0265">
        <w:rPr>
          <w:sz w:val="20"/>
          <w:szCs w:val="20"/>
        </w:rPr>
        <w:t> </w:t>
      </w:r>
      <w:r w:rsidR="002A0265">
        <w:rPr>
          <w:sz w:val="20"/>
          <w:szCs w:val="20"/>
        </w:rPr>
        <w:t>p.</w:t>
      </w:r>
      <w:r w:rsidR="00737818" w:rsidRPr="002A0265">
        <w:rPr>
          <w:sz w:val="20"/>
          <w:szCs w:val="20"/>
        </w:rPr>
        <w:t>69–71</w:t>
      </w:r>
      <w:r w:rsidR="0060064B">
        <w:rPr>
          <w:sz w:val="20"/>
          <w:szCs w:val="20"/>
        </w:rPr>
        <w:t>;</w:t>
      </w:r>
      <w:r w:rsidR="00737818" w:rsidRPr="002A0265">
        <w:rPr>
          <w:sz w:val="20"/>
          <w:szCs w:val="20"/>
        </w:rPr>
        <w:t xml:space="preserve"> </w:t>
      </w:r>
      <w:hyperlink r:id="rId27" w:history="1">
        <w:r w:rsidR="002A0265" w:rsidRPr="002A0265">
          <w:rPr>
            <w:rStyle w:val="Hyperlink"/>
            <w:sz w:val="20"/>
            <w:szCs w:val="20"/>
            <w:u w:val="none"/>
          </w:rPr>
          <w:t>4th Confere</w:t>
        </w:r>
        <w:r w:rsidR="002A0265" w:rsidRPr="002A0265">
          <w:rPr>
            <w:rStyle w:val="Hyperlink"/>
            <w:sz w:val="20"/>
            <w:szCs w:val="20"/>
            <w:u w:val="none"/>
          </w:rPr>
          <w:t>n</w:t>
        </w:r>
        <w:r w:rsidR="002A0265" w:rsidRPr="002A0265">
          <w:rPr>
            <w:rStyle w:val="Hyperlink"/>
            <w:sz w:val="20"/>
            <w:szCs w:val="20"/>
            <w:u w:val="none"/>
          </w:rPr>
          <w:t>ce Events</w:t>
        </w:r>
      </w:hyperlink>
      <w:r w:rsidR="002A0265" w:rsidRPr="002A0265">
        <w:rPr>
          <w:sz w:val="20"/>
          <w:szCs w:val="20"/>
        </w:rPr>
        <w:t xml:space="preserve"> </w:t>
      </w:r>
      <w:r w:rsidR="002A0265">
        <w:rPr>
          <w:sz w:val="20"/>
          <w:szCs w:val="20"/>
        </w:rPr>
        <w:t>also</w:t>
      </w:r>
      <w:r w:rsidR="002A0265" w:rsidRPr="002A0265">
        <w:rPr>
          <w:sz w:val="20"/>
          <w:szCs w:val="20"/>
        </w:rPr>
        <w:t xml:space="preserve"> </w:t>
      </w:r>
      <w:hyperlink r:id="rId28" w:history="1">
        <w:r w:rsidR="002A0265" w:rsidRPr="002A0265">
          <w:rPr>
            <w:rStyle w:val="Hyperlink"/>
            <w:sz w:val="20"/>
            <w:szCs w:val="20"/>
            <w:u w:val="none"/>
          </w:rPr>
          <w:t>josephsmi</w:t>
        </w:r>
        <w:r w:rsidR="002A0265" w:rsidRPr="002A0265">
          <w:rPr>
            <w:rStyle w:val="Hyperlink"/>
            <w:sz w:val="20"/>
            <w:szCs w:val="20"/>
            <w:u w:val="none"/>
          </w:rPr>
          <w:t>t</w:t>
        </w:r>
        <w:r w:rsidR="002A0265" w:rsidRPr="002A0265">
          <w:rPr>
            <w:rStyle w:val="Hyperlink"/>
            <w:sz w:val="20"/>
            <w:szCs w:val="20"/>
            <w:u w:val="none"/>
          </w:rPr>
          <w:t>h</w:t>
        </w:r>
        <w:r w:rsidR="002A0265" w:rsidRPr="002A0265">
          <w:rPr>
            <w:rStyle w:val="Hyperlink"/>
            <w:sz w:val="20"/>
            <w:szCs w:val="20"/>
            <w:u w:val="none"/>
          </w:rPr>
          <w:t>papers.org</w:t>
        </w:r>
      </w:hyperlink>
      <w:r w:rsidR="0060064B">
        <w:rPr>
          <w:sz w:val="20"/>
          <w:szCs w:val="20"/>
        </w:rPr>
        <w:t>)</w:t>
      </w:r>
    </w:p>
    <w:p w14:paraId="08F8AF10" w14:textId="77777777" w:rsidR="00986A9C" w:rsidRPr="00986A9C" w:rsidRDefault="00986A9C" w:rsidP="00363E9A"/>
    <w:p w14:paraId="4760A984" w14:textId="77777777" w:rsidR="00986A9C" w:rsidRPr="009844F7" w:rsidRDefault="00986A9C" w:rsidP="00363E9A">
      <w:pPr>
        <w:rPr>
          <w:i/>
        </w:rPr>
      </w:pPr>
      <w:r w:rsidRPr="00986A9C">
        <w:t xml:space="preserve">1831 June 6,  </w:t>
      </w:r>
      <w:r w:rsidRPr="00986A9C">
        <w:rPr>
          <w:i/>
        </w:rPr>
        <w:t>“v.</w:t>
      </w:r>
      <w:r w:rsidRPr="00986A9C">
        <w:rPr>
          <w:rStyle w:val="verse2"/>
          <w:rFonts w:cs="Lucida Sans Unicode"/>
          <w:i/>
        </w:rPr>
        <w:t>1 </w:t>
      </w:r>
      <w:r w:rsidRPr="00986A9C">
        <w:rPr>
          <w:rFonts w:cs="Lucida Sans Unicode"/>
          <w:i/>
        </w:rPr>
        <w:t xml:space="preserve">Behold, </w:t>
      </w:r>
      <w:r w:rsidRPr="009B5049">
        <w:rPr>
          <w:rFonts w:cs="Lucida Sans Unicode"/>
          <w:b/>
          <w:i/>
        </w:rPr>
        <w:t>thus saith the Lord</w:t>
      </w:r>
      <w:r w:rsidRPr="00986A9C">
        <w:rPr>
          <w:rFonts w:cs="Lucida Sans Unicode"/>
          <w:i/>
        </w:rPr>
        <w:t xml:space="preserve"> unto the elders whom he hath called and chosen </w:t>
      </w:r>
      <w:r w:rsidRPr="009844F7">
        <w:rPr>
          <w:rFonts w:cs="Lucida Sans Unicode"/>
          <w:b/>
          <w:i/>
        </w:rPr>
        <w:t>in these last days</w:t>
      </w:r>
      <w:r w:rsidRPr="00986A9C">
        <w:rPr>
          <w:rFonts w:cs="Lucida Sans Unicode"/>
          <w:i/>
        </w:rPr>
        <w:t>, by the voice of his Spirit—</w:t>
      </w:r>
      <w:bookmarkStart w:id="15" w:name="11"/>
      <w:bookmarkEnd w:id="15"/>
      <w:r w:rsidRPr="00986A9C">
        <w:rPr>
          <w:rFonts w:cs="Lucida Sans Unicode"/>
          <w:i/>
        </w:rPr>
        <w:t xml:space="preserve"> v.</w:t>
      </w:r>
      <w:r w:rsidRPr="00986A9C">
        <w:rPr>
          <w:rStyle w:val="verse2"/>
          <w:rFonts w:cs="Lucida Sans Unicode"/>
          <w:i/>
        </w:rPr>
        <w:t>11 </w:t>
      </w:r>
      <w:r w:rsidRPr="00986A9C">
        <w:rPr>
          <w:rFonts w:cs="Lucida Sans Unicode"/>
          <w:i/>
        </w:rPr>
        <w:t xml:space="preserve">For thus saith the Lord, </w:t>
      </w:r>
      <w:r w:rsidRPr="009844F7">
        <w:rPr>
          <w:rFonts w:cs="Lucida Sans Unicode"/>
          <w:b/>
          <w:i/>
        </w:rPr>
        <w:t>I will cut my work short in righteousness, for the days come that I will send forth judgment unto victory</w:t>
      </w:r>
      <w:r w:rsidRPr="00986A9C">
        <w:rPr>
          <w:rFonts w:cs="Lucida Sans Unicode"/>
          <w:i/>
        </w:rPr>
        <w:t>.</w:t>
      </w:r>
      <w:bookmarkStart w:id="16" w:name="36"/>
      <w:bookmarkEnd w:id="16"/>
      <w:r w:rsidR="009844F7">
        <w:rPr>
          <w:rFonts w:cs="Lucida Sans Unicode"/>
          <w:i/>
        </w:rPr>
        <w:t xml:space="preserve"> </w:t>
      </w:r>
      <w:r w:rsidR="009844F7">
        <w:rPr>
          <w:i/>
        </w:rPr>
        <w:t>v.</w:t>
      </w:r>
      <w:r w:rsidR="009844F7" w:rsidRPr="009844F7">
        <w:rPr>
          <w:i/>
        </w:rPr>
        <w:t xml:space="preserve">36 Let them labor with their families, declaring none other things than the prophets and apostles, that which they have seen and heard and most assuredly believe, </w:t>
      </w:r>
      <w:r w:rsidR="009844F7" w:rsidRPr="009844F7">
        <w:rPr>
          <w:b/>
          <w:i/>
        </w:rPr>
        <w:t>that the prophecies may be fulfilled</w:t>
      </w:r>
      <w:r w:rsidR="009844F7" w:rsidRPr="009844F7">
        <w:rPr>
          <w:i/>
        </w:rPr>
        <w:t>.</w:t>
      </w:r>
      <w:bookmarkStart w:id="17" w:name="43"/>
      <w:bookmarkEnd w:id="17"/>
      <w:r w:rsidR="009844F7" w:rsidRPr="009844F7">
        <w:rPr>
          <w:i/>
        </w:rPr>
        <w:t xml:space="preserve"> </w:t>
      </w:r>
      <w:r w:rsidR="009844F7">
        <w:rPr>
          <w:i/>
        </w:rPr>
        <w:t>v.</w:t>
      </w:r>
      <w:r w:rsidR="009844F7" w:rsidRPr="009844F7">
        <w:rPr>
          <w:i/>
        </w:rPr>
        <w:t>43 But, behold, I, the Lord, will hasten the city in its time, and will crown the faithful with joy and with rejoicing.</w:t>
      </w:r>
      <w:bookmarkStart w:id="18" w:name="44"/>
      <w:r w:rsidR="009844F7">
        <w:rPr>
          <w:i/>
        </w:rPr>
        <w:t xml:space="preserve"> v.</w:t>
      </w:r>
      <w:bookmarkEnd w:id="18"/>
      <w:r w:rsidR="009844F7" w:rsidRPr="009844F7">
        <w:rPr>
          <w:i/>
        </w:rPr>
        <w:t xml:space="preserve">44 Behold, I am Jesus Christ, the Son of God, and </w:t>
      </w:r>
      <w:r w:rsidR="009844F7" w:rsidRPr="009844F7">
        <w:rPr>
          <w:b/>
          <w:i/>
        </w:rPr>
        <w:t>I will lift them up at the last day</w:t>
      </w:r>
      <w:r w:rsidR="009844F7" w:rsidRPr="009844F7">
        <w:rPr>
          <w:i/>
        </w:rPr>
        <w:t>. Even so. Amen.</w:t>
      </w:r>
      <w:r w:rsidR="009844F7">
        <w:rPr>
          <w:i/>
        </w:rPr>
        <w:t xml:space="preserve"> </w:t>
      </w:r>
      <w:hyperlink r:id="rId29" w:history="1">
        <w:r w:rsidR="009844F7" w:rsidRPr="009844F7">
          <w:rPr>
            <w:rStyle w:val="Hyperlink"/>
            <w:sz w:val="20"/>
            <w:szCs w:val="20"/>
            <w:u w:val="none"/>
          </w:rPr>
          <w:t>(D&amp;C 52:1,</w:t>
        </w:r>
        <w:r w:rsidR="00980FE7">
          <w:rPr>
            <w:rStyle w:val="Hyperlink"/>
            <w:sz w:val="20"/>
            <w:szCs w:val="20"/>
            <w:u w:val="none"/>
          </w:rPr>
          <w:t xml:space="preserve"> </w:t>
        </w:r>
        <w:r w:rsidR="009844F7" w:rsidRPr="009844F7">
          <w:rPr>
            <w:rStyle w:val="Hyperlink"/>
            <w:sz w:val="20"/>
            <w:szCs w:val="20"/>
            <w:u w:val="none"/>
          </w:rPr>
          <w:t>11</w:t>
        </w:r>
        <w:r w:rsidR="009844F7" w:rsidRPr="009844F7">
          <w:rPr>
            <w:rStyle w:val="Hyperlink"/>
            <w:sz w:val="20"/>
            <w:szCs w:val="20"/>
            <w:u w:val="none"/>
          </w:rPr>
          <w:t>,</w:t>
        </w:r>
        <w:r w:rsidR="00980FE7">
          <w:rPr>
            <w:rStyle w:val="Hyperlink"/>
            <w:sz w:val="20"/>
            <w:szCs w:val="20"/>
            <w:u w:val="none"/>
          </w:rPr>
          <w:t xml:space="preserve"> </w:t>
        </w:r>
        <w:r w:rsidR="009844F7" w:rsidRPr="009844F7">
          <w:rPr>
            <w:rStyle w:val="Hyperlink"/>
            <w:sz w:val="20"/>
            <w:szCs w:val="20"/>
            <w:u w:val="none"/>
          </w:rPr>
          <w:t>36,</w:t>
        </w:r>
        <w:r w:rsidR="00980FE7">
          <w:rPr>
            <w:rStyle w:val="Hyperlink"/>
            <w:sz w:val="20"/>
            <w:szCs w:val="20"/>
            <w:u w:val="none"/>
          </w:rPr>
          <w:t xml:space="preserve"> </w:t>
        </w:r>
        <w:r w:rsidR="009844F7" w:rsidRPr="009844F7">
          <w:rPr>
            <w:rStyle w:val="Hyperlink"/>
            <w:sz w:val="20"/>
            <w:szCs w:val="20"/>
            <w:u w:val="none"/>
          </w:rPr>
          <w:t>43,</w:t>
        </w:r>
        <w:r w:rsidR="00980FE7">
          <w:rPr>
            <w:rStyle w:val="Hyperlink"/>
            <w:sz w:val="20"/>
            <w:szCs w:val="20"/>
            <w:u w:val="none"/>
          </w:rPr>
          <w:t xml:space="preserve"> </w:t>
        </w:r>
        <w:r w:rsidR="009844F7" w:rsidRPr="009844F7">
          <w:rPr>
            <w:rStyle w:val="Hyperlink"/>
            <w:sz w:val="20"/>
            <w:szCs w:val="20"/>
            <w:u w:val="none"/>
          </w:rPr>
          <w:t>44)</w:t>
        </w:r>
      </w:hyperlink>
    </w:p>
    <w:p w14:paraId="62540957" w14:textId="77777777" w:rsidR="009844F7" w:rsidRPr="009844F7" w:rsidRDefault="009844F7" w:rsidP="00363E9A">
      <w:pPr>
        <w:rPr>
          <w:sz w:val="20"/>
          <w:szCs w:val="20"/>
        </w:rPr>
      </w:pPr>
    </w:p>
    <w:p w14:paraId="4CF72705" w14:textId="77777777" w:rsidR="009C79E8" w:rsidRPr="009C79E8" w:rsidRDefault="00326476" w:rsidP="009C79E8">
      <w:pPr>
        <w:rPr>
          <w:sz w:val="20"/>
          <w:szCs w:val="20"/>
        </w:rPr>
      </w:pPr>
      <w:r>
        <w:t>1831</w:t>
      </w:r>
      <w:r w:rsidR="00FE643F" w:rsidRPr="00FE643F">
        <w:t xml:space="preserve"> July</w:t>
      </w:r>
      <w:r>
        <w:t xml:space="preserve"> 17,</w:t>
      </w:r>
      <w:r w:rsidR="00FE643F">
        <w:t xml:space="preserve">    </w:t>
      </w:r>
      <w:r>
        <w:t>Polygamy</w:t>
      </w:r>
      <w:r w:rsidR="009C79E8">
        <w:t xml:space="preserve"> Introduced</w:t>
      </w:r>
      <w:r>
        <w:t>:</w:t>
      </w:r>
      <w:r w:rsidR="00FE643F">
        <w:t xml:space="preserve"> </w:t>
      </w:r>
      <w:r w:rsidR="009C79E8" w:rsidRPr="009C79E8">
        <w:rPr>
          <w:i/>
          <w:iCs/>
        </w:rPr>
        <w:t>“evidence indicates that some of the principles involved in this</w:t>
      </w:r>
      <w:r w:rsidR="009C79E8">
        <w:rPr>
          <w:i/>
          <w:iCs/>
        </w:rPr>
        <w:t xml:space="preserve"> </w:t>
      </w:r>
      <w:r w:rsidR="009C79E8" w:rsidRPr="009C79E8">
        <w:rPr>
          <w:i/>
          <w:iCs/>
        </w:rPr>
        <w:t>[Polygamy] revelation were known by the Prophet as early as 1831”</w:t>
      </w:r>
      <w:hyperlink r:id="rId30" w:history="1">
        <w:r w:rsidR="009C79E8" w:rsidRPr="009C79E8">
          <w:rPr>
            <w:rStyle w:val="Hyperlink"/>
            <w:sz w:val="20"/>
            <w:szCs w:val="20"/>
            <w:u w:val="none"/>
          </w:rPr>
          <w:t>(D&amp;C 13</w:t>
        </w:r>
        <w:r w:rsidR="009C79E8" w:rsidRPr="009C79E8">
          <w:rPr>
            <w:rStyle w:val="Hyperlink"/>
            <w:sz w:val="20"/>
            <w:szCs w:val="20"/>
            <w:u w:val="none"/>
          </w:rPr>
          <w:t>2</w:t>
        </w:r>
        <w:r w:rsidR="009C79E8" w:rsidRPr="009C79E8">
          <w:rPr>
            <w:rStyle w:val="Hyperlink"/>
            <w:sz w:val="20"/>
            <w:szCs w:val="20"/>
            <w:u w:val="none"/>
          </w:rPr>
          <w:t xml:space="preserve"> </w:t>
        </w:r>
        <w:r w:rsidR="009C79E8" w:rsidRPr="009C79E8">
          <w:rPr>
            <w:rStyle w:val="Hyperlink"/>
            <w:sz w:val="20"/>
            <w:szCs w:val="20"/>
            <w:u w:val="none"/>
          </w:rPr>
          <w:t>Heading)</w:t>
        </w:r>
      </w:hyperlink>
    </w:p>
    <w:p w14:paraId="40A0D18B" w14:textId="77777777" w:rsidR="00FE643F" w:rsidRPr="00FE643F" w:rsidRDefault="00FE643F" w:rsidP="009C79E8">
      <w:pPr>
        <w:ind w:firstLine="720"/>
        <w:rPr>
          <w:i/>
        </w:rPr>
      </w:pPr>
      <w:r w:rsidRPr="00FE643F">
        <w:t xml:space="preserve"> “</w:t>
      </w:r>
      <w:r w:rsidRPr="00FE643F">
        <w:rPr>
          <w:i/>
        </w:rPr>
        <w:t>Verily I [</w:t>
      </w:r>
      <w:r w:rsidR="00FE3E19">
        <w:rPr>
          <w:i/>
        </w:rPr>
        <w:t xml:space="preserve">Jesus Christ] </w:t>
      </w:r>
      <w:r w:rsidRPr="00FE643F">
        <w:rPr>
          <w:i/>
        </w:rPr>
        <w:t xml:space="preserve">say unto you that the wisdom of man in his fallen state, knoweth not the purposes and </w:t>
      </w:r>
      <w:r w:rsidRPr="00326476">
        <w:rPr>
          <w:b/>
          <w:i/>
        </w:rPr>
        <w:t>the privileges of my holy priesthood</w:t>
      </w:r>
      <w:r w:rsidRPr="00FE643F">
        <w:rPr>
          <w:i/>
        </w:rPr>
        <w:t xml:space="preserve">. but ye shall know when ye receive a fulness by reason of the anointing: For it is my will, that in time, </w:t>
      </w:r>
      <w:r w:rsidRPr="00FE643F">
        <w:rPr>
          <w:b/>
          <w:i/>
        </w:rPr>
        <w:t xml:space="preserve">ye should take unto you </w:t>
      </w:r>
      <w:r w:rsidR="00326476">
        <w:rPr>
          <w:b/>
          <w:i/>
        </w:rPr>
        <w:t>W</w:t>
      </w:r>
      <w:r w:rsidR="00B862EF">
        <w:rPr>
          <w:b/>
          <w:i/>
        </w:rPr>
        <w:t>ives</w:t>
      </w:r>
      <w:r w:rsidRPr="00FE643F">
        <w:rPr>
          <w:b/>
          <w:i/>
        </w:rPr>
        <w:t xml:space="preserve"> of the Lamanites and Nephites, that their posterity may become </w:t>
      </w:r>
      <w:r w:rsidR="009C79E8">
        <w:rPr>
          <w:b/>
          <w:i/>
        </w:rPr>
        <w:t>W</w:t>
      </w:r>
      <w:r w:rsidR="00B862EF">
        <w:rPr>
          <w:b/>
          <w:i/>
        </w:rPr>
        <w:t>hite</w:t>
      </w:r>
      <w:r w:rsidR="00DF1931">
        <w:rPr>
          <w:b/>
          <w:i/>
        </w:rPr>
        <w:t>, D</w:t>
      </w:r>
      <w:r w:rsidRPr="00FE643F">
        <w:rPr>
          <w:b/>
          <w:i/>
        </w:rPr>
        <w:t>elightsome and Just</w:t>
      </w:r>
      <w:r w:rsidRPr="00FE643F">
        <w:rPr>
          <w:i/>
        </w:rPr>
        <w:t xml:space="preserve">, for even now their females are more virtuous than the gentiles.  </w:t>
      </w:r>
    </w:p>
    <w:p w14:paraId="74939C75" w14:textId="77777777" w:rsidR="009C79E8" w:rsidRDefault="00FE643F" w:rsidP="009C79E8">
      <w:pPr>
        <w:ind w:firstLine="720"/>
        <w:rPr>
          <w:i/>
        </w:rPr>
      </w:pPr>
      <w:r w:rsidRPr="00FE643F">
        <w:rPr>
          <w:i/>
        </w:rPr>
        <w:t xml:space="preserve">Gird up your loins and be </w:t>
      </w:r>
      <w:r w:rsidRPr="00FE643F">
        <w:rPr>
          <w:b/>
          <w:i/>
        </w:rPr>
        <w:t xml:space="preserve">prepared for the mighty work of the Lord to prepare the world for my second coming </w:t>
      </w:r>
      <w:r w:rsidRPr="00FE643F">
        <w:rPr>
          <w:i/>
        </w:rPr>
        <w:t>to meet the tribes of Israel according to the predictions of all the holy prophets since the beginning; For the final desolation, and decrees upon Babylon: For, as the everlasting gospel is carried from this land, in love for peace, to gather mine elect from the four quarters of the earth, for Zion,— even so shall rebellion follow after speedily, with hatred for war until the consumption decreed hath made a full end of all the kingdoms and nations that strive to govern themselves by the laws and precepts, and force and powers of men under the curse of sin, in all the world.</w:t>
      </w:r>
    </w:p>
    <w:p w14:paraId="5DE621F9" w14:textId="77777777" w:rsidR="00FE3E19" w:rsidRPr="009C79E8" w:rsidRDefault="00FE643F" w:rsidP="009C79E8">
      <w:pPr>
        <w:ind w:firstLine="720"/>
        <w:rPr>
          <w:i/>
        </w:rPr>
      </w:pPr>
      <w:r w:rsidRPr="00FE643F">
        <w:rPr>
          <w:i/>
        </w:rPr>
        <w:t xml:space="preserve"> Verily I say unto you, that </w:t>
      </w:r>
      <w:r w:rsidRPr="00326476">
        <w:rPr>
          <w:b/>
          <w:i/>
        </w:rPr>
        <w:t>the day of vexation and vengeance is nigh</w:t>
      </w:r>
      <w:r w:rsidRPr="00FE643F">
        <w:rPr>
          <w:i/>
        </w:rPr>
        <w:t xml:space="preserve"> at the doors of this nation, when wicked, ungodly and daring men will rise up in wrath and might, and go forth in anger, like as the dust is driven by a terrible wind; and they will be the means of the destruction of the government, and cause the death and misery of many souls, but </w:t>
      </w:r>
      <w:r w:rsidRPr="00FE3E19">
        <w:rPr>
          <w:b/>
          <w:i/>
        </w:rPr>
        <w:t>the faithful among my people shall be preserved in holy places, during all these tribulations.</w:t>
      </w:r>
      <w:r w:rsidR="00326476" w:rsidRPr="00FE3E19">
        <w:rPr>
          <w:b/>
          <w:i/>
        </w:rPr>
        <w:t>”</w:t>
      </w:r>
      <w:r w:rsidR="00326476">
        <w:rPr>
          <w:i/>
        </w:rPr>
        <w:t xml:space="preserve"> </w:t>
      </w:r>
      <w:r>
        <w:t>(</w:t>
      </w:r>
      <w:r w:rsidR="00326476">
        <w:t>Revelation by Joseph Smith; Polygamy</w:t>
      </w:r>
      <w:r w:rsidRPr="00FE643F">
        <w:t xml:space="preserve"> </w:t>
      </w:r>
      <w:r w:rsidRPr="00795FB5">
        <w:t>with the Native Americans Indians. 17 July 1831, Jackson Co., Missouri)</w:t>
      </w:r>
    </w:p>
    <w:p w14:paraId="60B235D5" w14:textId="77777777" w:rsidR="00FE643F" w:rsidRPr="00FE3E19" w:rsidRDefault="00FE3E19" w:rsidP="00FE643F">
      <w:pPr>
        <w:rPr>
          <w:sz w:val="20"/>
          <w:szCs w:val="20"/>
        </w:rPr>
      </w:pPr>
      <w:hyperlink r:id="rId31" w:history="1">
        <w:r w:rsidRPr="00FE3E19">
          <w:rPr>
            <w:rStyle w:val="Hyperlink"/>
            <w:sz w:val="20"/>
            <w:szCs w:val="20"/>
            <w:u w:val="none"/>
          </w:rPr>
          <w:t>http://en.wikipedia.org/wiki/Origin_of_Latter_Day_Saint_polygamy</w:t>
        </w:r>
      </w:hyperlink>
    </w:p>
    <w:p w14:paraId="2FC80731" w14:textId="77777777" w:rsidR="00FE643F" w:rsidRPr="00FE3E19" w:rsidRDefault="00FE643F" w:rsidP="00FE643F">
      <w:pPr>
        <w:rPr>
          <w:sz w:val="20"/>
          <w:szCs w:val="20"/>
        </w:rPr>
      </w:pPr>
      <w:hyperlink r:id="rId32" w:history="1">
        <w:r w:rsidRPr="00FE3E19">
          <w:rPr>
            <w:rStyle w:val="Hyperlink"/>
            <w:sz w:val="20"/>
            <w:szCs w:val="20"/>
            <w:u w:val="none"/>
          </w:rPr>
          <w:t>http://www.utlm.org/images/indianpolygamyp230bshadow.gif</w:t>
        </w:r>
      </w:hyperlink>
    </w:p>
    <w:p w14:paraId="27C8C256" w14:textId="77777777" w:rsidR="00FE643F" w:rsidRPr="00795FB5" w:rsidRDefault="00FE643F" w:rsidP="00FE643F">
      <w:pPr>
        <w:rPr>
          <w:sz w:val="20"/>
          <w:szCs w:val="20"/>
        </w:rPr>
      </w:pPr>
      <w:hyperlink r:id="rId33" w:history="1">
        <w:r w:rsidRPr="00795FB5">
          <w:rPr>
            <w:rStyle w:val="Hyperlink"/>
            <w:sz w:val="20"/>
            <w:szCs w:val="20"/>
            <w:u w:val="none"/>
          </w:rPr>
          <w:t>http://www.utlm.org/onlineresources/indianpolygamyrevelation.htm</w:t>
        </w:r>
      </w:hyperlink>
    </w:p>
    <w:p w14:paraId="5BD4276B" w14:textId="77777777" w:rsidR="00795FB5" w:rsidRPr="009C79E8" w:rsidRDefault="00795FB5" w:rsidP="00FE643F">
      <w:pPr>
        <w:rPr>
          <w:sz w:val="20"/>
          <w:szCs w:val="20"/>
        </w:rPr>
      </w:pPr>
      <w:r w:rsidRPr="00795FB5">
        <w:rPr>
          <w:sz w:val="20"/>
          <w:szCs w:val="20"/>
        </w:rPr>
        <w:t>Revelations leading up to</w:t>
      </w:r>
      <w:r w:rsidR="00FE3E19">
        <w:rPr>
          <w:sz w:val="20"/>
          <w:szCs w:val="20"/>
        </w:rPr>
        <w:t xml:space="preserve"> this</w:t>
      </w:r>
      <w:r w:rsidRPr="00795FB5">
        <w:rPr>
          <w:sz w:val="20"/>
          <w:szCs w:val="20"/>
        </w:rPr>
        <w:t xml:space="preserve"> Polygamy </w:t>
      </w:r>
      <w:hyperlink r:id="rId34" w:history="1">
        <w:r w:rsidRPr="00795FB5">
          <w:rPr>
            <w:rStyle w:val="Hyperlink"/>
            <w:sz w:val="20"/>
            <w:szCs w:val="20"/>
            <w:u w:val="none"/>
          </w:rPr>
          <w:t>(D&amp;C 28:8)</w:t>
        </w:r>
      </w:hyperlink>
      <w:r w:rsidRPr="00795FB5">
        <w:rPr>
          <w:sz w:val="20"/>
          <w:szCs w:val="20"/>
        </w:rPr>
        <w:t xml:space="preserve"> </w:t>
      </w:r>
      <w:hyperlink r:id="rId35" w:history="1">
        <w:r w:rsidRPr="00795FB5">
          <w:rPr>
            <w:rStyle w:val="Hyperlink"/>
            <w:sz w:val="20"/>
            <w:szCs w:val="20"/>
            <w:u w:val="none"/>
          </w:rPr>
          <w:t>(D&amp;C 32: 1-5)</w:t>
        </w:r>
      </w:hyperlink>
    </w:p>
    <w:p w14:paraId="74F92D54" w14:textId="77777777" w:rsidR="00FE3E19" w:rsidRDefault="00FE3E19" w:rsidP="00363E9A">
      <w:pPr>
        <w:rPr>
          <w:sz w:val="20"/>
          <w:szCs w:val="20"/>
        </w:rPr>
      </w:pPr>
    </w:p>
    <w:p w14:paraId="164CDA37" w14:textId="77777777" w:rsidR="002E1262" w:rsidRDefault="002E1262" w:rsidP="007D2131">
      <w:pPr>
        <w:pStyle w:val="NormalWeb"/>
        <w:rPr>
          <w:sz w:val="20"/>
          <w:szCs w:val="20"/>
        </w:rPr>
      </w:pPr>
      <w:r>
        <w:t>1831</w:t>
      </w:r>
      <w:r w:rsidRPr="00FE643F">
        <w:t xml:space="preserve"> July</w:t>
      </w:r>
      <w:r>
        <w:t xml:space="preserve"> 20,    </w:t>
      </w:r>
      <w:r>
        <w:rPr>
          <w:lang w:val="en"/>
        </w:rPr>
        <w:t>The Independence Temple was the first temple commanded to be built in this dispensation.</w:t>
      </w:r>
      <w:r w:rsidR="00564D4F">
        <w:rPr>
          <w:lang w:val="en"/>
        </w:rPr>
        <w:t xml:space="preserve"> </w:t>
      </w:r>
      <w:r w:rsidR="00564D4F" w:rsidRPr="0029090F">
        <w:rPr>
          <w:sz w:val="20"/>
          <w:szCs w:val="20"/>
          <w:lang w:val="en"/>
        </w:rPr>
        <w:t>[notice how it was changed from “this Generation” to “this Dispensation”]</w:t>
      </w:r>
      <w:r w:rsidR="00564D4F">
        <w:rPr>
          <w:lang w:val="en"/>
        </w:rPr>
        <w:t xml:space="preserve">  </w:t>
      </w:r>
      <w:r>
        <w:rPr>
          <w:lang w:val="en"/>
        </w:rPr>
        <w:t xml:space="preserve">The Temple Lot is located in Jackson County—revealed to the Prophet Joseph Smith to be the location of the Garden of Eden. When Adam and Eve were driven out, they dwelt in </w:t>
      </w:r>
      <w:hyperlink r:id="rId36" w:history="1">
        <w:r>
          <w:rPr>
            <w:rStyle w:val="Hyperlink"/>
            <w:lang w:val="en"/>
          </w:rPr>
          <w:t>Adam-ondi-Ahman</w:t>
        </w:r>
      </w:hyperlink>
      <w:r>
        <w:rPr>
          <w:lang w:val="en"/>
        </w:rPr>
        <w:t>.</w:t>
      </w:r>
      <w:r w:rsidR="007D2131">
        <w:rPr>
          <w:lang w:val="en"/>
        </w:rPr>
        <w:t xml:space="preserve"> </w:t>
      </w:r>
      <w:hyperlink r:id="rId37" w:history="1">
        <w:r w:rsidR="00564D4F" w:rsidRPr="004D36C8">
          <w:rPr>
            <w:rStyle w:val="Hyperlink"/>
            <w:sz w:val="20"/>
            <w:szCs w:val="20"/>
          </w:rPr>
          <w:t>http://www.ldschurchtemples.com/independence/</w:t>
        </w:r>
      </w:hyperlink>
    </w:p>
    <w:p w14:paraId="1D5C3CA2" w14:textId="77777777" w:rsidR="00564D4F" w:rsidRPr="00564D4F" w:rsidRDefault="00564D4F" w:rsidP="00363E9A">
      <w:pPr>
        <w:rPr>
          <w:sz w:val="20"/>
          <w:szCs w:val="20"/>
        </w:rPr>
      </w:pPr>
    </w:p>
    <w:p w14:paraId="768EE5B8" w14:textId="77777777" w:rsidR="00275008" w:rsidRPr="00275008" w:rsidRDefault="00275008" w:rsidP="00363E9A">
      <w:pPr>
        <w:rPr>
          <w:sz w:val="20"/>
          <w:szCs w:val="20"/>
        </w:rPr>
      </w:pPr>
      <w:r w:rsidRPr="00D83326">
        <w:t>1831 September 11,</w:t>
      </w:r>
      <w:r w:rsidR="00D83326">
        <w:t xml:space="preserve">   </w:t>
      </w:r>
      <w:bookmarkStart w:id="19" w:name="29"/>
      <w:bookmarkEnd w:id="19"/>
      <w:r w:rsidR="00D83326" w:rsidRPr="00D83326">
        <w:rPr>
          <w:i/>
        </w:rPr>
        <w:t xml:space="preserve">“v.34 Behold, the Lord requireth the heart and a willing mind; and </w:t>
      </w:r>
      <w:r w:rsidR="00D83326" w:rsidRPr="001D0359">
        <w:rPr>
          <w:b/>
          <w:i/>
        </w:rPr>
        <w:t>the willing and</w:t>
      </w:r>
      <w:r w:rsidR="00D83326" w:rsidRPr="00D83326">
        <w:rPr>
          <w:i/>
        </w:rPr>
        <w:t xml:space="preserve"> </w:t>
      </w:r>
      <w:r w:rsidR="00D83326" w:rsidRPr="00D83326">
        <w:rPr>
          <w:b/>
          <w:i/>
        </w:rPr>
        <w:t>obedient shall eat the good of the land of Zion in these last days</w:t>
      </w:r>
      <w:r w:rsidR="00D83326" w:rsidRPr="00D83326">
        <w:rPr>
          <w:i/>
        </w:rPr>
        <w:t>. v.35 And the rebellious shall be cut off out of the land of Zion, and shall be sent away, and shall not inherit the land.  v.38 For it shall come to pass that the inhabitants of Zion shall judge all things pertaining to Zion.  v.39 </w:t>
      </w:r>
      <w:r w:rsidR="00D83326" w:rsidRPr="00D83326">
        <w:rPr>
          <w:b/>
          <w:i/>
        </w:rPr>
        <w:t xml:space="preserve">And liars and hypocrites shall be proved by </w:t>
      </w:r>
      <w:r w:rsidR="00D83326">
        <w:rPr>
          <w:b/>
          <w:i/>
        </w:rPr>
        <w:t>T</w:t>
      </w:r>
      <w:r w:rsidR="00B862EF">
        <w:rPr>
          <w:b/>
          <w:i/>
        </w:rPr>
        <w:t>hem</w:t>
      </w:r>
      <w:r w:rsidR="00D83326" w:rsidRPr="00D83326">
        <w:rPr>
          <w:b/>
          <w:i/>
        </w:rPr>
        <w:t xml:space="preserve">, and they who are not </w:t>
      </w:r>
      <w:r w:rsidR="001D0359">
        <w:rPr>
          <w:b/>
          <w:i/>
        </w:rPr>
        <w:t>A</w:t>
      </w:r>
      <w:r w:rsidR="00D83326" w:rsidRPr="00D83326">
        <w:rPr>
          <w:b/>
          <w:i/>
        </w:rPr>
        <w:t xml:space="preserve">postles and </w:t>
      </w:r>
      <w:r w:rsidR="001D0359">
        <w:rPr>
          <w:b/>
          <w:i/>
        </w:rPr>
        <w:t>P</w:t>
      </w:r>
      <w:r w:rsidR="00D83326" w:rsidRPr="00D83326">
        <w:rPr>
          <w:b/>
          <w:i/>
        </w:rPr>
        <w:t>rophets shall be known.”</w:t>
      </w:r>
      <w:r w:rsidR="00D83326" w:rsidRPr="00D83326">
        <w:t xml:space="preserve">   </w:t>
      </w:r>
      <w:hyperlink r:id="rId38" w:history="1">
        <w:r w:rsidR="00D83326" w:rsidRPr="00D83326">
          <w:rPr>
            <w:rStyle w:val="Hyperlink"/>
            <w:sz w:val="20"/>
            <w:szCs w:val="20"/>
            <w:u w:val="none"/>
          </w:rPr>
          <w:t>(D&amp;C 64:29-39)</w:t>
        </w:r>
      </w:hyperlink>
    </w:p>
    <w:p w14:paraId="630FC000" w14:textId="77777777" w:rsidR="002E1262" w:rsidRPr="009C79E8" w:rsidRDefault="002E1262" w:rsidP="00363E9A">
      <w:pPr>
        <w:rPr>
          <w:sz w:val="20"/>
          <w:szCs w:val="20"/>
        </w:rPr>
      </w:pPr>
    </w:p>
    <w:p w14:paraId="6E459916" w14:textId="77777777" w:rsidR="00022F00" w:rsidRDefault="00022F00" w:rsidP="00022F00">
      <w:r w:rsidRPr="00022F00">
        <w:t>1831</w:t>
      </w:r>
      <w:r>
        <w:t xml:space="preserve"> </w:t>
      </w:r>
      <w:r w:rsidRPr="00022F00">
        <w:t xml:space="preserve">November 1,  </w:t>
      </w:r>
      <w:r w:rsidR="00FA6035" w:rsidRPr="00FA6035">
        <w:rPr>
          <w:i/>
        </w:rPr>
        <w:t>“</w:t>
      </w:r>
      <w:r w:rsidR="00FA6035">
        <w:rPr>
          <w:i/>
        </w:rPr>
        <w:t xml:space="preserve">v.12 </w:t>
      </w:r>
      <w:r w:rsidRPr="00FA6035">
        <w:rPr>
          <w:b/>
          <w:i/>
        </w:rPr>
        <w:t>Prepare ye, prepare ye for that which is to come, for the Lord is nigh</w:t>
      </w:r>
      <w:r w:rsidR="00FA6035">
        <w:rPr>
          <w:i/>
        </w:rPr>
        <w:t>.”</w:t>
      </w:r>
      <w:r w:rsidR="00FA6035" w:rsidRPr="00A13C86">
        <w:t xml:space="preserve"> </w:t>
      </w:r>
      <w:hyperlink r:id="rId39" w:history="1">
        <w:r w:rsidR="009257B1">
          <w:rPr>
            <w:rStyle w:val="Hyperlink"/>
            <w:sz w:val="20"/>
            <w:szCs w:val="20"/>
            <w:u w:val="none"/>
          </w:rPr>
          <w:t>(D</w:t>
        </w:r>
        <w:r w:rsidR="00FA6035" w:rsidRPr="00A13C86">
          <w:rPr>
            <w:rStyle w:val="Hyperlink"/>
            <w:sz w:val="20"/>
            <w:szCs w:val="20"/>
            <w:u w:val="none"/>
          </w:rPr>
          <w:t>&amp;C 1:9-1</w:t>
        </w:r>
        <w:r w:rsidR="009257B1">
          <w:rPr>
            <w:rStyle w:val="Hyperlink"/>
            <w:sz w:val="20"/>
            <w:szCs w:val="20"/>
            <w:u w:val="none"/>
          </w:rPr>
          <w:t>6)</w:t>
        </w:r>
      </w:hyperlink>
    </w:p>
    <w:p w14:paraId="7F0EE011" w14:textId="77777777" w:rsidR="00031A73" w:rsidRDefault="00031A73" w:rsidP="00031A73"/>
    <w:p w14:paraId="78B6EEC6" w14:textId="77777777" w:rsidR="00031A73" w:rsidRDefault="00031A73" w:rsidP="00031A73">
      <w:r w:rsidRPr="00022F00">
        <w:t>1831</w:t>
      </w:r>
      <w:r>
        <w:t xml:space="preserve"> </w:t>
      </w:r>
      <w:r w:rsidRPr="00022F00">
        <w:t xml:space="preserve">November 1, </w:t>
      </w:r>
      <w:r w:rsidR="00C57895">
        <w:t xml:space="preserve"> </w:t>
      </w:r>
      <w:r w:rsidRPr="00031A73">
        <w:rPr>
          <w:i/>
        </w:rPr>
        <w:t xml:space="preserve">“v.37 Search these commandments, for they are true and faithful, and </w:t>
      </w:r>
      <w:r w:rsidRPr="00031A73">
        <w:rPr>
          <w:b/>
          <w:i/>
        </w:rPr>
        <w:t>the prophecies and promises which are in them shall all be fulfilled.</w:t>
      </w:r>
      <w:r w:rsidRPr="00031A73">
        <w:rPr>
          <w:i/>
        </w:rPr>
        <w:t xml:space="preserve">  v.38 What I the Lord have spoken, I have spoken, and I excuse not myself; and though the heavens and the earth pass away, my word shall not pass away, but shall all be fulfilled, whether by mine own voice or </w:t>
      </w:r>
      <w:r w:rsidRPr="00031A73">
        <w:rPr>
          <w:b/>
          <w:i/>
        </w:rPr>
        <w:t>by the voice of my servants, it is the same</w:t>
      </w:r>
      <w:r w:rsidRPr="00031A73">
        <w:rPr>
          <w:i/>
        </w:rPr>
        <w:t xml:space="preserve">.” </w:t>
      </w:r>
      <w:hyperlink r:id="rId40" w:history="1">
        <w:r w:rsidR="00DF7E0B">
          <w:rPr>
            <w:rStyle w:val="Hyperlink"/>
            <w:sz w:val="20"/>
            <w:szCs w:val="20"/>
            <w:u w:val="none"/>
          </w:rPr>
          <w:t>(D</w:t>
        </w:r>
        <w:r w:rsidRPr="009A11BB">
          <w:rPr>
            <w:rStyle w:val="Hyperlink"/>
            <w:sz w:val="20"/>
            <w:szCs w:val="20"/>
            <w:u w:val="none"/>
          </w:rPr>
          <w:t>&amp;C 1:37-3</w:t>
        </w:r>
        <w:r w:rsidR="00DF7E0B">
          <w:rPr>
            <w:rStyle w:val="Hyperlink"/>
            <w:sz w:val="20"/>
            <w:szCs w:val="20"/>
            <w:u w:val="none"/>
          </w:rPr>
          <w:t>8)</w:t>
        </w:r>
      </w:hyperlink>
      <w:r>
        <w:t xml:space="preserve"> </w:t>
      </w:r>
    </w:p>
    <w:p w14:paraId="1CF312D9" w14:textId="77777777" w:rsidR="00022F00" w:rsidRPr="00022F00" w:rsidRDefault="00022F00" w:rsidP="00022F00"/>
    <w:p w14:paraId="3426DE7B" w14:textId="77777777" w:rsidR="00ED266E" w:rsidRPr="009811A7" w:rsidRDefault="00ED266E" w:rsidP="00ED266E">
      <w:pPr>
        <w:rPr>
          <w:sz w:val="20"/>
          <w:szCs w:val="20"/>
        </w:rPr>
      </w:pPr>
      <w:r w:rsidRPr="001F78D6">
        <w:lastRenderedPageBreak/>
        <w:t>1831</w:t>
      </w:r>
      <w:r>
        <w:t xml:space="preserve"> </w:t>
      </w:r>
      <w:r w:rsidRPr="001F78D6">
        <w:t xml:space="preserve">November </w:t>
      </w:r>
      <w:r w:rsidRPr="00ED266E">
        <w:t xml:space="preserve">3,  </w:t>
      </w:r>
      <w:r>
        <w:t xml:space="preserve">D&amp;C 133  </w:t>
      </w:r>
      <w:r w:rsidRPr="00ED266E">
        <w:t>The Saints are commanded to prepare for the Second Coming</w:t>
      </w:r>
      <w:r>
        <w:t>…</w:t>
      </w:r>
      <w:r w:rsidRPr="00ED266E">
        <w:t xml:space="preserve"> come to Zion, and prepare for the great day of the Lord</w:t>
      </w:r>
      <w:r>
        <w:rPr>
          <w:rFonts w:ascii="Georgia" w:hAnsi="Georgia" w:cs="Lucida Sans Unicode"/>
          <w:i/>
          <w:iCs/>
          <w:color w:val="2F393A"/>
          <w:sz w:val="13"/>
          <w:szCs w:val="13"/>
        </w:rPr>
        <w:t xml:space="preserve"> </w:t>
      </w:r>
      <w:r w:rsidRPr="001F78D6">
        <w:t xml:space="preserve"> </w:t>
      </w:r>
      <w:r w:rsidRPr="001F78D6">
        <w:rPr>
          <w:i/>
        </w:rPr>
        <w:t xml:space="preserve">v.17 For behold, the Lord God hath sent forth the angel crying through the midst of heaven, saying: Prepare ye the way of the Lord, and make his paths straight, </w:t>
      </w:r>
      <w:r w:rsidRPr="001F78D6">
        <w:rPr>
          <w:b/>
          <w:i/>
        </w:rPr>
        <w:t>for the hour of his coming is nigh</w:t>
      </w:r>
      <w:r>
        <w:rPr>
          <w:b/>
          <w:i/>
        </w:rPr>
        <w:t>--</w:t>
      </w:r>
      <w:r w:rsidR="003B1185" w:rsidRPr="000408EB">
        <w:rPr>
          <w:i/>
        </w:rPr>
        <w:t xml:space="preserve"> </w:t>
      </w:r>
      <w:r w:rsidRPr="001F78D6">
        <w:rPr>
          <w:b/>
          <w:i/>
        </w:rPr>
        <w:t xml:space="preserve"> v.18 When the Lamb shall stand upon Mount Zion</w:t>
      </w:r>
      <w:r w:rsidRPr="001F78D6">
        <w:rPr>
          <w:i/>
        </w:rPr>
        <w:t xml:space="preserve">, and with him a </w:t>
      </w:r>
      <w:r w:rsidRPr="003B1185">
        <w:rPr>
          <w:b/>
          <w:i/>
        </w:rPr>
        <w:t>hundred and forty-four thousand</w:t>
      </w:r>
      <w:r w:rsidRPr="001F78D6">
        <w:rPr>
          <w:i/>
        </w:rPr>
        <w:t>,</w:t>
      </w:r>
      <w:r w:rsidR="00E5425C" w:rsidRPr="00E5425C">
        <w:rPr>
          <w:b/>
        </w:rPr>
        <w:t xml:space="preserve"> </w:t>
      </w:r>
      <w:r w:rsidR="00E5425C" w:rsidRPr="009257B1">
        <w:rPr>
          <w:sz w:val="20"/>
          <w:szCs w:val="20"/>
        </w:rPr>
        <w:t>[sounds like the Jehovah Witness]</w:t>
      </w:r>
      <w:r w:rsidR="00E5425C">
        <w:rPr>
          <w:b/>
        </w:rPr>
        <w:t xml:space="preserve"> </w:t>
      </w:r>
      <w:r w:rsidRPr="001F78D6">
        <w:rPr>
          <w:i/>
        </w:rPr>
        <w:t>having his Father’s name written on their foreheads</w:t>
      </w:r>
      <w:r w:rsidRPr="009811A7">
        <w:rPr>
          <w:i/>
          <w:sz w:val="20"/>
          <w:szCs w:val="20"/>
        </w:rPr>
        <w:t>.</w:t>
      </w:r>
      <w:r w:rsidR="003B1185" w:rsidRPr="009811A7">
        <w:rPr>
          <w:i/>
          <w:sz w:val="20"/>
          <w:szCs w:val="20"/>
        </w:rPr>
        <w:t xml:space="preserve">  </w:t>
      </w:r>
      <w:hyperlink r:id="rId41" w:history="1">
        <w:r w:rsidR="00DF7E0B">
          <w:rPr>
            <w:rStyle w:val="Hyperlink"/>
            <w:sz w:val="20"/>
            <w:szCs w:val="20"/>
            <w:u w:val="none"/>
          </w:rPr>
          <w:t>(D</w:t>
        </w:r>
        <w:r w:rsidRPr="009A11BB">
          <w:rPr>
            <w:rStyle w:val="Hyperlink"/>
            <w:sz w:val="20"/>
            <w:szCs w:val="20"/>
            <w:u w:val="none"/>
          </w:rPr>
          <w:t>&amp;C 133:17,1</w:t>
        </w:r>
        <w:r w:rsidR="00DF7E0B">
          <w:rPr>
            <w:rStyle w:val="Hyperlink"/>
            <w:sz w:val="20"/>
            <w:szCs w:val="20"/>
            <w:u w:val="none"/>
          </w:rPr>
          <w:t>8)</w:t>
        </w:r>
      </w:hyperlink>
      <w:r w:rsidR="00650B39" w:rsidRPr="009811A7">
        <w:rPr>
          <w:sz w:val="20"/>
          <w:szCs w:val="20"/>
        </w:rPr>
        <w:t xml:space="preserve">   (Note: Mount Zion is Independence, Missouri)</w:t>
      </w:r>
    </w:p>
    <w:p w14:paraId="5231F1BE" w14:textId="77777777" w:rsidR="00F52D3C" w:rsidRDefault="00F52D3C" w:rsidP="00ED266E"/>
    <w:p w14:paraId="6113F6CA" w14:textId="77777777" w:rsidR="00F55A68" w:rsidRPr="001A4E87" w:rsidRDefault="0007763D" w:rsidP="00F55A68">
      <w:pPr>
        <w:rPr>
          <w:sz w:val="20"/>
          <w:szCs w:val="20"/>
        </w:rPr>
      </w:pPr>
      <w:r>
        <w:rPr>
          <w:color w:val="000000"/>
        </w:rPr>
        <w:t xml:space="preserve">1831 </w:t>
      </w:r>
      <w:r w:rsidR="00F55A68">
        <w:rPr>
          <w:color w:val="000000"/>
        </w:rPr>
        <w:t xml:space="preserve">December </w:t>
      </w:r>
      <w:r w:rsidR="00F55A68" w:rsidRPr="0007763D">
        <w:rPr>
          <w:color w:val="000000"/>
        </w:rPr>
        <w:t xml:space="preserve">1, </w:t>
      </w:r>
      <w:r w:rsidRPr="0007763D">
        <w:rPr>
          <w:color w:val="000000"/>
        </w:rPr>
        <w:t xml:space="preserve"> Joseph Smith and Sidney Rigdon were working on a revision of the </w:t>
      </w:r>
      <w:r>
        <w:rPr>
          <w:color w:val="000000"/>
        </w:rPr>
        <w:t xml:space="preserve">KJ </w:t>
      </w:r>
      <w:r w:rsidRPr="0007763D">
        <w:rPr>
          <w:color w:val="000000"/>
        </w:rPr>
        <w:t>Bible when, on 1 December 1831, t</w:t>
      </w:r>
      <w:r w:rsidR="00F55A68" w:rsidRPr="0007763D">
        <w:rPr>
          <w:color w:val="000000"/>
        </w:rPr>
        <w:t>he Lord called them to go on a mission for a season. The Prophet Joseph Smith recorded:</w:t>
      </w:r>
      <w:r w:rsidR="00F55A68" w:rsidRPr="0007763D">
        <w:rPr>
          <w:i/>
          <w:color w:val="000000"/>
        </w:rPr>
        <w:t xml:space="preserve"> “From this time until the 8th or 10th of January, 1832, myself and Elder Rigdon continued to preach in Shalersville, Ravenna, and other places, setting forth the truth, vindicating the cause of our Redeemer; </w:t>
      </w:r>
      <w:r w:rsidR="00F55A68" w:rsidRPr="0007763D">
        <w:rPr>
          <w:b/>
          <w:i/>
          <w:color w:val="000000"/>
        </w:rPr>
        <w:t xml:space="preserve">showing that the day of vengeance was </w:t>
      </w:r>
      <w:r w:rsidR="00F55A68" w:rsidRPr="00DF7E0B">
        <w:rPr>
          <w:b/>
          <w:i/>
          <w:color w:val="000000"/>
        </w:rPr>
        <w:t xml:space="preserve">coming </w:t>
      </w:r>
      <w:r w:rsidR="00DF7E0B">
        <w:rPr>
          <w:b/>
          <w:i/>
          <w:color w:val="000000"/>
        </w:rPr>
        <w:t>upon This G</w:t>
      </w:r>
      <w:r w:rsidR="00F55A68" w:rsidRPr="00DF7E0B">
        <w:rPr>
          <w:b/>
          <w:i/>
          <w:color w:val="000000"/>
        </w:rPr>
        <w:t>eneration like a thief</w:t>
      </w:r>
      <w:r w:rsidR="00F55A68" w:rsidRPr="0007763D">
        <w:rPr>
          <w:b/>
          <w:i/>
          <w:color w:val="000000"/>
        </w:rPr>
        <w:t xml:space="preserve"> in the night</w:t>
      </w:r>
      <w:r w:rsidR="00F55A68" w:rsidRPr="0007763D">
        <w:rPr>
          <w:i/>
          <w:color w:val="000000"/>
        </w:rPr>
        <w:t xml:space="preserve">; that prejudice, blindness and darkness filled the minds of many, and caused them to persecute the true Church, and reject the true light; by which means we did much towards allaying the excited feelings which were growing out of the scandalous letters then being published in the </w:t>
      </w:r>
      <w:r w:rsidR="00F55A68" w:rsidRPr="0007763D">
        <w:rPr>
          <w:rStyle w:val="emphasis0"/>
          <w:i/>
          <w:color w:val="000000"/>
        </w:rPr>
        <w:t>Ohio Star,</w:t>
      </w:r>
      <w:r w:rsidR="00F55A68" w:rsidRPr="0007763D">
        <w:rPr>
          <w:i/>
          <w:color w:val="000000"/>
        </w:rPr>
        <w:t xml:space="preserve"> at Ravenna, by the before-mentioned apostate, Ezra Booth. On the 10th of January, I received the following revelation </w:t>
      </w:r>
      <w:hyperlink r:id="rId42" w:history="1">
        <w:r w:rsidR="00A7198D" w:rsidRPr="00A7198D">
          <w:rPr>
            <w:rStyle w:val="Hyperlink"/>
            <w:sz w:val="20"/>
            <w:szCs w:val="20"/>
            <w:u w:val="none"/>
          </w:rPr>
          <w:t>(D</w:t>
        </w:r>
        <w:r w:rsidR="00F55A68" w:rsidRPr="00A7198D">
          <w:rPr>
            <w:rStyle w:val="Hyperlink"/>
            <w:sz w:val="20"/>
            <w:szCs w:val="20"/>
            <w:u w:val="none"/>
          </w:rPr>
          <w:t>&amp;</w:t>
        </w:r>
        <w:r w:rsidR="00F55A68" w:rsidRPr="00A7198D">
          <w:rPr>
            <w:rStyle w:val="Hyperlink"/>
            <w:sz w:val="20"/>
            <w:szCs w:val="20"/>
            <w:u w:val="none"/>
          </w:rPr>
          <w:t>C</w:t>
        </w:r>
        <w:r w:rsidR="00F55A68" w:rsidRPr="00A7198D">
          <w:rPr>
            <w:rStyle w:val="Hyperlink"/>
            <w:sz w:val="20"/>
            <w:szCs w:val="20"/>
            <w:u w:val="none"/>
          </w:rPr>
          <w:t xml:space="preserve"> 7</w:t>
        </w:r>
        <w:r w:rsidR="00A7198D" w:rsidRPr="00A7198D">
          <w:rPr>
            <w:rStyle w:val="Hyperlink"/>
            <w:sz w:val="20"/>
            <w:szCs w:val="20"/>
            <w:u w:val="none"/>
          </w:rPr>
          <w:t>3)</w:t>
        </w:r>
      </w:hyperlink>
      <w:r w:rsidR="00F55A68" w:rsidRPr="0007763D">
        <w:rPr>
          <w:i/>
          <w:color w:val="000000"/>
        </w:rPr>
        <w:t xml:space="preserve"> making known the will of the Lord concerning the Elders of the Church until the convening of the next conference.”</w:t>
      </w:r>
      <w:r w:rsidR="00F55A68">
        <w:rPr>
          <w:color w:val="000000"/>
        </w:rPr>
        <w:t xml:space="preserve"> </w:t>
      </w:r>
      <w:r w:rsidR="00F55A68" w:rsidRPr="001A4E87">
        <w:rPr>
          <w:color w:val="000000"/>
          <w:sz w:val="20"/>
          <w:szCs w:val="20"/>
        </w:rPr>
        <w:t>(</w:t>
      </w:r>
      <w:r w:rsidR="00F55A68" w:rsidRPr="001A4E87">
        <w:rPr>
          <w:rStyle w:val="emphasis0"/>
          <w:color w:val="000000"/>
          <w:sz w:val="20"/>
          <w:szCs w:val="20"/>
        </w:rPr>
        <w:t>History of the Church,</w:t>
      </w:r>
      <w:r w:rsidR="00F55A68" w:rsidRPr="001A4E87">
        <w:rPr>
          <w:color w:val="000000"/>
          <w:sz w:val="20"/>
          <w:szCs w:val="20"/>
        </w:rPr>
        <w:t xml:space="preserve"> </w:t>
      </w:r>
      <w:r w:rsidR="0029090F" w:rsidRPr="001A4E87">
        <w:rPr>
          <w:color w:val="000000"/>
          <w:sz w:val="20"/>
          <w:szCs w:val="20"/>
        </w:rPr>
        <w:t xml:space="preserve">vol. </w:t>
      </w:r>
      <w:r w:rsidR="00F55A68" w:rsidRPr="001A4E87">
        <w:rPr>
          <w:color w:val="000000"/>
          <w:sz w:val="20"/>
          <w:szCs w:val="20"/>
        </w:rPr>
        <w:t>1</w:t>
      </w:r>
      <w:r w:rsidR="0029090F" w:rsidRPr="001A4E87">
        <w:rPr>
          <w:color w:val="000000"/>
          <w:sz w:val="20"/>
          <w:szCs w:val="20"/>
        </w:rPr>
        <w:t>, p.</w:t>
      </w:r>
      <w:r w:rsidR="00F55A68" w:rsidRPr="001A4E87">
        <w:rPr>
          <w:color w:val="000000"/>
          <w:sz w:val="20"/>
          <w:szCs w:val="20"/>
        </w:rPr>
        <w:t>241)</w:t>
      </w:r>
    </w:p>
    <w:p w14:paraId="55EF8B62" w14:textId="77777777" w:rsidR="00F55A68" w:rsidRDefault="00F55A68" w:rsidP="00ED266E"/>
    <w:p w14:paraId="61C30CEF" w14:textId="77777777" w:rsidR="00F52D3C" w:rsidRPr="00C57895" w:rsidRDefault="00F52D3C" w:rsidP="00F52D3C">
      <w:pPr>
        <w:rPr>
          <w:i/>
        </w:rPr>
      </w:pPr>
      <w:r>
        <w:t>1832 July</w:t>
      </w:r>
      <w:r w:rsidR="00407C60">
        <w:t>,</w:t>
      </w:r>
      <w:r>
        <w:t xml:space="preserve">   </w:t>
      </w:r>
      <w:r w:rsidR="00363E9A">
        <w:t xml:space="preserve">Signs of the Times:  </w:t>
      </w:r>
      <w:r w:rsidR="00C57895">
        <w:t>“</w:t>
      </w:r>
      <w:r w:rsidRPr="00C57895">
        <w:rPr>
          <w:i/>
        </w:rPr>
        <w:t>FOREIGN NEWS.</w:t>
      </w:r>
      <w:r w:rsidR="00407C60" w:rsidRPr="00C57895">
        <w:rPr>
          <w:i/>
        </w:rPr>
        <w:t xml:space="preserve">  </w:t>
      </w:r>
      <w:r w:rsidRPr="00C57895">
        <w:rPr>
          <w:i/>
        </w:rPr>
        <w:t>I</w:t>
      </w:r>
      <w:r w:rsidR="00407C60" w:rsidRPr="00C57895">
        <w:rPr>
          <w:i/>
        </w:rPr>
        <w:t>t</w:t>
      </w:r>
      <w:r w:rsidRPr="00C57895">
        <w:rPr>
          <w:i/>
        </w:rPr>
        <w:t xml:space="preserve"> is a day of strange appearances. Every thing indicates something more than meets the eye. Every nation is opening events, which astonish mankind: Even the heart of man begins to melt at the prospect before it. The unquenchable thirst for news; the continuity of emigration; the wars and rumors of wars, with many other signs of the distress of nations, from the old world, (as it is called across the Ocean) whispers so loud to the understanding, that he that runs may read the label on the Eastern sky: </w:t>
      </w:r>
      <w:r w:rsidRPr="00C57895">
        <w:rPr>
          <w:b/>
          <w:i/>
        </w:rPr>
        <w:t>The end is nigh.</w:t>
      </w:r>
      <w:r w:rsidRPr="00C57895">
        <w:rPr>
          <w:i/>
        </w:rPr>
        <w:t xml:space="preserve"> </w:t>
      </w:r>
    </w:p>
    <w:p w14:paraId="12D420F7" w14:textId="77777777" w:rsidR="00F52D3C" w:rsidRPr="00C57895" w:rsidRDefault="00F52D3C" w:rsidP="00F52D3C">
      <w:pPr>
        <w:ind w:firstLine="720"/>
        <w:rPr>
          <w:i/>
        </w:rPr>
      </w:pPr>
      <w:r w:rsidRPr="00C57895">
        <w:rPr>
          <w:i/>
        </w:rPr>
        <w:t xml:space="preserve">France is filled with a spirit of rebellion, and when the </w:t>
      </w:r>
      <w:r w:rsidRPr="00C57895">
        <w:rPr>
          <w:b/>
          <w:i/>
        </w:rPr>
        <w:t>Cholera</w:t>
      </w:r>
      <w:r w:rsidRPr="00C57895">
        <w:rPr>
          <w:i/>
        </w:rPr>
        <w:t xml:space="preserve"> was sweeping its thousands, mobs were collecting to slay their tens of thousands. While the hospitals were crowded with the sick, and the groans of the dying fill</w:t>
      </w:r>
      <w:r w:rsidRPr="00363E9A">
        <w:rPr>
          <w:i/>
        </w:rPr>
        <w:t xml:space="preserve">ed the air, the fashionable French were holding Cholera Balls </w:t>
      </w:r>
      <w:r w:rsidR="00363E9A" w:rsidRPr="00363E9A">
        <w:rPr>
          <w:i/>
        </w:rPr>
        <w:t>[</w:t>
      </w:r>
      <w:r w:rsidR="00363E9A">
        <w:rPr>
          <w:i/>
        </w:rPr>
        <w:t>high-</w:t>
      </w:r>
      <w:r w:rsidR="00363E9A" w:rsidRPr="00363E9A">
        <w:rPr>
          <w:i/>
        </w:rPr>
        <w:t xml:space="preserve">society </w:t>
      </w:r>
      <w:r w:rsidR="00363E9A" w:rsidRPr="00363E9A">
        <w:rPr>
          <w:i/>
          <w:lang w:val="en"/>
        </w:rPr>
        <w:t xml:space="preserve">masked </w:t>
      </w:r>
      <w:r w:rsidR="00363E9A">
        <w:rPr>
          <w:i/>
          <w:lang w:val="en"/>
        </w:rPr>
        <w:t xml:space="preserve">charity </w:t>
      </w:r>
      <w:r w:rsidR="00363E9A" w:rsidRPr="00363E9A">
        <w:rPr>
          <w:i/>
          <w:lang w:val="en"/>
        </w:rPr>
        <w:t>ball</w:t>
      </w:r>
      <w:r w:rsidR="00363E9A" w:rsidRPr="00363E9A">
        <w:rPr>
          <w:i/>
        </w:rPr>
        <w:t xml:space="preserve">s] </w:t>
      </w:r>
      <w:r w:rsidRPr="00363E9A">
        <w:rPr>
          <w:i/>
        </w:rPr>
        <w:t>and</w:t>
      </w:r>
      <w:r w:rsidRPr="00C57895">
        <w:rPr>
          <w:i/>
        </w:rPr>
        <w:t xml:space="preserve"> dancing at the judgments of the almighty. </w:t>
      </w:r>
    </w:p>
    <w:p w14:paraId="6F016C09" w14:textId="77777777" w:rsidR="00F52D3C" w:rsidRPr="00C57895" w:rsidRDefault="00F52D3C" w:rsidP="00F52D3C">
      <w:pPr>
        <w:ind w:firstLine="720"/>
        <w:rPr>
          <w:i/>
        </w:rPr>
      </w:pPr>
      <w:r w:rsidRPr="00C57895">
        <w:rPr>
          <w:i/>
        </w:rPr>
        <w:t>In England, where an anxious multitude have been waiting for Reformation in government for years, disappointment is d</w:t>
      </w:r>
      <w:r w:rsidR="009E2EA1" w:rsidRPr="00C57895">
        <w:rPr>
          <w:i/>
        </w:rPr>
        <w:t>estruction</w:t>
      </w:r>
      <w:r w:rsidRPr="00C57895">
        <w:rPr>
          <w:i/>
        </w:rPr>
        <w:t xml:space="preserve">. The house of Lords has rejected the Reform bill, and the proud hearted Englishman says-Reform or Revolution! No stop there: for the sound comes across the Atlantic. Reform or ruin! </w:t>
      </w:r>
    </w:p>
    <w:p w14:paraId="249A79FA" w14:textId="77777777" w:rsidR="00F52D3C" w:rsidRPr="00C57895" w:rsidRDefault="00F52D3C" w:rsidP="00F52D3C">
      <w:pPr>
        <w:ind w:firstLine="720"/>
        <w:rPr>
          <w:sz w:val="20"/>
          <w:szCs w:val="20"/>
        </w:rPr>
      </w:pPr>
      <w:r w:rsidRPr="00C57895">
        <w:rPr>
          <w:i/>
        </w:rPr>
        <w:t xml:space="preserve">All the Kingdoms of the East seem to be preparing to act the part allotted to them, when the Lord rebukes the nations. As on a morning of some, great festival, the church bell, the cannon, the small arms, the music, and the cheers of the multitude, arouse all to what is going on, and thunders to man: Behold the day! so also earthquakes wars, and rumors of wars, the distress of nations, the constant tide of emigration to the West, the wide spreading ravages of the </w:t>
      </w:r>
      <w:r w:rsidRPr="00C57895">
        <w:rPr>
          <w:b/>
          <w:i/>
        </w:rPr>
        <w:t>Cholera</w:t>
      </w:r>
      <w:r w:rsidRPr="00C57895">
        <w:rPr>
          <w:i/>
        </w:rPr>
        <w:t xml:space="preserve"> Morbus, and the joy of the Saints of God as they come out of Babylon, alarms the world, and whispers to every mortal, watch ye, </w:t>
      </w:r>
      <w:r w:rsidRPr="00C57895">
        <w:rPr>
          <w:b/>
          <w:i/>
        </w:rPr>
        <w:t>for the time is at hand for the second coming of Jesus Christ,</w:t>
      </w:r>
      <w:r w:rsidRPr="00C57895">
        <w:rPr>
          <w:i/>
        </w:rPr>
        <w:t xml:space="preserve"> the Redeemer of Israel, with peace on earth and good will to man.</w:t>
      </w:r>
      <w:r w:rsidRPr="00C57895">
        <w:rPr>
          <w:b/>
          <w:i/>
        </w:rPr>
        <w:t xml:space="preserve"> Watch the signs of his coming, </w:t>
      </w:r>
      <w:r w:rsidRPr="00C57895">
        <w:rPr>
          <w:i/>
        </w:rPr>
        <w:t>that ye be not deceived.</w:t>
      </w:r>
      <w:r w:rsidR="0051058F" w:rsidRPr="00C57895">
        <w:rPr>
          <w:i/>
        </w:rPr>
        <w:t>”</w:t>
      </w:r>
      <w:r w:rsidRPr="00F52D3C">
        <w:t xml:space="preserve"> </w:t>
      </w:r>
      <w:r>
        <w:t xml:space="preserve">  </w:t>
      </w:r>
      <w:r w:rsidRPr="00C57895">
        <w:rPr>
          <w:sz w:val="20"/>
          <w:szCs w:val="20"/>
        </w:rPr>
        <w:t xml:space="preserve">(THE EVENING AND THE MORNING STAR, Vol. I, Independence, MO. July, 1832. No. 2.)   </w:t>
      </w:r>
      <w:hyperlink r:id="rId43" w:history="1">
        <w:r w:rsidRPr="009A11BB">
          <w:rPr>
            <w:rStyle w:val="Hyperlink"/>
            <w:sz w:val="20"/>
            <w:szCs w:val="20"/>
            <w:u w:val="none"/>
          </w:rPr>
          <w:t>http://www.centerplace.org/h</w:t>
        </w:r>
        <w:r w:rsidRPr="009A11BB">
          <w:rPr>
            <w:rStyle w:val="Hyperlink"/>
            <w:sz w:val="20"/>
            <w:szCs w:val="20"/>
            <w:u w:val="none"/>
          </w:rPr>
          <w:t>i</w:t>
        </w:r>
        <w:r w:rsidRPr="009A11BB">
          <w:rPr>
            <w:rStyle w:val="Hyperlink"/>
            <w:sz w:val="20"/>
            <w:szCs w:val="20"/>
            <w:u w:val="none"/>
          </w:rPr>
          <w:t>story/ems/v1n02.htm</w:t>
        </w:r>
      </w:hyperlink>
    </w:p>
    <w:p w14:paraId="55462417" w14:textId="77777777" w:rsidR="00F52D3C" w:rsidRPr="00C57895" w:rsidRDefault="00F52D3C" w:rsidP="00F52D3C">
      <w:pPr>
        <w:rPr>
          <w:sz w:val="20"/>
          <w:szCs w:val="20"/>
        </w:rPr>
      </w:pPr>
    </w:p>
    <w:p w14:paraId="7EE37000" w14:textId="77777777" w:rsidR="00940E3B" w:rsidRDefault="00F52D3C" w:rsidP="00940E3B">
      <w:pPr>
        <w:rPr>
          <w:sz w:val="20"/>
          <w:szCs w:val="20"/>
        </w:rPr>
      </w:pPr>
      <w:r w:rsidRPr="00022F00">
        <w:t xml:space="preserve">1832 September </w:t>
      </w:r>
      <w:r>
        <w:t xml:space="preserve">22,   </w:t>
      </w:r>
      <w:r w:rsidRPr="00335DD6">
        <w:rPr>
          <w:i/>
          <w:color w:val="800000"/>
        </w:rPr>
        <w:t xml:space="preserve">“v.4 </w:t>
      </w:r>
      <w:r w:rsidRPr="00335DD6">
        <w:rPr>
          <w:b/>
          <w:i/>
          <w:color w:val="800000"/>
        </w:rPr>
        <w:t>This is the word of the lord</w:t>
      </w:r>
      <w:r w:rsidRPr="00335DD6">
        <w:rPr>
          <w:i/>
          <w:color w:val="800000"/>
        </w:rPr>
        <w:t xml:space="preserve">… v.5 For verily </w:t>
      </w:r>
      <w:r w:rsidRPr="00335DD6">
        <w:rPr>
          <w:b/>
          <w:i/>
          <w:color w:val="800000"/>
        </w:rPr>
        <w:t>this generation shall not all pass away until an house</w:t>
      </w:r>
      <w:r w:rsidRPr="00365CA0">
        <w:t xml:space="preserve"> </w:t>
      </w:r>
      <w:hyperlink r:id="rId44" w:history="1">
        <w:r w:rsidRPr="00C57895">
          <w:rPr>
            <w:rStyle w:val="Hyperlink"/>
            <w:i/>
            <w:sz w:val="20"/>
            <w:szCs w:val="20"/>
            <w:u w:val="none"/>
          </w:rPr>
          <w:t>[Missou</w:t>
        </w:r>
        <w:r w:rsidRPr="00C57895">
          <w:rPr>
            <w:rStyle w:val="Hyperlink"/>
            <w:i/>
            <w:sz w:val="20"/>
            <w:szCs w:val="20"/>
            <w:u w:val="none"/>
          </w:rPr>
          <w:t>r</w:t>
        </w:r>
        <w:r w:rsidRPr="00C57895">
          <w:rPr>
            <w:rStyle w:val="Hyperlink"/>
            <w:i/>
            <w:sz w:val="20"/>
            <w:szCs w:val="20"/>
            <w:u w:val="none"/>
          </w:rPr>
          <w:t>i Temple]</w:t>
        </w:r>
      </w:hyperlink>
      <w:r w:rsidRPr="00365CA0">
        <w:rPr>
          <w:b/>
          <w:i/>
        </w:rPr>
        <w:t xml:space="preserve"> </w:t>
      </w:r>
      <w:r w:rsidRPr="00335DD6">
        <w:rPr>
          <w:b/>
          <w:i/>
          <w:color w:val="800000"/>
        </w:rPr>
        <w:t xml:space="preserve">shall be </w:t>
      </w:r>
      <w:r w:rsidRPr="00E03DEC">
        <w:rPr>
          <w:b/>
          <w:i/>
          <w:color w:val="800000"/>
        </w:rPr>
        <w:t>buil</w:t>
      </w:r>
      <w:r w:rsidR="00E03DEC" w:rsidRPr="00E03DEC">
        <w:rPr>
          <w:b/>
          <w:i/>
          <w:color w:val="800000"/>
        </w:rPr>
        <w:t>t</w:t>
      </w:r>
      <w:r w:rsidR="00E03DEC" w:rsidRPr="00E03DEC">
        <w:rPr>
          <w:i/>
          <w:color w:val="800000"/>
        </w:rPr>
        <w:t xml:space="preserve"> unto the Lord, and a cloud shall rest upon it, which cloud shall be even the glory of the Lord</w:t>
      </w:r>
      <w:r w:rsidR="00E03DEC">
        <w:rPr>
          <w:i/>
          <w:color w:val="800000"/>
        </w:rPr>
        <w:t xml:space="preserve"> [Second Coming]</w:t>
      </w:r>
      <w:r w:rsidR="00E03DEC" w:rsidRPr="00E03DEC">
        <w:rPr>
          <w:i/>
          <w:color w:val="800000"/>
        </w:rPr>
        <w:t>, which shall fill the house.</w:t>
      </w:r>
      <w:r w:rsidR="00E03DEC">
        <w:rPr>
          <w:i/>
          <w:color w:val="800000"/>
        </w:rPr>
        <w:t xml:space="preserve"> </w:t>
      </w:r>
      <w:r w:rsidR="00665D35" w:rsidRPr="00E03DEC">
        <w:rPr>
          <w:i/>
          <w:color w:val="800000"/>
        </w:rPr>
        <w:t>v.31 … which house shal</w:t>
      </w:r>
      <w:r w:rsidR="00665D35" w:rsidRPr="00665D35">
        <w:rPr>
          <w:i/>
          <w:color w:val="800000"/>
        </w:rPr>
        <w:t xml:space="preserve">l be </w:t>
      </w:r>
      <w:r w:rsidR="00665D35" w:rsidRPr="00665D35">
        <w:rPr>
          <w:b/>
          <w:i/>
          <w:color w:val="800000"/>
        </w:rPr>
        <w:t>built unto the Lord in this generation</w:t>
      </w:r>
      <w:r w:rsidR="00665D35" w:rsidRPr="00665D35">
        <w:rPr>
          <w:i/>
          <w:color w:val="800000"/>
        </w:rPr>
        <w:t>, upon the consecrated spot as I have appointed</w:t>
      </w:r>
      <w:r w:rsidR="00665D35">
        <w:rPr>
          <w:i/>
          <w:color w:val="800000"/>
        </w:rPr>
        <w:t>.”</w:t>
      </w:r>
      <w:bookmarkStart w:id="20" w:name="32"/>
      <w:r w:rsidR="00665D35">
        <w:rPr>
          <w:i/>
          <w:color w:val="800000"/>
        </w:rPr>
        <w:t xml:space="preserve"> </w:t>
      </w:r>
      <w:r w:rsidR="00665D35" w:rsidRPr="00665D35">
        <w:rPr>
          <w:i/>
          <w:color w:val="800000"/>
        </w:rPr>
        <w:t> </w:t>
      </w:r>
      <w:bookmarkEnd w:id="20"/>
      <w:r w:rsidR="00665D35" w:rsidRPr="00C57895">
        <w:rPr>
          <w:sz w:val="20"/>
          <w:szCs w:val="20"/>
        </w:rPr>
        <w:t>[100+1832=1932</w:t>
      </w:r>
      <w:r w:rsidR="00665D35">
        <w:rPr>
          <w:sz w:val="20"/>
          <w:szCs w:val="20"/>
        </w:rPr>
        <w:t xml:space="preserve">] </w:t>
      </w:r>
      <w:r w:rsidR="00665D35" w:rsidRPr="00C57895">
        <w:rPr>
          <w:i/>
          <w:sz w:val="20"/>
          <w:szCs w:val="20"/>
        </w:rPr>
        <w:t xml:space="preserve"> </w:t>
      </w:r>
      <w:hyperlink r:id="rId45" w:history="1">
        <w:r w:rsidR="00DF7E0B">
          <w:rPr>
            <w:rStyle w:val="Hyperlink"/>
            <w:sz w:val="20"/>
            <w:szCs w:val="20"/>
            <w:u w:val="none"/>
          </w:rPr>
          <w:t>(D</w:t>
        </w:r>
        <w:r w:rsidR="00665D35" w:rsidRPr="00C57895">
          <w:rPr>
            <w:rStyle w:val="Hyperlink"/>
            <w:sz w:val="20"/>
            <w:szCs w:val="20"/>
            <w:u w:val="none"/>
          </w:rPr>
          <w:t>&amp;C 8</w:t>
        </w:r>
        <w:r w:rsidR="00665D35" w:rsidRPr="00C57895">
          <w:rPr>
            <w:rStyle w:val="Hyperlink"/>
            <w:sz w:val="20"/>
            <w:szCs w:val="20"/>
            <w:u w:val="none"/>
          </w:rPr>
          <w:t>4</w:t>
        </w:r>
        <w:r w:rsidR="00665D35" w:rsidRPr="00C57895">
          <w:rPr>
            <w:rStyle w:val="Hyperlink"/>
            <w:sz w:val="20"/>
            <w:szCs w:val="20"/>
            <w:u w:val="none"/>
          </w:rPr>
          <w:t>:1</w:t>
        </w:r>
        <w:r w:rsidR="00665D35" w:rsidRPr="00C57895">
          <w:rPr>
            <w:rStyle w:val="Hyperlink"/>
            <w:sz w:val="20"/>
            <w:szCs w:val="20"/>
            <w:u w:val="none"/>
          </w:rPr>
          <w:t>-</w:t>
        </w:r>
        <w:r w:rsidR="00665D35" w:rsidRPr="00C57895">
          <w:rPr>
            <w:rStyle w:val="Hyperlink"/>
            <w:sz w:val="20"/>
            <w:szCs w:val="20"/>
            <w:u w:val="none"/>
          </w:rPr>
          <w:t>5,3</w:t>
        </w:r>
        <w:r w:rsidR="00665D35" w:rsidRPr="00C57895">
          <w:rPr>
            <w:rStyle w:val="Hyperlink"/>
            <w:sz w:val="20"/>
            <w:szCs w:val="20"/>
            <w:u w:val="none"/>
          </w:rPr>
          <w:t>1</w:t>
        </w:r>
        <w:r w:rsidR="00665D35" w:rsidRPr="00C57895">
          <w:rPr>
            <w:rStyle w:val="Hyperlink"/>
            <w:sz w:val="20"/>
            <w:szCs w:val="20"/>
            <w:u w:val="none"/>
          </w:rPr>
          <w:t>,3</w:t>
        </w:r>
        <w:r w:rsidR="00DF7E0B">
          <w:rPr>
            <w:rStyle w:val="Hyperlink"/>
            <w:sz w:val="20"/>
            <w:szCs w:val="20"/>
            <w:u w:val="none"/>
          </w:rPr>
          <w:t>2)</w:t>
        </w:r>
      </w:hyperlink>
    </w:p>
    <w:p w14:paraId="764CB48C" w14:textId="77777777" w:rsidR="009B55CB" w:rsidRDefault="009B55CB" w:rsidP="00CA1C72">
      <w:pPr>
        <w:ind w:firstLine="720"/>
      </w:pPr>
    </w:p>
    <w:p w14:paraId="77B74522" w14:textId="77777777" w:rsidR="009B55CB" w:rsidRDefault="00DF7E0B" w:rsidP="009B55CB">
      <w:pPr>
        <w:ind w:firstLine="720"/>
      </w:pPr>
      <w:r>
        <w:t xml:space="preserve">Note: </w:t>
      </w:r>
      <w:r w:rsidR="009B55CB">
        <w:t xml:space="preserve">“v.37 </w:t>
      </w:r>
      <w:r w:rsidR="009B55CB" w:rsidRPr="00E14D68">
        <w:rPr>
          <w:i/>
        </w:rPr>
        <w:t xml:space="preserve">Search these commandments, for they are true and faithful, and the prophecies and promises which are in them </w:t>
      </w:r>
      <w:r w:rsidR="009B55CB" w:rsidRPr="00DF7E0B">
        <w:rPr>
          <w:b/>
          <w:i/>
        </w:rPr>
        <w:t>shall all be fulfilled</w:t>
      </w:r>
      <w:r w:rsidR="009B55CB" w:rsidRPr="00E14D68">
        <w:rPr>
          <w:i/>
        </w:rPr>
        <w:t xml:space="preserve">. </w:t>
      </w:r>
      <w:r w:rsidR="009B55CB">
        <w:rPr>
          <w:i/>
        </w:rPr>
        <w:t xml:space="preserve">v.38 </w:t>
      </w:r>
      <w:r w:rsidR="009B55CB" w:rsidRPr="00E14D68">
        <w:rPr>
          <w:i/>
        </w:rPr>
        <w:t xml:space="preserve">What I the Lord have spoken, I have spoken, and I excuse not myself; and though the heavens and the earth pass away, my word shall not pass away, but shall all be fulfilled, whether by mine own voice or by the voice of my servants, it is the same. </w:t>
      </w:r>
      <w:r w:rsidR="009B55CB">
        <w:rPr>
          <w:i/>
        </w:rPr>
        <w:t xml:space="preserve">v.37 </w:t>
      </w:r>
      <w:r w:rsidR="009B55CB" w:rsidRPr="00E14D68">
        <w:rPr>
          <w:i/>
        </w:rPr>
        <w:t>For behold, and lo, the Lord is God, and the Spirit beareth record, and the record is true, and the truth abideth forever and ever. Amen.</w:t>
      </w:r>
      <w:r w:rsidR="009B55CB">
        <w:rPr>
          <w:i/>
        </w:rPr>
        <w:t>”</w:t>
      </w:r>
      <w:r w:rsidR="009B55CB">
        <w:t xml:space="preserve"> </w:t>
      </w:r>
      <w:hyperlink r:id="rId46" w:history="1">
        <w:r w:rsidR="009B55CB" w:rsidRPr="00940E3B">
          <w:rPr>
            <w:rStyle w:val="Hyperlink"/>
            <w:sz w:val="20"/>
            <w:szCs w:val="20"/>
            <w:u w:val="none"/>
          </w:rPr>
          <w:t>(D&amp;C 1:37-39)</w:t>
        </w:r>
      </w:hyperlink>
    </w:p>
    <w:p w14:paraId="4CE4274E" w14:textId="77777777" w:rsidR="00F52D3C" w:rsidRDefault="00F52D3C" w:rsidP="00CA1C72">
      <w:pPr>
        <w:ind w:firstLine="720"/>
        <w:rPr>
          <w:sz w:val="20"/>
          <w:szCs w:val="20"/>
        </w:rPr>
      </w:pPr>
      <w:r w:rsidRPr="00F8141D">
        <w:t xml:space="preserve">The Lord, speaking through Malachi, said that </w:t>
      </w:r>
      <w:r w:rsidR="00FB6A5D">
        <w:t>“</w:t>
      </w:r>
      <w:r w:rsidRPr="00FB6A5D">
        <w:rPr>
          <w:i/>
        </w:rPr>
        <w:t xml:space="preserve">he would send his messenger to prepare the way for his coming, and he would </w:t>
      </w:r>
      <w:r w:rsidRPr="00FB6A5D">
        <w:rPr>
          <w:b/>
          <w:i/>
        </w:rPr>
        <w:t>come swiftly to his temple</w:t>
      </w:r>
      <w:r w:rsidR="00FB6A5D">
        <w:rPr>
          <w:b/>
          <w:i/>
        </w:rPr>
        <w:t>.”</w:t>
      </w:r>
      <w:r w:rsidRPr="00F8141D">
        <w:t xml:space="preserve"> </w:t>
      </w:r>
      <w:hyperlink r:id="rId47" w:anchor="0" w:history="1">
        <w:r w:rsidR="00AF60E2" w:rsidRPr="00C57895">
          <w:rPr>
            <w:rStyle w:val="Hyperlink"/>
            <w:sz w:val="20"/>
            <w:szCs w:val="20"/>
            <w:u w:val="none"/>
          </w:rPr>
          <w:t>(M</w:t>
        </w:r>
        <w:r w:rsidRPr="00C57895">
          <w:rPr>
            <w:rStyle w:val="Hyperlink"/>
            <w:sz w:val="20"/>
            <w:szCs w:val="20"/>
            <w:u w:val="none"/>
          </w:rPr>
          <w:t>al</w:t>
        </w:r>
        <w:r w:rsidRPr="00C57895">
          <w:rPr>
            <w:rStyle w:val="Hyperlink"/>
            <w:sz w:val="20"/>
            <w:szCs w:val="20"/>
            <w:u w:val="none"/>
          </w:rPr>
          <w:t>a</w:t>
        </w:r>
        <w:r w:rsidRPr="00C57895">
          <w:rPr>
            <w:rStyle w:val="Hyperlink"/>
            <w:sz w:val="20"/>
            <w:szCs w:val="20"/>
            <w:u w:val="none"/>
          </w:rPr>
          <w:t>chi 3:1–</w:t>
        </w:r>
        <w:r w:rsidR="00AF60E2" w:rsidRPr="00C57895">
          <w:rPr>
            <w:rStyle w:val="Hyperlink"/>
            <w:sz w:val="20"/>
            <w:szCs w:val="20"/>
            <w:u w:val="none"/>
          </w:rPr>
          <w:t>2)</w:t>
        </w:r>
      </w:hyperlink>
    </w:p>
    <w:p w14:paraId="67C4C236" w14:textId="77777777" w:rsidR="00470B6E" w:rsidRPr="00940E3B" w:rsidRDefault="007D15C5" w:rsidP="00940E3B">
      <w:pPr>
        <w:ind w:firstLine="720"/>
        <w:rPr>
          <w:sz w:val="20"/>
          <w:szCs w:val="20"/>
        </w:rPr>
      </w:pPr>
      <w:r w:rsidRPr="007D15C5">
        <w:rPr>
          <w:i/>
        </w:rPr>
        <w:t xml:space="preserve">"A temple shall be reared in the Center Stake of Zion </w:t>
      </w:r>
      <w:r w:rsidRPr="007D15C5">
        <w:rPr>
          <w:rStyle w:val="Strong"/>
          <w:i/>
        </w:rPr>
        <w:t>in the generation in which the revelation was given</w:t>
      </w:r>
      <w:r w:rsidRPr="007D15C5">
        <w:rPr>
          <w:i/>
        </w:rPr>
        <w:t>."</w:t>
      </w:r>
      <w:r>
        <w:t xml:space="preserve"> </w:t>
      </w:r>
      <w:hyperlink r:id="rId48" w:history="1">
        <w:r w:rsidR="00CA1C72">
          <w:rPr>
            <w:sz w:val="20"/>
            <w:szCs w:val="20"/>
          </w:rPr>
          <w:t>(G</w:t>
        </w:r>
        <w:r w:rsidR="00940E3B" w:rsidRPr="00940E3B">
          <w:rPr>
            <w:sz w:val="20"/>
            <w:szCs w:val="20"/>
          </w:rPr>
          <w:t>eorge Q. Cannon</w:t>
        </w:r>
        <w:r w:rsidR="00CA1C72">
          <w:rPr>
            <w:sz w:val="20"/>
            <w:szCs w:val="20"/>
          </w:rPr>
          <w:t>,</w:t>
        </w:r>
        <w:r w:rsidR="00940E3B" w:rsidRPr="00940E3B">
          <w:rPr>
            <w:sz w:val="20"/>
            <w:szCs w:val="20"/>
          </w:rPr>
          <w:t xml:space="preserve"> </w:t>
        </w:r>
        <w:r w:rsidR="004102AB" w:rsidRPr="004102AB">
          <w:rPr>
            <w:rStyle w:val="Hyperlink"/>
            <w:sz w:val="20"/>
            <w:szCs w:val="20"/>
            <w:u w:val="none"/>
          </w:rPr>
          <w:t>Journal of Discourses, vol. 10, p. 334</w:t>
        </w:r>
      </w:hyperlink>
      <w:r w:rsidRPr="004102AB">
        <w:rPr>
          <w:sz w:val="20"/>
          <w:szCs w:val="20"/>
        </w:rPr>
        <w:t>, October 23</w:t>
      </w:r>
      <w:r w:rsidRPr="00940E3B">
        <w:rPr>
          <w:sz w:val="20"/>
          <w:szCs w:val="20"/>
        </w:rPr>
        <w:t>, 1864)</w:t>
      </w:r>
      <w:r w:rsidR="00162869" w:rsidRPr="00940E3B">
        <w:rPr>
          <w:sz w:val="20"/>
          <w:szCs w:val="20"/>
        </w:rPr>
        <w:t xml:space="preserve"> </w:t>
      </w:r>
      <w:r w:rsidR="00D90624" w:rsidRPr="00940E3B">
        <w:rPr>
          <w:sz w:val="20"/>
          <w:szCs w:val="20"/>
        </w:rPr>
        <w:t xml:space="preserve"> </w:t>
      </w:r>
      <w:hyperlink r:id="rId49" w:history="1">
        <w:r w:rsidR="00162869" w:rsidRPr="00940E3B">
          <w:rPr>
            <w:rStyle w:val="Hyperlink"/>
            <w:sz w:val="20"/>
            <w:szCs w:val="20"/>
          </w:rPr>
          <w:t xml:space="preserve">(D&amp;C </w:t>
        </w:r>
        <w:r w:rsidR="00D90624" w:rsidRPr="00940E3B">
          <w:rPr>
            <w:rStyle w:val="Hyperlink"/>
            <w:sz w:val="20"/>
            <w:szCs w:val="20"/>
          </w:rPr>
          <w:t>57</w:t>
        </w:r>
        <w:r w:rsidR="00162869" w:rsidRPr="00940E3B">
          <w:rPr>
            <w:rStyle w:val="Hyperlink"/>
            <w:sz w:val="20"/>
            <w:szCs w:val="20"/>
          </w:rPr>
          <w:t>:</w:t>
        </w:r>
        <w:r w:rsidR="00D90624" w:rsidRPr="00940E3B">
          <w:rPr>
            <w:rStyle w:val="Hyperlink"/>
            <w:sz w:val="20"/>
            <w:szCs w:val="20"/>
          </w:rPr>
          <w:t>1-3</w:t>
        </w:r>
        <w:r w:rsidR="00162869" w:rsidRPr="00940E3B">
          <w:rPr>
            <w:rStyle w:val="Hyperlink"/>
            <w:sz w:val="20"/>
            <w:szCs w:val="20"/>
          </w:rPr>
          <w:t>)</w:t>
        </w:r>
      </w:hyperlink>
    </w:p>
    <w:p w14:paraId="025B7A85" w14:textId="77777777" w:rsidR="00470B6E" w:rsidRDefault="00E14D68" w:rsidP="00940E3B">
      <w:pPr>
        <w:ind w:firstLine="720"/>
      </w:pPr>
      <w:r w:rsidRPr="00D90624">
        <w:t>JST</w:t>
      </w:r>
      <w:r>
        <w:t xml:space="preserve"> KJ Bible, Matthew 24:34  </w:t>
      </w:r>
      <w:r w:rsidR="00470B6E" w:rsidRPr="00CA1C72">
        <w:rPr>
          <w:i/>
        </w:rPr>
        <w:t>“Verily I say unto you, this generation, in which these things shall be shown forth, shall not pass away until all I have told you shall be fulfilled.”</w:t>
      </w:r>
      <w:r w:rsidR="00470B6E">
        <w:t xml:space="preserve"> </w:t>
      </w:r>
    </w:p>
    <w:p w14:paraId="0A77FF2F" w14:textId="77777777" w:rsidR="00940E3B" w:rsidRPr="00940E3B" w:rsidRDefault="00940E3B" w:rsidP="00ED266E"/>
    <w:p w14:paraId="388570C3" w14:textId="77777777" w:rsidR="009B55CB" w:rsidRDefault="00CC6627" w:rsidP="00F8141D">
      <w:r w:rsidRPr="00F8141D">
        <w:t>1832</w:t>
      </w:r>
      <w:r w:rsidR="004B08EB">
        <w:t xml:space="preserve"> September</w:t>
      </w:r>
      <w:r w:rsidR="00D76B0C">
        <w:t>,</w:t>
      </w:r>
      <w:r>
        <w:t xml:space="preserve"> </w:t>
      </w:r>
      <w:r w:rsidR="000408EB">
        <w:t xml:space="preserve">  </w:t>
      </w:r>
      <w:r>
        <w:t xml:space="preserve"> </w:t>
      </w:r>
      <w:r w:rsidRPr="000408EB">
        <w:rPr>
          <w:i/>
        </w:rPr>
        <w:t xml:space="preserve">“Within four years from September 1832, there will not be one wicked person left in the United States; that the righteous will be gathered to Zion </w:t>
      </w:r>
      <w:r w:rsidRPr="00C57895">
        <w:rPr>
          <w:i/>
          <w:sz w:val="20"/>
          <w:szCs w:val="20"/>
        </w:rPr>
        <w:t>(</w:t>
      </w:r>
      <w:r w:rsidR="00A60406" w:rsidRPr="00C57895">
        <w:rPr>
          <w:i/>
          <w:sz w:val="20"/>
          <w:szCs w:val="20"/>
        </w:rPr>
        <w:t xml:space="preserve">Independence, </w:t>
      </w:r>
      <w:r w:rsidRPr="00C57895">
        <w:rPr>
          <w:i/>
          <w:sz w:val="20"/>
          <w:szCs w:val="20"/>
        </w:rPr>
        <w:t>Missouri,)</w:t>
      </w:r>
      <w:r w:rsidRPr="000408EB">
        <w:rPr>
          <w:i/>
        </w:rPr>
        <w:t xml:space="preserve"> and that there will be no President over these United States at that time…. I do hereby assert and declare that in four years from the date thereof [1832], every sectarian and religious denomination in the United States, shall be broken down, and every Christian shall be gathered unto the Mormonites, and the rest of the human race shall perish.”</w:t>
      </w:r>
      <w:r>
        <w:t xml:space="preserve">  </w:t>
      </w:r>
    </w:p>
    <w:p w14:paraId="7243CCA2" w14:textId="77777777" w:rsidR="00CC6627" w:rsidRPr="00C57895" w:rsidRDefault="00CC6627" w:rsidP="00F8141D">
      <w:pPr>
        <w:rPr>
          <w:sz w:val="20"/>
          <w:szCs w:val="20"/>
        </w:rPr>
      </w:pPr>
      <w:r w:rsidRPr="00C57895">
        <w:rPr>
          <w:sz w:val="20"/>
          <w:szCs w:val="20"/>
        </w:rPr>
        <w:t xml:space="preserve">(High </w:t>
      </w:r>
      <w:r w:rsidR="00A23E38" w:rsidRPr="00C57895">
        <w:rPr>
          <w:sz w:val="20"/>
          <w:szCs w:val="20"/>
        </w:rPr>
        <w:t>Priest</w:t>
      </w:r>
      <w:r w:rsidR="00A60406" w:rsidRPr="00C57895">
        <w:rPr>
          <w:sz w:val="20"/>
          <w:szCs w:val="20"/>
        </w:rPr>
        <w:t>,</w:t>
      </w:r>
      <w:r w:rsidRPr="00C57895">
        <w:rPr>
          <w:sz w:val="20"/>
          <w:szCs w:val="20"/>
        </w:rPr>
        <w:t xml:space="preserve"> Martin Harris, quoted in</w:t>
      </w:r>
      <w:r w:rsidR="00A23E38" w:rsidRPr="00C57895">
        <w:rPr>
          <w:sz w:val="20"/>
          <w:szCs w:val="20"/>
        </w:rPr>
        <w:t xml:space="preserve"> </w:t>
      </w:r>
      <w:hyperlink r:id="rId50" w:history="1">
        <w:r w:rsidR="008A7B78" w:rsidRPr="008A7B78">
          <w:rPr>
            <w:rStyle w:val="Hyperlink"/>
            <w:i/>
            <w:sz w:val="20"/>
            <w:szCs w:val="20"/>
            <w:u w:val="none"/>
          </w:rPr>
          <w:t>Mormonism Unveiled,</w:t>
        </w:r>
      </w:hyperlink>
      <w:hyperlink r:id="rId51" w:history="1"/>
      <w:r w:rsidR="00A23E38" w:rsidRPr="00C57895">
        <w:rPr>
          <w:sz w:val="20"/>
          <w:szCs w:val="20"/>
        </w:rPr>
        <w:t xml:space="preserve"> by Eber D. Howe, Painesville, Ohio, pub. 1834</w:t>
      </w:r>
      <w:r w:rsidRPr="00C57895">
        <w:rPr>
          <w:sz w:val="20"/>
          <w:szCs w:val="20"/>
        </w:rPr>
        <w:t>, p. 14)</w:t>
      </w:r>
    </w:p>
    <w:p w14:paraId="2E0E51AC" w14:textId="77777777" w:rsidR="00E13BBC" w:rsidRDefault="00E13BBC" w:rsidP="00650B39"/>
    <w:p w14:paraId="765FFFD5" w14:textId="77777777" w:rsidR="00497F2D" w:rsidRPr="00497F2D" w:rsidRDefault="00E13BBC" w:rsidP="005B378A">
      <w:pPr>
        <w:rPr>
          <w:sz w:val="20"/>
          <w:szCs w:val="20"/>
        </w:rPr>
      </w:pPr>
      <w:r w:rsidRPr="00E13BBC">
        <w:t xml:space="preserve">1832 December 25,   </w:t>
      </w:r>
      <w:bookmarkStart w:id="21" w:name="8"/>
      <w:bookmarkEnd w:id="21"/>
      <w:r w:rsidR="005B378A">
        <w:t>Civil War or Second Coming</w:t>
      </w:r>
      <w:r w:rsidR="005B378A" w:rsidRPr="005B378A">
        <w:t xml:space="preserve"> </w:t>
      </w:r>
      <w:r w:rsidR="005B378A">
        <w:t xml:space="preserve">Prophecy:  </w:t>
      </w:r>
      <w:r w:rsidR="005B378A" w:rsidRPr="005B378A">
        <w:rPr>
          <w:i/>
        </w:rPr>
        <w:t>“…thus with the sword and by bloodshed the inhabitants of the earth shall mourn and with famine and plague, and Earthquake and the </w:t>
      </w:r>
      <w:r w:rsidR="00533B08">
        <w:rPr>
          <w:i/>
        </w:rPr>
        <w:t xml:space="preserve">thunder </w:t>
      </w:r>
      <w:r w:rsidR="005B378A" w:rsidRPr="005B378A">
        <w:rPr>
          <w:i/>
        </w:rPr>
        <w:t>of heaven and the fierce and vivid lightning also shall the inhabitants of the earth be made to feel the wrath and indignation and chastening hand of an Almighty God untill the consumption decribed decreed that the cry of the saints and of blood of the saints shall cease to come up into the ears of the Lord of Saboath from the earth to be avenged of their enimies, wherefore </w:t>
      </w:r>
      <w:r w:rsidR="005B378A" w:rsidRPr="00533B08">
        <w:rPr>
          <w:b/>
          <w:i/>
        </w:rPr>
        <w:t>stand ye in holy places and be not moved untill the day of the Lord come, for be hold it cometh quickly saith the Lord.</w:t>
      </w:r>
      <w:r w:rsidR="005B378A" w:rsidRPr="005B378A">
        <w:rPr>
          <w:i/>
        </w:rPr>
        <w:t xml:space="preserve"> Amen”</w:t>
      </w:r>
      <w:r w:rsidR="00533B08" w:rsidRPr="00533B08">
        <w:rPr>
          <w:sz w:val="20"/>
          <w:szCs w:val="20"/>
        </w:rPr>
        <w:t xml:space="preserve"> </w:t>
      </w:r>
      <w:r w:rsidR="00533B08">
        <w:rPr>
          <w:sz w:val="20"/>
          <w:szCs w:val="20"/>
        </w:rPr>
        <w:t xml:space="preserve">  </w:t>
      </w:r>
      <w:hyperlink r:id="rId52" w:history="1">
        <w:r w:rsidR="00533B08" w:rsidRPr="009A11BB">
          <w:rPr>
            <w:rStyle w:val="Hyperlink"/>
            <w:sz w:val="20"/>
            <w:szCs w:val="20"/>
            <w:u w:val="none"/>
          </w:rPr>
          <w:t>D&amp;C 87:8</w:t>
        </w:r>
      </w:hyperlink>
      <w:r w:rsidR="00497F2D">
        <w:rPr>
          <w:sz w:val="20"/>
          <w:szCs w:val="20"/>
        </w:rPr>
        <w:t xml:space="preserve">    </w:t>
      </w:r>
      <w:hyperlink r:id="rId53" w:history="1">
        <w:r w:rsidR="00497F2D" w:rsidRPr="001A764E">
          <w:rPr>
            <w:rStyle w:val="Hyperlink"/>
            <w:sz w:val="20"/>
            <w:szCs w:val="20"/>
          </w:rPr>
          <w:t>http://ww</w:t>
        </w:r>
        <w:r w:rsidR="00497F2D" w:rsidRPr="001A764E">
          <w:rPr>
            <w:rStyle w:val="Hyperlink"/>
            <w:sz w:val="20"/>
            <w:szCs w:val="20"/>
          </w:rPr>
          <w:t>w</w:t>
        </w:r>
        <w:r w:rsidR="00497F2D" w:rsidRPr="001A764E">
          <w:rPr>
            <w:rStyle w:val="Hyperlink"/>
            <w:sz w:val="20"/>
            <w:szCs w:val="20"/>
          </w:rPr>
          <w:t>.utlm.org/onlinebooks/changech14.htm</w:t>
        </w:r>
      </w:hyperlink>
    </w:p>
    <w:p w14:paraId="5BE6921A" w14:textId="77777777" w:rsidR="005B378A" w:rsidRPr="00533B08" w:rsidRDefault="005B378A" w:rsidP="005B378A">
      <w:pPr>
        <w:rPr>
          <w:sz w:val="20"/>
          <w:szCs w:val="20"/>
        </w:rPr>
      </w:pPr>
      <w:hyperlink r:id="rId54" w:history="1">
        <w:r w:rsidRPr="00533B08">
          <w:rPr>
            <w:rStyle w:val="Hyperlink"/>
            <w:sz w:val="20"/>
            <w:szCs w:val="20"/>
          </w:rPr>
          <w:t>http://josephsmithpapers.org/paperSummar</w:t>
        </w:r>
        <w:r w:rsidRPr="00533B08">
          <w:rPr>
            <w:rStyle w:val="Hyperlink"/>
            <w:sz w:val="20"/>
            <w:szCs w:val="20"/>
          </w:rPr>
          <w:t>y</w:t>
        </w:r>
        <w:r w:rsidRPr="00533B08">
          <w:rPr>
            <w:rStyle w:val="Hyperlink"/>
            <w:sz w:val="20"/>
            <w:szCs w:val="20"/>
          </w:rPr>
          <w:t>/revelation-25-december-1832-dc-87#!/paperSummary/revelation-25-december-1832-dc-87&amp;p=1</w:t>
        </w:r>
      </w:hyperlink>
    </w:p>
    <w:p w14:paraId="377FD5E0" w14:textId="77777777" w:rsidR="005B378A" w:rsidRPr="005B378A" w:rsidRDefault="005B378A" w:rsidP="0081721C"/>
    <w:p w14:paraId="3E3CB177" w14:textId="77777777" w:rsidR="0081721C" w:rsidRDefault="0081721C" w:rsidP="00E13BBC">
      <w:r>
        <w:t>1832</w:t>
      </w:r>
      <w:r w:rsidRPr="0081721C">
        <w:t xml:space="preserve"> December 27, </w:t>
      </w:r>
      <w:r w:rsidR="00077532">
        <w:t xml:space="preserve">  </w:t>
      </w:r>
      <w:bookmarkStart w:id="22" w:name="87"/>
      <w:bookmarkEnd w:id="22"/>
      <w:r w:rsidR="008A7B78">
        <w:t>“</w:t>
      </w:r>
      <w:r w:rsidR="00077532" w:rsidRPr="00077532">
        <w:rPr>
          <w:i/>
        </w:rPr>
        <w:t>v.87 </w:t>
      </w:r>
      <w:r w:rsidR="00077532" w:rsidRPr="00077532">
        <w:rPr>
          <w:b/>
          <w:i/>
        </w:rPr>
        <w:t xml:space="preserve">For not </w:t>
      </w:r>
      <w:r w:rsidR="00077532" w:rsidRPr="00DF7E0B">
        <w:rPr>
          <w:b/>
          <w:i/>
        </w:rPr>
        <w:t xml:space="preserve">many </w:t>
      </w:r>
      <w:r w:rsidR="00DF7E0B">
        <w:rPr>
          <w:b/>
          <w:i/>
        </w:rPr>
        <w:t>D</w:t>
      </w:r>
      <w:r w:rsidR="00077532" w:rsidRPr="00DF7E0B">
        <w:rPr>
          <w:b/>
          <w:i/>
        </w:rPr>
        <w:t>ays</w:t>
      </w:r>
      <w:r w:rsidR="00077532" w:rsidRPr="00077532">
        <w:rPr>
          <w:b/>
          <w:i/>
        </w:rPr>
        <w:t xml:space="preserve"> hence</w:t>
      </w:r>
      <w:r w:rsidR="00077532" w:rsidRPr="00077532">
        <w:rPr>
          <w:i/>
        </w:rPr>
        <w:t xml:space="preserve"> and the earth shall tremble and reel to and fro as a drunken man; and the sun shall hide his face, and shall refuse to give light; and the moon shall be bathed in blood; and the stars shall become exceedingly angry, and shall cast themselves down as a fig that falleth from off a fig tree</w:t>
      </w:r>
      <w:r w:rsidR="00077532">
        <w:rPr>
          <w:i/>
        </w:rPr>
        <w:t>…</w:t>
      </w:r>
      <w:r w:rsidR="008A7B78">
        <w:rPr>
          <w:i/>
        </w:rPr>
        <w:t>”</w:t>
      </w:r>
      <w:r w:rsidR="00077532">
        <w:rPr>
          <w:i/>
        </w:rPr>
        <w:t xml:space="preserve"> </w:t>
      </w:r>
      <w:r w:rsidRPr="00C57895">
        <w:rPr>
          <w:sz w:val="20"/>
          <w:szCs w:val="20"/>
        </w:rPr>
        <w:t xml:space="preserve"> </w:t>
      </w:r>
      <w:hyperlink r:id="rId55" w:anchor="85" w:history="1">
        <w:r w:rsidRPr="009A11BB">
          <w:rPr>
            <w:rStyle w:val="Hyperlink"/>
            <w:sz w:val="20"/>
            <w:szCs w:val="20"/>
            <w:u w:val="none"/>
          </w:rPr>
          <w:t>D&amp;C 88</w:t>
        </w:r>
        <w:r w:rsidRPr="009A11BB">
          <w:rPr>
            <w:rStyle w:val="Hyperlink"/>
            <w:sz w:val="20"/>
            <w:szCs w:val="20"/>
            <w:u w:val="none"/>
          </w:rPr>
          <w:t>:</w:t>
        </w:r>
        <w:r w:rsidRPr="009A11BB">
          <w:rPr>
            <w:rStyle w:val="Hyperlink"/>
            <w:sz w:val="20"/>
            <w:szCs w:val="20"/>
            <w:u w:val="none"/>
          </w:rPr>
          <w:t>86–116</w:t>
        </w:r>
      </w:hyperlink>
    </w:p>
    <w:p w14:paraId="3970F9D3" w14:textId="77777777" w:rsidR="0081721C" w:rsidRPr="00E13BBC" w:rsidRDefault="0081721C" w:rsidP="00E13BBC"/>
    <w:p w14:paraId="3E2CD417" w14:textId="77777777" w:rsidR="00A607A8" w:rsidRDefault="00D553F3" w:rsidP="00E13BBC">
      <w:pPr>
        <w:rPr>
          <w:sz w:val="20"/>
          <w:szCs w:val="20"/>
        </w:rPr>
      </w:pPr>
      <w:r w:rsidRPr="00E13BBC">
        <w:t>1833</w:t>
      </w:r>
      <w:r w:rsidR="00545A36">
        <w:t xml:space="preserve"> January 4</w:t>
      </w:r>
      <w:r w:rsidR="00545A36" w:rsidRPr="00545A36">
        <w:t xml:space="preserve">,  </w:t>
      </w:r>
      <w:r w:rsidRPr="00545A36">
        <w:t xml:space="preserve"> </w:t>
      </w:r>
      <w:hyperlink r:id="rId56" w:history="1">
        <w:r w:rsidR="00545A36" w:rsidRPr="00545A36">
          <w:rPr>
            <w:rStyle w:val="Hyperlink"/>
            <w:u w:val="none"/>
          </w:rPr>
          <w:t>(Joseph</w:t>
        </w:r>
        <w:r w:rsidR="00545A36" w:rsidRPr="00545A36">
          <w:rPr>
            <w:rStyle w:val="Hyperlink"/>
            <w:u w:val="none"/>
          </w:rPr>
          <w:t xml:space="preserve"> </w:t>
        </w:r>
        <w:r w:rsidR="00545A36" w:rsidRPr="00545A36">
          <w:rPr>
            <w:rStyle w:val="Hyperlink"/>
            <w:u w:val="none"/>
          </w:rPr>
          <w:t>Smith Prophesied)</w:t>
        </w:r>
      </w:hyperlink>
      <w:r w:rsidR="00545A36">
        <w:t xml:space="preserve"> </w:t>
      </w:r>
      <w:r w:rsidR="00A607A8" w:rsidRPr="00525975">
        <w:rPr>
          <w:i/>
          <w:color w:val="800000"/>
          <w:sz w:val="25"/>
          <w:szCs w:val="25"/>
        </w:rPr>
        <w:t xml:space="preserve">“by the authority of Jesus Christ that </w:t>
      </w:r>
      <w:r w:rsidR="00A607A8" w:rsidRPr="00525975">
        <w:rPr>
          <w:b/>
          <w:i/>
          <w:color w:val="800000"/>
          <w:sz w:val="25"/>
          <w:szCs w:val="25"/>
        </w:rPr>
        <w:t>not many years shall pass away</w:t>
      </w:r>
      <w:r w:rsidR="00A607A8" w:rsidRPr="00525975">
        <w:rPr>
          <w:i/>
          <w:color w:val="800000"/>
          <w:sz w:val="25"/>
          <w:szCs w:val="25"/>
        </w:rPr>
        <w:t xml:space="preserve"> before the wicked </w:t>
      </w:r>
      <w:r w:rsidR="00A607A8" w:rsidRPr="00525975">
        <w:rPr>
          <w:b/>
          <w:i/>
          <w:color w:val="800000"/>
          <w:sz w:val="25"/>
          <w:szCs w:val="25"/>
        </w:rPr>
        <w:t>of this generation</w:t>
      </w:r>
      <w:r w:rsidR="00A607A8" w:rsidRPr="00525975">
        <w:rPr>
          <w:i/>
          <w:color w:val="800000"/>
          <w:sz w:val="25"/>
          <w:szCs w:val="25"/>
        </w:rPr>
        <w:t xml:space="preserve"> will be swept from off the face of the land and the Lost Ten Tribes will be gathered to Missouri, and that </w:t>
      </w:r>
      <w:r w:rsidRPr="00525975">
        <w:rPr>
          <w:i/>
          <w:color w:val="800000"/>
          <w:sz w:val="25"/>
          <w:szCs w:val="25"/>
        </w:rPr>
        <w:t xml:space="preserve">The people of the Lord… have already commenced to gather together to Zion, which is in the state of Missouri; therefore I declare unto you the warning which the Lord has commanded me to declare unto </w:t>
      </w:r>
      <w:r w:rsidRPr="00525975">
        <w:rPr>
          <w:b/>
          <w:i/>
          <w:color w:val="800000"/>
          <w:sz w:val="25"/>
          <w:szCs w:val="25"/>
        </w:rPr>
        <w:t>this generation</w:t>
      </w:r>
      <w:r w:rsidRPr="00525975">
        <w:rPr>
          <w:i/>
          <w:color w:val="800000"/>
          <w:sz w:val="25"/>
          <w:szCs w:val="25"/>
        </w:rPr>
        <w:t xml:space="preserve">…. The hour of </w:t>
      </w:r>
      <w:r w:rsidRPr="00DF7E0B">
        <w:rPr>
          <w:b/>
          <w:i/>
          <w:color w:val="800000"/>
          <w:sz w:val="25"/>
          <w:szCs w:val="25"/>
        </w:rPr>
        <w:t xml:space="preserve">His judgment is </w:t>
      </w:r>
      <w:r w:rsidR="00525975" w:rsidRPr="00DF7E0B">
        <w:rPr>
          <w:b/>
          <w:i/>
          <w:color w:val="800000"/>
          <w:sz w:val="25"/>
          <w:szCs w:val="25"/>
        </w:rPr>
        <w:t>C</w:t>
      </w:r>
      <w:r w:rsidRPr="00DF7E0B">
        <w:rPr>
          <w:b/>
          <w:i/>
          <w:color w:val="800000"/>
          <w:sz w:val="25"/>
          <w:szCs w:val="25"/>
        </w:rPr>
        <w:t>ome.</w:t>
      </w:r>
      <w:r w:rsidRPr="00525975">
        <w:rPr>
          <w:i/>
          <w:color w:val="800000"/>
          <w:sz w:val="25"/>
          <w:szCs w:val="25"/>
        </w:rPr>
        <w:t xml:space="preserve"> He exhorts all to </w:t>
      </w:r>
      <w:r w:rsidRPr="00DF7E0B">
        <w:rPr>
          <w:b/>
          <w:i/>
          <w:color w:val="800000"/>
          <w:sz w:val="25"/>
          <w:szCs w:val="25"/>
        </w:rPr>
        <w:t>Flee to Zion</w:t>
      </w:r>
      <w:r w:rsidRPr="00525975">
        <w:rPr>
          <w:i/>
          <w:color w:val="800000"/>
          <w:sz w:val="25"/>
          <w:szCs w:val="25"/>
        </w:rPr>
        <w:t xml:space="preserve">, before the overflowing scourge overtake you, for </w:t>
      </w:r>
      <w:r w:rsidRPr="00525975">
        <w:rPr>
          <w:b/>
          <w:i/>
          <w:color w:val="800000"/>
          <w:sz w:val="25"/>
          <w:szCs w:val="25"/>
        </w:rPr>
        <w:t>there are now those living upon the earth whose eyes shall not be closed in death</w:t>
      </w:r>
      <w:r w:rsidR="003B1185" w:rsidRPr="00525975">
        <w:rPr>
          <w:b/>
          <w:i/>
          <w:sz w:val="25"/>
          <w:szCs w:val="25"/>
        </w:rPr>
        <w:t xml:space="preserve"> </w:t>
      </w:r>
      <w:r w:rsidR="003B1185" w:rsidRPr="00525975">
        <w:rPr>
          <w:i/>
          <w:sz w:val="20"/>
          <w:szCs w:val="20"/>
        </w:rPr>
        <w:t>[100+1833=1933]</w:t>
      </w:r>
      <w:r w:rsidRPr="00525975">
        <w:rPr>
          <w:i/>
          <w:sz w:val="25"/>
          <w:szCs w:val="25"/>
        </w:rPr>
        <w:t xml:space="preserve"> </w:t>
      </w:r>
      <w:r w:rsidRPr="00525975">
        <w:rPr>
          <w:i/>
          <w:color w:val="800000"/>
          <w:sz w:val="25"/>
          <w:szCs w:val="25"/>
        </w:rPr>
        <w:t xml:space="preserve">until they see all </w:t>
      </w:r>
      <w:r w:rsidRPr="009A11BB">
        <w:rPr>
          <w:i/>
          <w:color w:val="800000"/>
          <w:sz w:val="25"/>
          <w:szCs w:val="25"/>
        </w:rPr>
        <w:t>these things, which I have spoken, fulfilled.”</w:t>
      </w:r>
      <w:r w:rsidRPr="009A11BB">
        <w:t xml:space="preserve"> </w:t>
      </w:r>
      <w:r w:rsidRPr="009A11BB">
        <w:rPr>
          <w:sz w:val="20"/>
          <w:szCs w:val="20"/>
        </w:rPr>
        <w:t xml:space="preserve">(Joseph Smith, Jr., Jan. 4, 1833, </w:t>
      </w:r>
      <w:hyperlink r:id="rId57" w:history="1">
        <w:r w:rsidRPr="009A11BB">
          <w:rPr>
            <w:rStyle w:val="Hyperlink"/>
            <w:sz w:val="20"/>
            <w:szCs w:val="20"/>
            <w:u w:val="none"/>
          </w:rPr>
          <w:t>History of th</w:t>
        </w:r>
        <w:r w:rsidRPr="009A11BB">
          <w:rPr>
            <w:rStyle w:val="Hyperlink"/>
            <w:sz w:val="20"/>
            <w:szCs w:val="20"/>
            <w:u w:val="none"/>
          </w:rPr>
          <w:t>e</w:t>
        </w:r>
        <w:r w:rsidRPr="009A11BB">
          <w:rPr>
            <w:rStyle w:val="Hyperlink"/>
            <w:sz w:val="20"/>
            <w:szCs w:val="20"/>
            <w:u w:val="none"/>
          </w:rPr>
          <w:t xml:space="preserve"> </w:t>
        </w:r>
        <w:r w:rsidRPr="009A11BB">
          <w:rPr>
            <w:rStyle w:val="Hyperlink"/>
            <w:sz w:val="20"/>
            <w:szCs w:val="20"/>
            <w:u w:val="none"/>
          </w:rPr>
          <w:t>Chur</w:t>
        </w:r>
        <w:r w:rsidRPr="009A11BB">
          <w:rPr>
            <w:rStyle w:val="Hyperlink"/>
            <w:sz w:val="20"/>
            <w:szCs w:val="20"/>
            <w:u w:val="none"/>
          </w:rPr>
          <w:t>c</w:t>
        </w:r>
        <w:r w:rsidRPr="009A11BB">
          <w:rPr>
            <w:rStyle w:val="Hyperlink"/>
            <w:sz w:val="20"/>
            <w:szCs w:val="20"/>
            <w:u w:val="none"/>
          </w:rPr>
          <w:t>h, vol. 1, c</w:t>
        </w:r>
        <w:r w:rsidRPr="009A11BB">
          <w:rPr>
            <w:rStyle w:val="Hyperlink"/>
            <w:sz w:val="20"/>
            <w:szCs w:val="20"/>
            <w:u w:val="none"/>
          </w:rPr>
          <w:t>h</w:t>
        </w:r>
        <w:r w:rsidRPr="009A11BB">
          <w:rPr>
            <w:rStyle w:val="Hyperlink"/>
            <w:sz w:val="20"/>
            <w:szCs w:val="20"/>
            <w:u w:val="none"/>
          </w:rPr>
          <w:t>a</w:t>
        </w:r>
        <w:r w:rsidRPr="009A11BB">
          <w:rPr>
            <w:rStyle w:val="Hyperlink"/>
            <w:sz w:val="20"/>
            <w:szCs w:val="20"/>
            <w:u w:val="none"/>
          </w:rPr>
          <w:t xml:space="preserve">pter </w:t>
        </w:r>
        <w:r w:rsidR="0026166B">
          <w:rPr>
            <w:rStyle w:val="Hyperlink"/>
            <w:sz w:val="20"/>
            <w:szCs w:val="20"/>
            <w:u w:val="none"/>
          </w:rPr>
          <w:t>22</w:t>
        </w:r>
        <w:r w:rsidRPr="009A11BB">
          <w:rPr>
            <w:rStyle w:val="Hyperlink"/>
            <w:sz w:val="20"/>
            <w:szCs w:val="20"/>
            <w:u w:val="none"/>
          </w:rPr>
          <w:t>, p.</w:t>
        </w:r>
        <w:r w:rsidR="004102AB">
          <w:rPr>
            <w:rStyle w:val="Hyperlink"/>
            <w:sz w:val="20"/>
            <w:szCs w:val="20"/>
            <w:u w:val="none"/>
          </w:rPr>
          <w:t xml:space="preserve"> </w:t>
        </w:r>
        <w:r w:rsidRPr="009A11BB">
          <w:rPr>
            <w:rStyle w:val="Hyperlink"/>
            <w:sz w:val="20"/>
            <w:szCs w:val="20"/>
            <w:u w:val="none"/>
          </w:rPr>
          <w:t>315-316)</w:t>
        </w:r>
      </w:hyperlink>
    </w:p>
    <w:p w14:paraId="58D15849" w14:textId="77777777" w:rsidR="008074A5" w:rsidRDefault="008074A5" w:rsidP="00E13BBC">
      <w:pPr>
        <w:rPr>
          <w:sz w:val="20"/>
          <w:szCs w:val="20"/>
        </w:rPr>
      </w:pPr>
    </w:p>
    <w:p w14:paraId="7234D1DE" w14:textId="77777777" w:rsidR="008074A5" w:rsidRPr="00A07F57" w:rsidRDefault="00A07F57" w:rsidP="008074A5">
      <w:pPr>
        <w:rPr>
          <w:sz w:val="20"/>
          <w:szCs w:val="20"/>
        </w:rPr>
      </w:pPr>
      <w:r>
        <w:lastRenderedPageBreak/>
        <w:t xml:space="preserve">1833 </w:t>
      </w:r>
      <w:r w:rsidR="008074A5" w:rsidRPr="008074A5">
        <w:t xml:space="preserve">January 23, </w:t>
      </w:r>
      <w:r>
        <w:t xml:space="preserve"> </w:t>
      </w:r>
      <w:r w:rsidR="008074A5" w:rsidRPr="008074A5">
        <w:t>Joseph Smith</w:t>
      </w:r>
      <w:r>
        <w:t>:</w:t>
      </w:r>
      <w:bookmarkStart w:id="23" w:name="420"/>
      <w:bookmarkEnd w:id="23"/>
      <w:r>
        <w:t xml:space="preserve"> </w:t>
      </w:r>
      <w:r w:rsidR="008074A5" w:rsidRPr="0058422C">
        <w:rPr>
          <w:i/>
          <w:color w:val="800000"/>
        </w:rPr>
        <w:t xml:space="preserve">"... my father presented himself,... I asked of him a father's blessing, which he granted by laying his hands upon my head, in the name of Jesus Christ, and declaring that </w:t>
      </w:r>
      <w:r w:rsidR="008074A5" w:rsidRPr="0058422C">
        <w:rPr>
          <w:b/>
          <w:i/>
          <w:color w:val="800000"/>
        </w:rPr>
        <w:t>I should continue in the Priest's office until Christ comes</w:t>
      </w:r>
      <w:r w:rsidR="008074A5" w:rsidRPr="0058422C">
        <w:rPr>
          <w:i/>
          <w:color w:val="800000"/>
        </w:rPr>
        <w:t>."</w:t>
      </w:r>
      <w:r w:rsidRPr="00A07F57">
        <w:t xml:space="preserve"> </w:t>
      </w:r>
      <w:r>
        <w:t xml:space="preserve"> </w:t>
      </w:r>
      <w:hyperlink r:id="rId58" w:history="1">
        <w:r w:rsidR="004102AB">
          <w:rPr>
            <w:rStyle w:val="Hyperlink"/>
            <w:sz w:val="20"/>
            <w:szCs w:val="20"/>
            <w:u w:val="none"/>
          </w:rPr>
          <w:t>(H</w:t>
        </w:r>
        <w:r w:rsidR="004102AB" w:rsidRPr="009A11BB">
          <w:rPr>
            <w:rStyle w:val="Hyperlink"/>
            <w:sz w:val="20"/>
            <w:szCs w:val="20"/>
            <w:u w:val="none"/>
          </w:rPr>
          <w:t>istory of the Church, vol. 1, p.</w:t>
        </w:r>
        <w:r w:rsidR="004102AB">
          <w:rPr>
            <w:rStyle w:val="Hyperlink"/>
            <w:sz w:val="20"/>
            <w:szCs w:val="20"/>
            <w:u w:val="none"/>
          </w:rPr>
          <w:t xml:space="preserve"> 323)</w:t>
        </w:r>
      </w:hyperlink>
    </w:p>
    <w:p w14:paraId="6F641A52" w14:textId="77777777" w:rsidR="00A607A8" w:rsidRPr="009A11BB" w:rsidRDefault="00A607A8" w:rsidP="00CC6627"/>
    <w:p w14:paraId="6E52B28C" w14:textId="77777777" w:rsidR="001A60B2" w:rsidRDefault="001A60B2" w:rsidP="00CE0403">
      <w:pPr>
        <w:rPr>
          <w:rFonts w:ascii="Times" w:hAnsi="Times"/>
        </w:rPr>
      </w:pPr>
      <w:r w:rsidRPr="009A11BB">
        <w:t xml:space="preserve">1833    Note: </w:t>
      </w:r>
      <w:r w:rsidRPr="009A11BB">
        <w:rPr>
          <w:rFonts w:ascii="Times" w:hAnsi="Times"/>
        </w:rPr>
        <w:t xml:space="preserve">The marriage of Fanny Alger age 16 and Joseph Smith age 28, most likely took place in Kirtland, Ohio sometime in 1833. </w:t>
      </w:r>
      <w:hyperlink r:id="rId59" w:history="1">
        <w:r w:rsidRPr="009A11BB">
          <w:rPr>
            <w:rStyle w:val="Hyperlink"/>
            <w:rFonts w:ascii="Times" w:hAnsi="Times"/>
            <w:sz w:val="20"/>
            <w:szCs w:val="20"/>
            <w:u w:val="none"/>
          </w:rPr>
          <w:t>http://www.wivesofjosephsmith.org/</w:t>
        </w:r>
      </w:hyperlink>
      <w:r w:rsidRPr="009A11BB">
        <w:rPr>
          <w:rFonts w:ascii="Times" w:hAnsi="Times"/>
        </w:rPr>
        <w:t xml:space="preserve">  </w:t>
      </w:r>
      <w:r w:rsidR="00CE0403" w:rsidRPr="009A11BB">
        <w:t>“</w:t>
      </w:r>
      <w:r w:rsidR="00CE0403" w:rsidRPr="009A11BB">
        <w:rPr>
          <w:i/>
        </w:rPr>
        <w:t>There is evidence that Joseph was a polygamist by 183</w:t>
      </w:r>
      <w:r w:rsidR="00FA4204" w:rsidRPr="009A11BB">
        <w:rPr>
          <w:i/>
        </w:rPr>
        <w:t>1</w:t>
      </w:r>
      <w:r w:rsidR="00CE0403" w:rsidRPr="009A11BB">
        <w:rPr>
          <w:i/>
        </w:rPr>
        <w:t>”</w:t>
      </w:r>
      <w:r w:rsidR="00525975" w:rsidRPr="009A11BB">
        <w:t xml:space="preserve"> </w:t>
      </w:r>
      <w:hyperlink r:id="rId60" w:history="1">
        <w:r w:rsidR="00525975" w:rsidRPr="009A11BB">
          <w:rPr>
            <w:rStyle w:val="Hyperlink"/>
            <w:sz w:val="20"/>
            <w:szCs w:val="20"/>
            <w:u w:val="none"/>
          </w:rPr>
          <w:t>(D&amp;C 132 Heading)</w:t>
        </w:r>
      </w:hyperlink>
      <w:r w:rsidR="009C79E8">
        <w:rPr>
          <w:sz w:val="20"/>
          <w:szCs w:val="20"/>
        </w:rPr>
        <w:t xml:space="preserve"> (see July 17, 1831)</w:t>
      </w:r>
      <w:r w:rsidR="00CE0403" w:rsidRPr="009A11BB">
        <w:t xml:space="preserve">  </w:t>
      </w:r>
      <w:r w:rsidRPr="009A11BB">
        <w:t xml:space="preserve">In all of the </w:t>
      </w:r>
      <w:hyperlink r:id="rId61" w:history="1">
        <w:r w:rsidRPr="009A11BB">
          <w:rPr>
            <w:rStyle w:val="Hyperlink"/>
            <w:sz w:val="20"/>
            <w:szCs w:val="20"/>
            <w:u w:val="none"/>
          </w:rPr>
          <w:t>Patriarchal Blessings</w:t>
        </w:r>
      </w:hyperlink>
      <w:r w:rsidRPr="009A11BB">
        <w:t xml:space="preserve"> on</w:t>
      </w:r>
      <w:r>
        <w:t xml:space="preserve"> this list</w:t>
      </w:r>
      <w:r w:rsidR="00844D4B">
        <w:t xml:space="preserve"> (1833-1840)</w:t>
      </w:r>
      <w:r>
        <w:t>,</w:t>
      </w:r>
      <w:r w:rsidR="004B08EB">
        <w:t xml:space="preserve"> there is no reference to p</w:t>
      </w:r>
      <w:r w:rsidRPr="00A20442">
        <w:t xml:space="preserve">olygamy or polyandrous relationships; all </w:t>
      </w:r>
      <w:r w:rsidR="00127732" w:rsidRPr="00A20442">
        <w:t>spouses</w:t>
      </w:r>
      <w:r w:rsidRPr="00A20442">
        <w:t xml:space="preserve"> are singular.</w:t>
      </w:r>
      <w:r w:rsidRPr="00A20442">
        <w:rPr>
          <w:rFonts w:ascii="Times" w:hAnsi="Times"/>
        </w:rPr>
        <w:t xml:space="preserve"> </w:t>
      </w:r>
    </w:p>
    <w:p w14:paraId="7598A150" w14:textId="77777777" w:rsidR="005A2E25" w:rsidRDefault="005A2E25" w:rsidP="00CE0403">
      <w:pPr>
        <w:rPr>
          <w:rFonts w:ascii="Times" w:hAnsi="Times"/>
        </w:rPr>
      </w:pPr>
    </w:p>
    <w:p w14:paraId="7B716F06" w14:textId="77777777" w:rsidR="005A2E25" w:rsidRPr="005A2E25" w:rsidRDefault="00407C60" w:rsidP="005A2E25">
      <w:r w:rsidRPr="005A2E25">
        <w:t>1833</w:t>
      </w:r>
      <w:r>
        <w:t xml:space="preserve"> </w:t>
      </w:r>
      <w:r w:rsidRPr="005A2E25">
        <w:t>January</w:t>
      </w:r>
      <w:r>
        <w:t xml:space="preserve">,   </w:t>
      </w:r>
      <w:r w:rsidR="005A2E25" w:rsidRPr="005A2E25">
        <w:t xml:space="preserve">SIGNS OF THE TIMES. </w:t>
      </w:r>
      <w:r>
        <w:t xml:space="preserve">  </w:t>
      </w:r>
      <w:r w:rsidR="005A2E25" w:rsidRPr="005A2E25">
        <w:t>Signs and appearances are such, that even the most unbelieving dread coming events; and no wonder, for when the Lord comes out of his place to rebuke the nations, all hearts are faint, and all knees do tremble. Every man has a right to do as he pleases, being an agent to himself, but we ardently hope, while such important signs, and extraordinary commotions, as:-</w:t>
      </w:r>
    </w:p>
    <w:p w14:paraId="49BD27D9" w14:textId="77777777" w:rsidR="005A2E25" w:rsidRPr="005A2E25" w:rsidRDefault="005A2E25" w:rsidP="005A2E25">
      <w:r w:rsidRPr="005A2E25">
        <w:t xml:space="preserve">The </w:t>
      </w:r>
      <w:r w:rsidRPr="009C62EF">
        <w:rPr>
          <w:b/>
        </w:rPr>
        <w:t>Cholera</w:t>
      </w:r>
      <w:r w:rsidRPr="005A2E25">
        <w:t xml:space="preserve"> spreading over the whole earth; </w:t>
      </w:r>
    </w:p>
    <w:p w14:paraId="78AE949C" w14:textId="77777777" w:rsidR="005A2E25" w:rsidRPr="005A2E25" w:rsidRDefault="005A2E25" w:rsidP="005A2E25">
      <w:r w:rsidRPr="005A2E25">
        <w:t xml:space="preserve">The plague breaking out in India; </w:t>
      </w:r>
    </w:p>
    <w:p w14:paraId="5C880A46" w14:textId="77777777" w:rsidR="005A2E25" w:rsidRPr="005A2E25" w:rsidRDefault="005A2E25" w:rsidP="005A2E25">
      <w:r w:rsidRPr="005A2E25">
        <w:t xml:space="preserve">The Revolutions of Europe; </w:t>
      </w:r>
    </w:p>
    <w:p w14:paraId="69FF04F5" w14:textId="77777777" w:rsidR="005A2E25" w:rsidRPr="005A2E25" w:rsidRDefault="005A2E25" w:rsidP="005A2E25">
      <w:r w:rsidRPr="005A2E25">
        <w:t xml:space="preserve">The </w:t>
      </w:r>
      <w:r w:rsidR="00C15D74">
        <w:t>D</w:t>
      </w:r>
      <w:r w:rsidRPr="005A2E25">
        <w:t xml:space="preserve">issolution of South Carolina from the Union; </w:t>
      </w:r>
    </w:p>
    <w:p w14:paraId="776E098F" w14:textId="77777777" w:rsidR="005A2E25" w:rsidRPr="005A2E25" w:rsidRDefault="005A2E25" w:rsidP="005A2E25">
      <w:r w:rsidRPr="005A2E25">
        <w:t xml:space="preserve">The gathering of the saints to Zion, and </w:t>
      </w:r>
    </w:p>
    <w:p w14:paraId="5371BBFE" w14:textId="77777777" w:rsidR="005A2E25" w:rsidRPr="005A2E25" w:rsidRDefault="005A2E25" w:rsidP="005A2E25">
      <w:r w:rsidRPr="005A2E25">
        <w:t>The assembling of the Jews at Jerusalem,</w:t>
      </w:r>
    </w:p>
    <w:p w14:paraId="4D45E1A7" w14:textId="77777777" w:rsidR="005A2E25" w:rsidRPr="005A2E25" w:rsidRDefault="005A2E25" w:rsidP="005A2E25">
      <w:r w:rsidRPr="005A2E25">
        <w:t xml:space="preserve">are passing in rapid succession, that some will turn to God and live. Such strange movements of men; such dreadful sickness; oh! such fearful looking for the </w:t>
      </w:r>
      <w:r w:rsidRPr="00D5237E">
        <w:rPr>
          <w:b/>
          <w:i/>
        </w:rPr>
        <w:t xml:space="preserve">wrath of God to be poured out upon </w:t>
      </w:r>
      <w:r w:rsidR="001105C3">
        <w:rPr>
          <w:b/>
          <w:i/>
        </w:rPr>
        <w:t>This G</w:t>
      </w:r>
      <w:r w:rsidRPr="001105C3">
        <w:rPr>
          <w:b/>
          <w:i/>
        </w:rPr>
        <w:t>eneration</w:t>
      </w:r>
      <w:r w:rsidRPr="001105C3">
        <w:t>,</w:t>
      </w:r>
      <w:r w:rsidRPr="005A2E25">
        <w:t xml:space="preserve"> together with the evidence of Holy writ, ought </w:t>
      </w:r>
      <w:r w:rsidRPr="00D5237E">
        <w:rPr>
          <w:b/>
          <w:i/>
        </w:rPr>
        <w:t>to convince every man in the world, that the end is near</w:t>
      </w:r>
      <w:r w:rsidRPr="005A2E25">
        <w:t>; that the harvest is ripe, and that the angels are reaping down the earth!</w:t>
      </w:r>
    </w:p>
    <w:p w14:paraId="0CEEB078" w14:textId="77777777" w:rsidR="005A2E25" w:rsidRDefault="005A2E25" w:rsidP="005A2E25">
      <w:pPr>
        <w:rPr>
          <w:sz w:val="20"/>
          <w:szCs w:val="20"/>
        </w:rPr>
      </w:pPr>
      <w:r w:rsidRPr="005A2E25">
        <w:t xml:space="preserve">It is certainly a day of dilemmas: The political party that has just been crowned with victory, shudders at the prospect before it. Horror, with all its fearful gloom slackens in one place, and commotion, or rebellion, with all its crimson warnings, reddens in another, showing, if ever there was a time when the sword of the Lord hung by a single hair, over the heads of them that have seated themselves round the feast table, </w:t>
      </w:r>
      <w:r w:rsidRPr="00A42D64">
        <w:rPr>
          <w:b/>
          <w:i/>
        </w:rPr>
        <w:t>it is now</w:t>
      </w:r>
      <w:r w:rsidRPr="005A2E25">
        <w:t xml:space="preserve">. The man that undertakes to run FROM the pestilence, runs to danger: and he that would leave Europe because her kingdoms are crumbling to pieces, to come to America, beholds the links in the chain of Freedom break, as the new ropes in the hands of Sampson: and he looks, but looks in vain for peace, </w:t>
      </w:r>
      <w:r w:rsidRPr="00D5237E">
        <w:rPr>
          <w:b/>
          <w:i/>
        </w:rPr>
        <w:t>for the hour is nigh</w:t>
      </w:r>
      <w:r w:rsidRPr="005A2E25">
        <w:t>, when it shall be taken from the earth. In the east there is trouble; in the west there is fear; in the north there is no peace, and in the south there is consternation. Well may we exclaim, all things must change: but virtue shall endure forever</w:t>
      </w:r>
      <w:r w:rsidRPr="00A42D64">
        <w:rPr>
          <w:sz w:val="20"/>
          <w:szCs w:val="20"/>
        </w:rPr>
        <w:t>.  (THE EVENING AND THE MORNING STAR</w:t>
      </w:r>
      <w:r w:rsidR="00407C60" w:rsidRPr="00A42D64">
        <w:rPr>
          <w:sz w:val="20"/>
          <w:szCs w:val="20"/>
        </w:rPr>
        <w:t xml:space="preserve">, </w:t>
      </w:r>
      <w:r w:rsidRPr="00A42D64">
        <w:rPr>
          <w:sz w:val="20"/>
          <w:szCs w:val="20"/>
        </w:rPr>
        <w:t>Vol. I. Independence, MO</w:t>
      </w:r>
      <w:r w:rsidR="00A42D64">
        <w:rPr>
          <w:sz w:val="20"/>
          <w:szCs w:val="20"/>
        </w:rPr>
        <w:t>,</w:t>
      </w:r>
      <w:r w:rsidRPr="00A42D64">
        <w:rPr>
          <w:sz w:val="20"/>
          <w:szCs w:val="20"/>
        </w:rPr>
        <w:t xml:space="preserve"> January 1833, No. 8.</w:t>
      </w:r>
      <w:r w:rsidR="00A42D64">
        <w:rPr>
          <w:sz w:val="20"/>
          <w:szCs w:val="20"/>
        </w:rPr>
        <w:t xml:space="preserve"> </w:t>
      </w:r>
      <w:hyperlink r:id="rId62" w:history="1">
        <w:r w:rsidRPr="009A11BB">
          <w:rPr>
            <w:rStyle w:val="Hyperlink"/>
            <w:sz w:val="20"/>
            <w:szCs w:val="20"/>
            <w:u w:val="none"/>
          </w:rPr>
          <w:t>http://www.</w:t>
        </w:r>
        <w:r w:rsidRPr="009A11BB">
          <w:rPr>
            <w:rStyle w:val="Hyperlink"/>
            <w:sz w:val="20"/>
            <w:szCs w:val="20"/>
            <w:u w:val="none"/>
          </w:rPr>
          <w:t>c</w:t>
        </w:r>
        <w:r w:rsidRPr="009A11BB">
          <w:rPr>
            <w:rStyle w:val="Hyperlink"/>
            <w:sz w:val="20"/>
            <w:szCs w:val="20"/>
            <w:u w:val="none"/>
          </w:rPr>
          <w:t>enterplace.org/history/ems/v1n08.htm</w:t>
        </w:r>
      </w:hyperlink>
      <w:r w:rsidR="00A42D64" w:rsidRPr="009A11BB">
        <w:rPr>
          <w:sz w:val="20"/>
          <w:szCs w:val="20"/>
        </w:rPr>
        <w:t xml:space="preserve"> )</w:t>
      </w:r>
    </w:p>
    <w:p w14:paraId="3BF4952E" w14:textId="77777777" w:rsidR="00A13C86" w:rsidRDefault="00A13C86" w:rsidP="00A13C86"/>
    <w:p w14:paraId="310BD848" w14:textId="77777777" w:rsidR="00D4221D" w:rsidRPr="00D4221D" w:rsidRDefault="00D4221D" w:rsidP="00D4221D">
      <w:pPr>
        <w:rPr>
          <w:sz w:val="20"/>
          <w:szCs w:val="20"/>
        </w:rPr>
      </w:pPr>
      <w:r>
        <w:t xml:space="preserve">1833 November 7,  </w:t>
      </w:r>
      <w:r w:rsidRPr="00373135">
        <w:rPr>
          <w:i/>
        </w:rPr>
        <w:t xml:space="preserve">“About two o'clock the next morning we were called up by the cry of </w:t>
      </w:r>
      <w:r w:rsidRPr="00373135">
        <w:rPr>
          <w:b/>
          <w:i/>
        </w:rPr>
        <w:t>signs in the heavens</w:t>
      </w:r>
      <w:r w:rsidRPr="00373135">
        <w:rPr>
          <w:i/>
        </w:rPr>
        <w:t xml:space="preserve">. We arose, and to our great astonishment all the firmament seemed enveloped in splendid fireworks, as if every star in the broad expanse had been hurled from its course, and sent lawless through the wilds of ether. Thousands of bright meteors were shooting through space in every direction, with long trains of light following in their course. This lasted for several hours, and was only closed by the dawn of the rising sun. </w:t>
      </w:r>
      <w:r w:rsidRPr="00373135">
        <w:rPr>
          <w:b/>
          <w:i/>
        </w:rPr>
        <w:t>Every heart was filled with joy at this majestic display of signs and wonders, showing the near approach of the coming of the Son of God.”</w:t>
      </w:r>
      <w:r>
        <w:t xml:space="preserve"> </w:t>
      </w:r>
      <w:hyperlink r:id="rId63" w:history="1">
        <w:r w:rsidRPr="00D4221D">
          <w:rPr>
            <w:rStyle w:val="Hyperlink"/>
            <w:sz w:val="20"/>
            <w:szCs w:val="20"/>
            <w:u w:val="none"/>
          </w:rPr>
          <w:t>(Autobiography of Parley Parker Pratt)</w:t>
        </w:r>
      </w:hyperlink>
    </w:p>
    <w:p w14:paraId="2E752271" w14:textId="77777777" w:rsidR="00D4221D" w:rsidRDefault="00D4221D" w:rsidP="00A13C86"/>
    <w:p w14:paraId="5EB70C2F" w14:textId="77777777" w:rsidR="00A13C86" w:rsidRDefault="00A13C86" w:rsidP="00A13C86">
      <w:r>
        <w:t xml:space="preserve">1831 </w:t>
      </w:r>
      <w:r w:rsidRPr="00DE675B">
        <w:t>August 13,</w:t>
      </w:r>
      <w:r>
        <w:t xml:space="preserve">  </w:t>
      </w:r>
      <w:r w:rsidRPr="00DE675B">
        <w:rPr>
          <w:i/>
        </w:rPr>
        <w:t>"</w:t>
      </w:r>
      <w:r>
        <w:rPr>
          <w:i/>
        </w:rPr>
        <w:t xml:space="preserve">v.6 </w:t>
      </w:r>
      <w:r w:rsidRPr="00DE675B">
        <w:rPr>
          <w:i/>
        </w:rPr>
        <w:t xml:space="preserve">Behold, I, the Lord, have brought you together that the promise might be fulfilled, that the faithful among you should be preserved and rejoice together in the land of Missouri. I the Lord, promise the faithful and cannot lie." </w:t>
      </w:r>
      <w:hyperlink r:id="rId64" w:history="1">
        <w:r w:rsidRPr="001A4E87">
          <w:rPr>
            <w:rStyle w:val="Hyperlink"/>
            <w:sz w:val="20"/>
            <w:szCs w:val="20"/>
          </w:rPr>
          <w:t>(D&amp;C 62:6)</w:t>
        </w:r>
      </w:hyperlink>
      <w:r w:rsidRPr="001A4E87">
        <w:rPr>
          <w:sz w:val="20"/>
          <w:szCs w:val="20"/>
        </w:rPr>
        <w:t xml:space="preserve">  (See 1833 December 16)</w:t>
      </w:r>
    </w:p>
    <w:p w14:paraId="2F5B5DB0" w14:textId="77777777" w:rsidR="000A04BC" w:rsidRDefault="000A04BC" w:rsidP="000A04BC">
      <w:pPr>
        <w:jc w:val="center"/>
      </w:pPr>
      <w:r>
        <w:lastRenderedPageBreak/>
        <w:t>---Read these together---</w:t>
      </w:r>
    </w:p>
    <w:p w14:paraId="5F25F104" w14:textId="77777777" w:rsidR="00135B61" w:rsidRDefault="007268CA" w:rsidP="000A04BC">
      <w:r>
        <w:t xml:space="preserve">1833 </w:t>
      </w:r>
      <w:r w:rsidRPr="00D95506">
        <w:t xml:space="preserve">December 16, </w:t>
      </w:r>
      <w:r w:rsidR="00C657C8">
        <w:t xml:space="preserve"> </w:t>
      </w:r>
      <w:r>
        <w:t xml:space="preserve"> “</w:t>
      </w:r>
      <w:r w:rsidRPr="00F30657">
        <w:rPr>
          <w:i/>
        </w:rPr>
        <w:t>v.16 Therefore, let your hearts be comforted concerning Zion</w:t>
      </w:r>
      <w:r>
        <w:rPr>
          <w:i/>
        </w:rPr>
        <w:t xml:space="preserve"> </w:t>
      </w:r>
      <w:r w:rsidRPr="00257C3A">
        <w:rPr>
          <w:i/>
          <w:sz w:val="22"/>
          <w:szCs w:val="22"/>
        </w:rPr>
        <w:t>[Independence, Missouri]</w:t>
      </w:r>
      <w:r w:rsidRPr="00F30657">
        <w:rPr>
          <w:i/>
        </w:rPr>
        <w:t xml:space="preserve">; for all flesh is in mine hands; be still and know that </w:t>
      </w:r>
      <w:r w:rsidRPr="00257C3A">
        <w:rPr>
          <w:b/>
          <w:i/>
        </w:rPr>
        <w:t>I am God.</w:t>
      </w:r>
      <w:r w:rsidRPr="00F30657">
        <w:rPr>
          <w:i/>
        </w:rPr>
        <w:t xml:space="preserve">   v.17 </w:t>
      </w:r>
      <w:r w:rsidRPr="00257C3A">
        <w:rPr>
          <w:b/>
          <w:i/>
        </w:rPr>
        <w:t>Zion shall not be moved out of her place</w:t>
      </w:r>
      <w:r w:rsidRPr="00F30657">
        <w:rPr>
          <w:i/>
        </w:rPr>
        <w:t>, notwithstanding her children are scattered.</w:t>
      </w:r>
      <w:bookmarkStart w:id="24" w:name="20"/>
      <w:r w:rsidRPr="00F30657">
        <w:rPr>
          <w:i/>
        </w:rPr>
        <w:t xml:space="preserve">  </w:t>
      </w:r>
      <w:bookmarkEnd w:id="24"/>
      <w:r w:rsidRPr="00F30657">
        <w:rPr>
          <w:i/>
        </w:rPr>
        <w:t xml:space="preserve">v.20 And, behold, </w:t>
      </w:r>
      <w:r w:rsidRPr="00257C3A">
        <w:rPr>
          <w:b/>
          <w:i/>
        </w:rPr>
        <w:t>there is none other place appointed than that which I have appointed; neither shall there be any other place appointed than that which I have appointed, for the work of the gathering of my saints</w:t>
      </w:r>
      <w:r w:rsidRPr="00F30657">
        <w:rPr>
          <w:i/>
        </w:rPr>
        <w:t>—</w:t>
      </w:r>
      <w:bookmarkStart w:id="25" w:name="21"/>
      <w:r w:rsidRPr="00F30657">
        <w:rPr>
          <w:i/>
        </w:rPr>
        <w:t xml:space="preserve">  </w:t>
      </w:r>
      <w:bookmarkEnd w:id="25"/>
      <w:r w:rsidRPr="00F30657">
        <w:rPr>
          <w:i/>
        </w:rPr>
        <w:t>v.21 </w:t>
      </w:r>
      <w:r w:rsidRPr="00257C3A">
        <w:rPr>
          <w:b/>
          <w:i/>
        </w:rPr>
        <w:t xml:space="preserve">Until the day cometh when there is found no more room for </w:t>
      </w:r>
      <w:r w:rsidRPr="00257C3A">
        <w:rPr>
          <w:b/>
          <w:i/>
          <w:sz w:val="22"/>
          <w:szCs w:val="22"/>
        </w:rPr>
        <w:t>them [at Independence, Missouri];</w:t>
      </w:r>
      <w:r w:rsidRPr="00F30657">
        <w:rPr>
          <w:i/>
        </w:rPr>
        <w:t xml:space="preserve"> and then I have other places which I will appoint unto them, and they shall be called stakes, for the curtains or the strength of Zion.</w:t>
      </w:r>
      <w:bookmarkStart w:id="26" w:name="22"/>
      <w:r w:rsidRPr="00F30657">
        <w:rPr>
          <w:i/>
        </w:rPr>
        <w:t xml:space="preserve">  v. </w:t>
      </w:r>
      <w:bookmarkEnd w:id="26"/>
      <w:r w:rsidRPr="00F30657">
        <w:rPr>
          <w:i/>
        </w:rPr>
        <w:t xml:space="preserve">22 Behold, </w:t>
      </w:r>
      <w:r w:rsidRPr="00257C3A">
        <w:rPr>
          <w:b/>
          <w:i/>
        </w:rPr>
        <w:t>it is my will, that all</w:t>
      </w:r>
      <w:r w:rsidRPr="00F30657">
        <w:rPr>
          <w:i/>
        </w:rPr>
        <w:t xml:space="preserve"> they who call on my name, and worship me according to mine everlasting gospel, </w:t>
      </w:r>
      <w:r w:rsidRPr="00257C3A">
        <w:rPr>
          <w:b/>
          <w:i/>
        </w:rPr>
        <w:t>should gather together, and stand in holy places</w:t>
      </w:r>
      <w:r w:rsidRPr="00257C3A">
        <w:rPr>
          <w:i/>
        </w:rPr>
        <w:t>;</w:t>
      </w:r>
      <w:bookmarkStart w:id="27" w:name="23"/>
      <w:r w:rsidRPr="00257C3A">
        <w:rPr>
          <w:i/>
        </w:rPr>
        <w:t xml:space="preserve"> v. </w:t>
      </w:r>
      <w:bookmarkEnd w:id="27"/>
      <w:r w:rsidRPr="00257C3A">
        <w:rPr>
          <w:i/>
        </w:rPr>
        <w:t>23</w:t>
      </w:r>
      <w:r w:rsidRPr="00257C3A">
        <w:rPr>
          <w:b/>
          <w:i/>
        </w:rPr>
        <w:t> </w:t>
      </w:r>
      <w:r w:rsidRPr="001105C3">
        <w:rPr>
          <w:b/>
          <w:i/>
        </w:rPr>
        <w:t xml:space="preserve">And prepare for the revelation which is to come, </w:t>
      </w:r>
      <w:r w:rsidRPr="001105C3">
        <w:rPr>
          <w:b/>
          <w:i/>
          <w:sz w:val="22"/>
          <w:szCs w:val="22"/>
        </w:rPr>
        <w:t>[second coming]</w:t>
      </w:r>
      <w:r w:rsidRPr="001105C3">
        <w:rPr>
          <w:b/>
          <w:i/>
          <w:sz w:val="20"/>
          <w:szCs w:val="20"/>
        </w:rPr>
        <w:t xml:space="preserve"> </w:t>
      </w:r>
      <w:r w:rsidRPr="001105C3">
        <w:rPr>
          <w:b/>
          <w:i/>
        </w:rPr>
        <w:t>when</w:t>
      </w:r>
      <w:r w:rsidRPr="00257C3A">
        <w:rPr>
          <w:b/>
          <w:i/>
        </w:rPr>
        <w:t xml:space="preserve"> the veil of the covering of my temple, in my tabernacle, which hideth the earth, shall be taken off, </w:t>
      </w:r>
      <w:r w:rsidRPr="001105C3">
        <w:rPr>
          <w:b/>
          <w:i/>
        </w:rPr>
        <w:t>and all flesh shall see me tog</w:t>
      </w:r>
      <w:r w:rsidRPr="00257C3A">
        <w:rPr>
          <w:b/>
          <w:i/>
        </w:rPr>
        <w:t>ether</w:t>
      </w:r>
      <w:r w:rsidRPr="00135B61">
        <w:rPr>
          <w:b/>
          <w:i/>
        </w:rPr>
        <w:t>.”</w:t>
      </w:r>
      <w:r w:rsidRPr="00135B61">
        <w:t xml:space="preserve"> </w:t>
      </w:r>
      <w:hyperlink r:id="rId65" w:history="1">
        <w:r w:rsidRPr="00135B61">
          <w:rPr>
            <w:rStyle w:val="Hyperlink"/>
            <w:sz w:val="20"/>
            <w:szCs w:val="20"/>
            <w:u w:val="none"/>
          </w:rPr>
          <w:t>(D&amp;C101:16,17,20-23)</w:t>
        </w:r>
      </w:hyperlink>
      <w:r w:rsidR="00E46C82" w:rsidRPr="00135B61">
        <w:rPr>
          <w:sz w:val="20"/>
          <w:szCs w:val="20"/>
        </w:rPr>
        <w:t xml:space="preserve">   NOTE: </w:t>
      </w:r>
      <w:r w:rsidR="00E46C82" w:rsidRPr="00135B61">
        <w:t xml:space="preserve">This revelation was given one month after being expulsed from Jackson Co., MO. </w:t>
      </w:r>
      <w:r w:rsidR="00135B61" w:rsidRPr="00135B61">
        <w:t xml:space="preserve"> </w:t>
      </w:r>
      <w:r w:rsidR="00E46C82" w:rsidRPr="00135B61">
        <w:t xml:space="preserve">Nine years later Joseph Smith declared </w:t>
      </w:r>
      <w:r w:rsidR="00E46C82" w:rsidRPr="005F68E2">
        <w:rPr>
          <w:i/>
        </w:rPr>
        <w:t>"The whole of America is Zion from North to South"</w:t>
      </w:r>
      <w:r w:rsidR="00E46C82" w:rsidRPr="00135B61">
        <w:t xml:space="preserve"> </w:t>
      </w:r>
      <w:r w:rsidR="00E46C82" w:rsidRPr="00135B61">
        <w:rPr>
          <w:sz w:val="20"/>
          <w:szCs w:val="20"/>
        </w:rPr>
        <w:t>(History of the Church, Vol. 6, p.</w:t>
      </w:r>
      <w:r w:rsidR="00FD59E5">
        <w:rPr>
          <w:sz w:val="20"/>
          <w:szCs w:val="20"/>
        </w:rPr>
        <w:t xml:space="preserve"> </w:t>
      </w:r>
      <w:r w:rsidR="00E46C82" w:rsidRPr="00135B61">
        <w:rPr>
          <w:sz w:val="20"/>
          <w:szCs w:val="20"/>
        </w:rPr>
        <w:t>318).</w:t>
      </w:r>
      <w:r w:rsidR="00E46C82" w:rsidRPr="00135B61">
        <w:t xml:space="preserve"> Brigham Young declared that Zion was, </w:t>
      </w:r>
      <w:r w:rsidR="00E46C82" w:rsidRPr="005F68E2">
        <w:rPr>
          <w:i/>
        </w:rPr>
        <w:t>"...at the City of the Great Salt Lake, in the valleys of the Mountains, in the settlements of Utah Territory</w:t>
      </w:r>
      <w:r w:rsidR="00135B61" w:rsidRPr="005F68E2">
        <w:rPr>
          <w:i/>
        </w:rPr>
        <w:t>."</w:t>
      </w:r>
      <w:r w:rsidR="00E46C82" w:rsidRPr="00135B61">
        <w:t xml:space="preserve"> </w:t>
      </w:r>
      <w:hyperlink r:id="rId66" w:history="1">
        <w:r w:rsidR="00135B61" w:rsidRPr="00135B61">
          <w:rPr>
            <w:rStyle w:val="Hyperlink"/>
            <w:sz w:val="20"/>
            <w:szCs w:val="20"/>
            <w:u w:val="none"/>
          </w:rPr>
          <w:t>(Journal of Di</w:t>
        </w:r>
        <w:r w:rsidR="00135B61" w:rsidRPr="00135B61">
          <w:rPr>
            <w:rStyle w:val="Hyperlink"/>
            <w:sz w:val="20"/>
            <w:szCs w:val="20"/>
            <w:u w:val="none"/>
          </w:rPr>
          <w:t>s</w:t>
        </w:r>
        <w:r w:rsidR="00135B61" w:rsidRPr="00135B61">
          <w:rPr>
            <w:rStyle w:val="Hyperlink"/>
            <w:sz w:val="20"/>
            <w:szCs w:val="20"/>
            <w:u w:val="none"/>
          </w:rPr>
          <w:t>courses, vol. 2, p.253)</w:t>
        </w:r>
      </w:hyperlink>
    </w:p>
    <w:p w14:paraId="4D9C1C9D" w14:textId="77777777" w:rsidR="00FA4204" w:rsidRDefault="00FA4204" w:rsidP="008C1993">
      <w:pPr>
        <w:spacing w:before="100" w:beforeAutospacing="1" w:after="100" w:afterAutospacing="1"/>
      </w:pPr>
      <w:r w:rsidRPr="00AB7DA8">
        <w:rPr>
          <w:iCs/>
        </w:rPr>
        <w:t>1833</w:t>
      </w:r>
      <w:r>
        <w:rPr>
          <w:iCs/>
        </w:rPr>
        <w:t xml:space="preserve"> </w:t>
      </w:r>
      <w:r w:rsidRPr="00AB7DA8">
        <w:rPr>
          <w:iCs/>
        </w:rPr>
        <w:t xml:space="preserve">December 18, </w:t>
      </w:r>
      <w:r w:rsidR="00964CFB">
        <w:rPr>
          <w:iCs/>
        </w:rPr>
        <w:t xml:space="preserve">  </w:t>
      </w:r>
      <w:r>
        <w:rPr>
          <w:iCs/>
        </w:rPr>
        <w:t xml:space="preserve"> </w:t>
      </w:r>
      <w:r>
        <w:t xml:space="preserve">Hyrum Smith received two patriarchal blessings, one from his father, Joseph </w:t>
      </w:r>
      <w:r w:rsidR="00C85B30">
        <w:t xml:space="preserve">Smith </w:t>
      </w:r>
      <w:r>
        <w:t xml:space="preserve">Sr. and one from his brother, Joseph </w:t>
      </w:r>
      <w:r w:rsidR="00C85B30">
        <w:t xml:space="preserve">Smith </w:t>
      </w:r>
      <w:r>
        <w:t>Jr.</w:t>
      </w:r>
      <w:r w:rsidR="00135B61">
        <w:tab/>
      </w:r>
      <w:r w:rsidR="00135B61">
        <w:tab/>
      </w:r>
      <w:r w:rsidR="00135B61">
        <w:tab/>
      </w:r>
      <w:r w:rsidR="00135B61">
        <w:tab/>
      </w:r>
      <w:r w:rsidR="00135B61">
        <w:tab/>
      </w:r>
      <w:r w:rsidR="00135B61">
        <w:tab/>
      </w:r>
      <w:r w:rsidR="00135B61">
        <w:tab/>
      </w:r>
      <w:r w:rsidRPr="00AB7DA8">
        <w:t>Hyrum Smith</w:t>
      </w:r>
      <w:r>
        <w:t xml:space="preserve">  </w:t>
      </w:r>
      <w:r>
        <w:rPr>
          <w:i/>
          <w:iCs/>
        </w:rPr>
        <w:t>“…</w:t>
      </w:r>
      <w:r w:rsidRPr="007E121D">
        <w:rPr>
          <w:b/>
          <w:i/>
          <w:iCs/>
        </w:rPr>
        <w:t xml:space="preserve">Thou shalt </w:t>
      </w:r>
      <w:r w:rsidR="008C1993">
        <w:rPr>
          <w:b/>
          <w:i/>
          <w:iCs/>
        </w:rPr>
        <w:t>L</w:t>
      </w:r>
      <w:r w:rsidRPr="008C1993">
        <w:rPr>
          <w:b/>
          <w:i/>
          <w:iCs/>
        </w:rPr>
        <w:t>ive to</w:t>
      </w:r>
      <w:r w:rsidRPr="007E121D">
        <w:rPr>
          <w:b/>
          <w:i/>
          <w:iCs/>
        </w:rPr>
        <w:t xml:space="preserve"> see thy Redeemer come in the clouds of heaven</w:t>
      </w:r>
      <w:r>
        <w:rPr>
          <w:i/>
          <w:iCs/>
        </w:rPr>
        <w:t xml:space="preserve"> and thou shalt lift up thy head with gladness and </w:t>
      </w:r>
      <w:r w:rsidR="00C85B30">
        <w:rPr>
          <w:i/>
          <w:iCs/>
        </w:rPr>
        <w:t>(</w:t>
      </w:r>
      <w:r>
        <w:rPr>
          <w:i/>
          <w:iCs/>
        </w:rPr>
        <w:t>have?</w:t>
      </w:r>
      <w:r w:rsidR="00C85B30">
        <w:rPr>
          <w:i/>
          <w:iCs/>
        </w:rPr>
        <w:t>)</w:t>
      </w:r>
      <w:r>
        <w:rPr>
          <w:i/>
          <w:iCs/>
        </w:rPr>
        <w:t xml:space="preserve"> the holy throng with uplifted hands. Thou shalt stand before Kings and Rulers and bear testimony of the Lord…”  </w:t>
      </w:r>
      <w:r w:rsidRPr="00A42D64">
        <w:rPr>
          <w:iCs/>
          <w:sz w:val="20"/>
          <w:szCs w:val="20"/>
        </w:rPr>
        <w:t xml:space="preserve">(Given by </w:t>
      </w:r>
      <w:r w:rsidRPr="00A42D64">
        <w:rPr>
          <w:sz w:val="20"/>
          <w:szCs w:val="20"/>
        </w:rPr>
        <w:t>Joseph Smith Sr.)</w:t>
      </w:r>
      <w:r w:rsidR="00135B61">
        <w:tab/>
      </w:r>
      <w:r w:rsidR="00135B61">
        <w:tab/>
      </w:r>
      <w:r w:rsidRPr="00AB7DA8">
        <w:t>Hyrum Smith</w:t>
      </w:r>
      <w:r>
        <w:t xml:space="preserve"> </w:t>
      </w:r>
      <w:r>
        <w:rPr>
          <w:i/>
          <w:iCs/>
        </w:rPr>
        <w:t>“…when he is in trouble and great tribulation has come upon him, he shall remember the God of Jacob and he</w:t>
      </w:r>
      <w:r w:rsidR="00A42D64">
        <w:rPr>
          <w:i/>
          <w:iCs/>
        </w:rPr>
        <w:t xml:space="preserve"> [God]</w:t>
      </w:r>
      <w:r>
        <w:rPr>
          <w:i/>
          <w:iCs/>
        </w:rPr>
        <w:t xml:space="preserve"> shall </w:t>
      </w:r>
      <w:r w:rsidRPr="007E121D">
        <w:rPr>
          <w:b/>
          <w:i/>
          <w:iCs/>
        </w:rPr>
        <w:t>shield him</w:t>
      </w:r>
      <w:r>
        <w:rPr>
          <w:i/>
          <w:iCs/>
        </w:rPr>
        <w:t xml:space="preserve"> from the power of Satan. …</w:t>
      </w:r>
      <w:r w:rsidRPr="007E121D">
        <w:rPr>
          <w:b/>
          <w:i/>
          <w:iCs/>
        </w:rPr>
        <w:t>power shall be upon him that in his old age</w:t>
      </w:r>
      <w:r>
        <w:rPr>
          <w:i/>
          <w:iCs/>
        </w:rPr>
        <w:t xml:space="preserve"> his name may be magnified on the earth. Behold he shall be blessed with an </w:t>
      </w:r>
      <w:r w:rsidRPr="00C85B30">
        <w:rPr>
          <w:b/>
          <w:i/>
          <w:iCs/>
        </w:rPr>
        <w:t>abundance of riches of the earth</w:t>
      </w:r>
      <w:r>
        <w:rPr>
          <w:i/>
          <w:iCs/>
        </w:rPr>
        <w:t>: gold, silver, and treasures of precious stones, of diamonds and patina. His chariots shall be numerous and his cattle shall multiply abundantly: horses, mules, asses, camels, dromedaries, and swift beasts</w:t>
      </w:r>
      <w:r w:rsidRPr="00A42D64">
        <w:rPr>
          <w:i/>
          <w:iCs/>
          <w:sz w:val="20"/>
          <w:szCs w:val="20"/>
        </w:rPr>
        <w:t xml:space="preserve">…”  </w:t>
      </w:r>
      <w:r w:rsidRPr="00A42D64">
        <w:rPr>
          <w:sz w:val="20"/>
          <w:szCs w:val="20"/>
        </w:rPr>
        <w:t>(</w:t>
      </w:r>
      <w:r w:rsidRPr="00A42D64">
        <w:rPr>
          <w:iCs/>
          <w:sz w:val="20"/>
          <w:szCs w:val="20"/>
        </w:rPr>
        <w:t>Given by Joseph Smith Jr. in Kirtland, December 18, 1833 and recorded September 1835. Oliver Cowdery, clerk and recorder.</w:t>
      </w:r>
      <w:r w:rsidR="00A42D64">
        <w:rPr>
          <w:iCs/>
          <w:sz w:val="20"/>
          <w:szCs w:val="20"/>
        </w:rPr>
        <w:t xml:space="preserve"> </w:t>
      </w:r>
      <w:hyperlink r:id="rId67" w:history="1">
        <w:r w:rsidRPr="009A11BB">
          <w:rPr>
            <w:rStyle w:val="Hyperlink"/>
            <w:iCs/>
            <w:sz w:val="20"/>
            <w:szCs w:val="20"/>
            <w:u w:val="none"/>
          </w:rPr>
          <w:t>http://josephsmithpapers.org/paperSummary/blessing-for-hyrum-smith-circa-15-28-september-1835</w:t>
        </w:r>
      </w:hyperlink>
      <w:r w:rsidR="00A42D64" w:rsidRPr="009A11BB">
        <w:rPr>
          <w:iCs/>
          <w:sz w:val="20"/>
          <w:szCs w:val="20"/>
        </w:rPr>
        <w:t xml:space="preserve"> )</w:t>
      </w:r>
      <w:r w:rsidR="008C1993">
        <w:t xml:space="preserve">  </w:t>
      </w:r>
      <w:hyperlink r:id="rId68" w:history="1">
        <w:r w:rsidR="00FD289F" w:rsidRPr="00A42D64">
          <w:rPr>
            <w:rStyle w:val="Hyperlink"/>
            <w:sz w:val="20"/>
            <w:szCs w:val="20"/>
            <w:u w:val="none"/>
          </w:rPr>
          <w:t>(Ca</w:t>
        </w:r>
        <w:r w:rsidR="00FD289F" w:rsidRPr="00A42D64">
          <w:rPr>
            <w:rStyle w:val="Hyperlink"/>
            <w:sz w:val="20"/>
            <w:szCs w:val="20"/>
            <w:u w:val="none"/>
          </w:rPr>
          <w:t>r</w:t>
        </w:r>
        <w:r w:rsidR="00FD289F" w:rsidRPr="00A42D64">
          <w:rPr>
            <w:rStyle w:val="Hyperlink"/>
            <w:sz w:val="20"/>
            <w:szCs w:val="20"/>
            <w:u w:val="none"/>
          </w:rPr>
          <w:t>tha</w:t>
        </w:r>
        <w:r w:rsidR="00FD289F" w:rsidRPr="00A42D64">
          <w:rPr>
            <w:rStyle w:val="Hyperlink"/>
            <w:sz w:val="20"/>
            <w:szCs w:val="20"/>
            <w:u w:val="none"/>
          </w:rPr>
          <w:t>g</w:t>
        </w:r>
        <w:r w:rsidR="00FD289F" w:rsidRPr="00A42D64">
          <w:rPr>
            <w:rStyle w:val="Hyperlink"/>
            <w:sz w:val="20"/>
            <w:szCs w:val="20"/>
            <w:u w:val="none"/>
          </w:rPr>
          <w:t>e Trial)</w:t>
        </w:r>
      </w:hyperlink>
    </w:p>
    <w:p w14:paraId="79029E08" w14:textId="77777777" w:rsidR="00127732" w:rsidRPr="009A11BB" w:rsidRDefault="00CF10A6" w:rsidP="008C1993">
      <w:pPr>
        <w:rPr>
          <w:sz w:val="18"/>
          <w:szCs w:val="18"/>
        </w:rPr>
      </w:pPr>
      <w:r>
        <w:t xml:space="preserve">1834,  The Church changed its name to </w:t>
      </w:r>
      <w:r w:rsidRPr="00C13784">
        <w:rPr>
          <w:i/>
        </w:rPr>
        <w:t xml:space="preserve">The Church of the </w:t>
      </w:r>
      <w:r w:rsidRPr="008C1993">
        <w:rPr>
          <w:b/>
          <w:i/>
        </w:rPr>
        <w:t>Latter Day</w:t>
      </w:r>
      <w:r w:rsidRPr="00C13784">
        <w:rPr>
          <w:i/>
        </w:rPr>
        <w:t xml:space="preserve"> Saints</w:t>
      </w:r>
      <w:r w:rsidR="009A11BB">
        <w:rPr>
          <w:i/>
        </w:rPr>
        <w:t>; omitting Jesus Christ altogether</w:t>
      </w:r>
      <w:r>
        <w:t>. Was it because of the teaching of the 1890 second coming?</w:t>
      </w:r>
      <w:r w:rsidR="008C1993">
        <w:t xml:space="preserve">  </w:t>
      </w:r>
      <w:r w:rsidR="00127732" w:rsidRPr="009A11BB">
        <w:t xml:space="preserve">1833 Book of Commandments; now known a D&amp;C. “Church of Christ” </w:t>
      </w:r>
      <w:hyperlink r:id="rId69" w:history="1">
        <w:r w:rsidR="00127732" w:rsidRPr="009A11BB">
          <w:rPr>
            <w:rStyle w:val="Hyperlink"/>
            <w:sz w:val="18"/>
            <w:szCs w:val="18"/>
            <w:u w:val="none"/>
          </w:rPr>
          <w:t>http://josephsmithpapers.org/paperSummar</w:t>
        </w:r>
        <w:r w:rsidR="00127732" w:rsidRPr="009A11BB">
          <w:rPr>
            <w:rStyle w:val="Hyperlink"/>
            <w:sz w:val="18"/>
            <w:szCs w:val="18"/>
            <w:u w:val="none"/>
          </w:rPr>
          <w:t>y</w:t>
        </w:r>
        <w:r w:rsidR="00127732" w:rsidRPr="009A11BB">
          <w:rPr>
            <w:rStyle w:val="Hyperlink"/>
            <w:sz w:val="18"/>
            <w:szCs w:val="18"/>
            <w:u w:val="none"/>
          </w:rPr>
          <w:t>/boo</w:t>
        </w:r>
        <w:r w:rsidR="00127732" w:rsidRPr="009A11BB">
          <w:rPr>
            <w:rStyle w:val="Hyperlink"/>
            <w:sz w:val="18"/>
            <w:szCs w:val="18"/>
            <w:u w:val="none"/>
          </w:rPr>
          <w:t>k</w:t>
        </w:r>
        <w:r w:rsidR="00127732" w:rsidRPr="009A11BB">
          <w:rPr>
            <w:rStyle w:val="Hyperlink"/>
            <w:sz w:val="18"/>
            <w:szCs w:val="18"/>
            <w:u w:val="none"/>
          </w:rPr>
          <w:t>-of-</w:t>
        </w:r>
        <w:r w:rsidR="00127732" w:rsidRPr="009A11BB">
          <w:rPr>
            <w:rStyle w:val="Hyperlink"/>
            <w:sz w:val="18"/>
            <w:szCs w:val="18"/>
            <w:u w:val="none"/>
          </w:rPr>
          <w:t>c</w:t>
        </w:r>
        <w:r w:rsidR="00127732" w:rsidRPr="009A11BB">
          <w:rPr>
            <w:rStyle w:val="Hyperlink"/>
            <w:sz w:val="18"/>
            <w:szCs w:val="18"/>
            <w:u w:val="none"/>
          </w:rPr>
          <w:t>ommandmen</w:t>
        </w:r>
        <w:r w:rsidR="00127732" w:rsidRPr="009A11BB">
          <w:rPr>
            <w:rStyle w:val="Hyperlink"/>
            <w:sz w:val="18"/>
            <w:szCs w:val="18"/>
            <w:u w:val="none"/>
          </w:rPr>
          <w:t>t</w:t>
        </w:r>
        <w:r w:rsidR="00127732" w:rsidRPr="009A11BB">
          <w:rPr>
            <w:rStyle w:val="Hyperlink"/>
            <w:sz w:val="18"/>
            <w:szCs w:val="18"/>
            <w:u w:val="none"/>
          </w:rPr>
          <w:t>s-1</w:t>
        </w:r>
        <w:r w:rsidR="00127732" w:rsidRPr="009A11BB">
          <w:rPr>
            <w:rStyle w:val="Hyperlink"/>
            <w:sz w:val="18"/>
            <w:szCs w:val="18"/>
            <w:u w:val="none"/>
          </w:rPr>
          <w:t>8</w:t>
        </w:r>
        <w:r w:rsidR="00127732" w:rsidRPr="009A11BB">
          <w:rPr>
            <w:rStyle w:val="Hyperlink"/>
            <w:sz w:val="18"/>
            <w:szCs w:val="18"/>
            <w:u w:val="none"/>
          </w:rPr>
          <w:t>33?locale=eng&amp;p=5</w:t>
        </w:r>
      </w:hyperlink>
      <w:r w:rsidR="008C1993">
        <w:rPr>
          <w:sz w:val="18"/>
          <w:szCs w:val="18"/>
        </w:rPr>
        <w:t xml:space="preserve">  </w:t>
      </w:r>
      <w:r w:rsidR="00127732" w:rsidRPr="009A11BB">
        <w:t>1835 Doctrine and Covenants  “Jesus Christ name was removed”</w:t>
      </w:r>
      <w:r w:rsidR="008C1993">
        <w:t xml:space="preserve"> </w:t>
      </w:r>
      <w:hyperlink r:id="rId70" w:history="1">
        <w:r w:rsidR="00127732" w:rsidRPr="009A11BB">
          <w:rPr>
            <w:rStyle w:val="Hyperlink"/>
            <w:sz w:val="18"/>
            <w:szCs w:val="18"/>
            <w:u w:val="none"/>
          </w:rPr>
          <w:t>http://josephsmithpapers.org/pa</w:t>
        </w:r>
        <w:r w:rsidR="00127732" w:rsidRPr="009A11BB">
          <w:rPr>
            <w:rStyle w:val="Hyperlink"/>
            <w:sz w:val="18"/>
            <w:szCs w:val="18"/>
            <w:u w:val="none"/>
          </w:rPr>
          <w:t>p</w:t>
        </w:r>
        <w:r w:rsidR="00127732" w:rsidRPr="009A11BB">
          <w:rPr>
            <w:rStyle w:val="Hyperlink"/>
            <w:sz w:val="18"/>
            <w:szCs w:val="18"/>
            <w:u w:val="none"/>
          </w:rPr>
          <w:t>erSummary/</w:t>
        </w:r>
        <w:r w:rsidR="00127732" w:rsidRPr="009A11BB">
          <w:rPr>
            <w:rStyle w:val="Hyperlink"/>
            <w:sz w:val="18"/>
            <w:szCs w:val="18"/>
            <w:u w:val="none"/>
          </w:rPr>
          <w:t>d</w:t>
        </w:r>
        <w:r w:rsidR="00127732" w:rsidRPr="009A11BB">
          <w:rPr>
            <w:rStyle w:val="Hyperlink"/>
            <w:sz w:val="18"/>
            <w:szCs w:val="18"/>
            <w:u w:val="none"/>
          </w:rPr>
          <w:t>octri</w:t>
        </w:r>
        <w:r w:rsidR="00127732" w:rsidRPr="009A11BB">
          <w:rPr>
            <w:rStyle w:val="Hyperlink"/>
            <w:sz w:val="18"/>
            <w:szCs w:val="18"/>
            <w:u w:val="none"/>
          </w:rPr>
          <w:t>n</w:t>
        </w:r>
        <w:r w:rsidR="00127732" w:rsidRPr="009A11BB">
          <w:rPr>
            <w:rStyle w:val="Hyperlink"/>
            <w:sz w:val="18"/>
            <w:szCs w:val="18"/>
            <w:u w:val="none"/>
          </w:rPr>
          <w:t>e-and-cov</w:t>
        </w:r>
        <w:r w:rsidR="00127732" w:rsidRPr="009A11BB">
          <w:rPr>
            <w:rStyle w:val="Hyperlink"/>
            <w:sz w:val="18"/>
            <w:szCs w:val="18"/>
            <w:u w:val="none"/>
          </w:rPr>
          <w:t>e</w:t>
        </w:r>
        <w:r w:rsidR="00127732" w:rsidRPr="009A11BB">
          <w:rPr>
            <w:rStyle w:val="Hyperlink"/>
            <w:sz w:val="18"/>
            <w:szCs w:val="18"/>
            <w:u w:val="none"/>
          </w:rPr>
          <w:t>n</w:t>
        </w:r>
        <w:r w:rsidR="00127732" w:rsidRPr="009A11BB">
          <w:rPr>
            <w:rStyle w:val="Hyperlink"/>
            <w:sz w:val="18"/>
            <w:szCs w:val="18"/>
            <w:u w:val="none"/>
          </w:rPr>
          <w:t>a</w:t>
        </w:r>
        <w:r w:rsidR="00127732" w:rsidRPr="009A11BB">
          <w:rPr>
            <w:rStyle w:val="Hyperlink"/>
            <w:sz w:val="18"/>
            <w:szCs w:val="18"/>
            <w:u w:val="none"/>
          </w:rPr>
          <w:t>nts</w:t>
        </w:r>
        <w:r w:rsidR="00127732" w:rsidRPr="009A11BB">
          <w:rPr>
            <w:rStyle w:val="Hyperlink"/>
            <w:sz w:val="18"/>
            <w:szCs w:val="18"/>
            <w:u w:val="none"/>
          </w:rPr>
          <w:t>-</w:t>
        </w:r>
        <w:r w:rsidR="00127732" w:rsidRPr="009A11BB">
          <w:rPr>
            <w:rStyle w:val="Hyperlink"/>
            <w:sz w:val="18"/>
            <w:szCs w:val="18"/>
            <w:u w:val="none"/>
          </w:rPr>
          <w:t>1835?locale=eng&amp;p=9</w:t>
        </w:r>
      </w:hyperlink>
    </w:p>
    <w:p w14:paraId="7475816E" w14:textId="77777777" w:rsidR="00127732" w:rsidRDefault="00127732" w:rsidP="00CF10A6"/>
    <w:p w14:paraId="5AF341C9" w14:textId="77777777" w:rsidR="00CF10A6" w:rsidRPr="00977E37" w:rsidRDefault="00CF10A6" w:rsidP="00CF10A6">
      <w:r>
        <w:t>1834 April 3</w:t>
      </w:r>
      <w:r w:rsidRPr="00977E37">
        <w:t xml:space="preserve">,    </w:t>
      </w:r>
      <w:r>
        <w:t>“</w:t>
      </w:r>
      <w:r>
        <w:rPr>
          <w:i/>
        </w:rPr>
        <w:t>v.1 V</w:t>
      </w:r>
      <w:r w:rsidRPr="00977E37">
        <w:rPr>
          <w:i/>
        </w:rPr>
        <w:t xml:space="preserve">erily I </w:t>
      </w:r>
      <w:r w:rsidRPr="00CB34A9">
        <w:rPr>
          <w:i/>
          <w:sz w:val="20"/>
          <w:szCs w:val="20"/>
        </w:rPr>
        <w:t>[Jesus Christ]</w:t>
      </w:r>
      <w:r w:rsidRPr="00977E37">
        <w:rPr>
          <w:i/>
        </w:rPr>
        <w:t xml:space="preserve"> say unto you, my friends, I give unto you counsel, and a commandment, concerning all the properties which belong to the order which I commanded to be organized and established, to be a </w:t>
      </w:r>
      <w:r w:rsidRPr="00977E37">
        <w:rPr>
          <w:b/>
          <w:i/>
        </w:rPr>
        <w:t>United Order</w:t>
      </w:r>
      <w:r w:rsidRPr="00977E37">
        <w:rPr>
          <w:i/>
        </w:rPr>
        <w:t xml:space="preserve">, and an </w:t>
      </w:r>
      <w:r w:rsidR="008C1993">
        <w:rPr>
          <w:i/>
        </w:rPr>
        <w:t>E</w:t>
      </w:r>
      <w:r w:rsidRPr="00977E37">
        <w:rPr>
          <w:b/>
          <w:i/>
        </w:rPr>
        <w:t xml:space="preserve">verlasting </w:t>
      </w:r>
      <w:r w:rsidR="008C1993">
        <w:rPr>
          <w:b/>
          <w:i/>
        </w:rPr>
        <w:t>O</w:t>
      </w:r>
      <w:r w:rsidRPr="00977E37">
        <w:rPr>
          <w:b/>
          <w:i/>
        </w:rPr>
        <w:t>rder</w:t>
      </w:r>
      <w:r w:rsidRPr="00977E37">
        <w:rPr>
          <w:i/>
        </w:rPr>
        <w:t xml:space="preserve"> for the benefit of my church, and for the salvation of men </w:t>
      </w:r>
      <w:r w:rsidRPr="00977E37">
        <w:rPr>
          <w:b/>
          <w:i/>
        </w:rPr>
        <w:t>until I come</w:t>
      </w:r>
      <w:r w:rsidRPr="00977E37">
        <w:rPr>
          <w:i/>
        </w:rPr>
        <w:t xml:space="preserve"> </w:t>
      </w:r>
      <w:r w:rsidRPr="00CB34A9">
        <w:rPr>
          <w:i/>
          <w:sz w:val="20"/>
          <w:szCs w:val="20"/>
        </w:rPr>
        <w:t>[Second Coming</w:t>
      </w:r>
      <w:r w:rsidR="00CB34A9">
        <w:rPr>
          <w:i/>
          <w:sz w:val="20"/>
          <w:szCs w:val="20"/>
        </w:rPr>
        <w:t>]</w:t>
      </w:r>
      <w:r w:rsidRPr="00977E37">
        <w:rPr>
          <w:i/>
        </w:rPr>
        <w:t>.</w:t>
      </w:r>
      <w:r>
        <w:t xml:space="preserve">” </w:t>
      </w:r>
      <w:r w:rsidR="00127732" w:rsidRPr="001A4E87">
        <w:rPr>
          <w:sz w:val="20"/>
          <w:szCs w:val="20"/>
        </w:rPr>
        <w:t>(</w:t>
      </w:r>
      <w:hyperlink r:id="rId71" w:history="1">
        <w:r w:rsidRPr="001A4E87">
          <w:rPr>
            <w:rStyle w:val="Hyperlink"/>
            <w:sz w:val="20"/>
            <w:szCs w:val="20"/>
            <w:u w:val="none"/>
          </w:rPr>
          <w:t>D&amp;C 104</w:t>
        </w:r>
        <w:r w:rsidR="004102AB" w:rsidRPr="001A4E87">
          <w:rPr>
            <w:rStyle w:val="Hyperlink"/>
            <w:sz w:val="20"/>
            <w:szCs w:val="20"/>
            <w:u w:val="none"/>
          </w:rPr>
          <w:t>:</w:t>
        </w:r>
        <w:r w:rsidRPr="001A4E87">
          <w:rPr>
            <w:rStyle w:val="Hyperlink"/>
            <w:sz w:val="20"/>
            <w:szCs w:val="20"/>
            <w:u w:val="none"/>
          </w:rPr>
          <w:t>1</w:t>
        </w:r>
      </w:hyperlink>
      <w:r w:rsidR="00127732" w:rsidRPr="001A4E87">
        <w:rPr>
          <w:sz w:val="20"/>
          <w:szCs w:val="20"/>
        </w:rPr>
        <w:t>)</w:t>
      </w:r>
    </w:p>
    <w:p w14:paraId="412F9A5B" w14:textId="77777777" w:rsidR="00CF10A6" w:rsidRDefault="00CF10A6" w:rsidP="001A60B2"/>
    <w:p w14:paraId="5A4162D5" w14:textId="77777777" w:rsidR="0051058F" w:rsidRPr="008E76D1" w:rsidRDefault="0051058F" w:rsidP="0051058F">
      <w:pPr>
        <w:rPr>
          <w:color w:val="800000"/>
        </w:rPr>
      </w:pPr>
      <w:r w:rsidRPr="008E76D1">
        <w:rPr>
          <w:color w:val="800000"/>
        </w:rPr>
        <w:t xml:space="preserve">1834 circa August,  DEAR FRIENDS AND NEIGHBORS. </w:t>
      </w:r>
      <w:r w:rsidRPr="008E76D1">
        <w:rPr>
          <w:color w:val="800000"/>
          <w:sz w:val="20"/>
          <w:szCs w:val="20"/>
        </w:rPr>
        <w:t>[C</w:t>
      </w:r>
      <w:r w:rsidRPr="008E76D1">
        <w:rPr>
          <w:bCs/>
          <w:color w:val="800000"/>
          <w:sz w:val="20"/>
          <w:szCs w:val="20"/>
        </w:rPr>
        <w:t>itizens of Painesville, Ohio]</w:t>
      </w:r>
    </w:p>
    <w:p w14:paraId="1979740D" w14:textId="77777777" w:rsidR="0051058F" w:rsidRPr="008E76D1" w:rsidRDefault="0051058F" w:rsidP="0051058F">
      <w:pPr>
        <w:rPr>
          <w:color w:val="800000"/>
          <w:lang w:val="en"/>
        </w:rPr>
      </w:pPr>
      <w:r w:rsidRPr="008E76D1">
        <w:rPr>
          <w:i/>
          <w:color w:val="800000"/>
        </w:rPr>
        <w:t>“I might… bear testimony to the things I believe</w:t>
      </w:r>
      <w:r w:rsidR="00AF60E2" w:rsidRPr="008E76D1">
        <w:rPr>
          <w:i/>
          <w:color w:val="800000"/>
        </w:rPr>
        <w:t xml:space="preserve"> </w:t>
      </w:r>
      <w:r w:rsidRPr="008E76D1">
        <w:rPr>
          <w:i/>
          <w:color w:val="800000"/>
        </w:rPr>
        <w:t xml:space="preserve">and feeling, as I do, the importance of </w:t>
      </w:r>
      <w:r w:rsidRPr="008E76D1">
        <w:rPr>
          <w:b/>
          <w:i/>
          <w:color w:val="800000"/>
        </w:rPr>
        <w:t>warning my fellow men to prepare themselves for the great day of the Lord</w:t>
      </w:r>
      <w:r w:rsidRPr="008E76D1">
        <w:rPr>
          <w:i/>
          <w:color w:val="800000"/>
        </w:rPr>
        <w:t xml:space="preserve">, or in other words, for </w:t>
      </w:r>
      <w:r w:rsidRPr="008E76D1">
        <w:rPr>
          <w:b/>
          <w:i/>
          <w:color w:val="800000"/>
        </w:rPr>
        <w:t>the second coming of the Son of Man</w:t>
      </w:r>
      <w:r w:rsidRPr="008E76D1">
        <w:rPr>
          <w:i/>
          <w:color w:val="800000"/>
        </w:rPr>
        <w:t xml:space="preserve">, has induced me to endeavor by a letter to show, that that </w:t>
      </w:r>
      <w:r w:rsidRPr="008E76D1">
        <w:rPr>
          <w:b/>
          <w:i/>
          <w:color w:val="800000"/>
        </w:rPr>
        <w:t>day is near</w:t>
      </w:r>
      <w:r w:rsidRPr="008E76D1">
        <w:rPr>
          <w:i/>
          <w:color w:val="800000"/>
        </w:rPr>
        <w:t xml:space="preserve"> at hand; and that it is necessary to be prepared to meet the Son of God when he shall appear in the clouds of heaven…  Now, I will attempt to show, that the day of the Lord: the coming of the Son of </w:t>
      </w:r>
      <w:r w:rsidRPr="008E76D1">
        <w:rPr>
          <w:i/>
          <w:color w:val="800000"/>
        </w:rPr>
        <w:lastRenderedPageBreak/>
        <w:t xml:space="preserve">God, is near at hand: probably </w:t>
      </w:r>
      <w:r w:rsidRPr="008E76D1">
        <w:rPr>
          <w:b/>
          <w:i/>
          <w:color w:val="800000"/>
        </w:rPr>
        <w:t xml:space="preserve">he will make his appearance in the clouds of heaven within the </w:t>
      </w:r>
      <w:r w:rsidR="008C1993">
        <w:rPr>
          <w:b/>
          <w:i/>
          <w:color w:val="800000"/>
        </w:rPr>
        <w:t>P</w:t>
      </w:r>
      <w:r w:rsidRPr="008C1993">
        <w:rPr>
          <w:b/>
          <w:i/>
          <w:color w:val="800000"/>
        </w:rPr>
        <w:t xml:space="preserve">resent </w:t>
      </w:r>
      <w:r w:rsidR="008C1993">
        <w:rPr>
          <w:b/>
          <w:i/>
          <w:color w:val="800000"/>
        </w:rPr>
        <w:t>G</w:t>
      </w:r>
      <w:r w:rsidRPr="008C1993">
        <w:rPr>
          <w:b/>
          <w:i/>
          <w:color w:val="800000"/>
        </w:rPr>
        <w:t>eneration</w:t>
      </w:r>
      <w:r w:rsidRPr="008E76D1">
        <w:rPr>
          <w:i/>
          <w:color w:val="800000"/>
        </w:rPr>
        <w:t>…</w:t>
      </w:r>
      <w:r w:rsidR="005F68E2" w:rsidRPr="008E76D1">
        <w:rPr>
          <w:i/>
          <w:color w:val="800000"/>
        </w:rPr>
        <w:t>”</w:t>
      </w:r>
      <w:r w:rsidRPr="008E76D1">
        <w:rPr>
          <w:color w:val="800000"/>
        </w:rPr>
        <w:t xml:space="preserve"> </w:t>
      </w:r>
      <w:r w:rsidRPr="008E76D1">
        <w:rPr>
          <w:color w:val="800000"/>
          <w:sz w:val="20"/>
          <w:szCs w:val="20"/>
        </w:rPr>
        <w:t>[100+1835=1935]</w:t>
      </w:r>
      <w:r w:rsidRPr="008E76D1">
        <w:rPr>
          <w:b/>
          <w:color w:val="800000"/>
        </w:rPr>
        <w:t xml:space="preserve">  </w:t>
      </w:r>
      <w:r w:rsidRPr="008E76D1">
        <w:rPr>
          <w:color w:val="800000"/>
        </w:rPr>
        <w:t>Edward Partridge” [</w:t>
      </w:r>
      <w:r w:rsidRPr="008E76D1">
        <w:rPr>
          <w:color w:val="800000"/>
          <w:lang w:val="en"/>
        </w:rPr>
        <w:t xml:space="preserve">Presiding Bishop] </w:t>
      </w:r>
    </w:p>
    <w:p w14:paraId="6365D510" w14:textId="77777777" w:rsidR="00E83063" w:rsidRPr="00790F7E" w:rsidRDefault="0051058F" w:rsidP="00790F7E">
      <w:pPr>
        <w:ind w:firstLine="720"/>
      </w:pPr>
      <w:r w:rsidRPr="009C62EF">
        <w:rPr>
          <w:sz w:val="20"/>
          <w:szCs w:val="20"/>
        </w:rPr>
        <w:t xml:space="preserve">BISHOP PARTRIDGE'S LETTER.  Time and space forbid lengthy comments on this production. It was forwarded us last August, with a request to either publish it, or forward the manuscript to the Hon. S. ROSA, of Painesville. On examination, we thought that it was an article fraught with so much necessary intelligence, that it could not fail to interest our patrons. With this letter we received another, requesting us, (should we publish it,) to give it entire in one number.-Till now we could not devote the space. And </w:t>
      </w:r>
      <w:r w:rsidRPr="008E76D1">
        <w:rPr>
          <w:b/>
          <w:sz w:val="20"/>
          <w:szCs w:val="20"/>
        </w:rPr>
        <w:t>though it has been long written, it has not lost any of its important truths, nor will it fail, if carefully examined, to impress the reader with a reverence toward God, and an anxiety to be prepared for his coming.</w:t>
      </w:r>
      <w:r w:rsidRPr="009C62EF">
        <w:rPr>
          <w:sz w:val="20"/>
          <w:szCs w:val="20"/>
        </w:rPr>
        <w:t xml:space="preserve">   Bishop Partridge is well known to the individual addressed, and to the citizens of Painesville,</w:t>
      </w:r>
      <w:bookmarkStart w:id="28" w:name="63"/>
      <w:bookmarkEnd w:id="28"/>
      <w:r w:rsidRPr="009C62EF">
        <w:rPr>
          <w:sz w:val="20"/>
          <w:szCs w:val="20"/>
        </w:rPr>
        <w:t xml:space="preserve"> among whom he formerly resided; and we cannot but believe, that that intelligent community will treat with due respect, and appropriate credence, this plain, easy, consistent, and unvarnished relation of truth, from their former fellow-citizen. (Editor</w:t>
      </w:r>
      <w:r w:rsidR="008E76D1">
        <w:rPr>
          <w:sz w:val="20"/>
          <w:szCs w:val="20"/>
        </w:rPr>
        <w:t>,</w:t>
      </w:r>
      <w:r w:rsidR="008E76D1" w:rsidRPr="008E76D1">
        <w:rPr>
          <w:sz w:val="20"/>
          <w:szCs w:val="20"/>
        </w:rPr>
        <w:t xml:space="preserve"> </w:t>
      </w:r>
      <w:r w:rsidR="008E76D1" w:rsidRPr="00CB34A9">
        <w:rPr>
          <w:sz w:val="20"/>
          <w:szCs w:val="20"/>
        </w:rPr>
        <w:t>Oliver Cowdery</w:t>
      </w:r>
      <w:r w:rsidRPr="009C62EF">
        <w:rPr>
          <w:sz w:val="20"/>
          <w:szCs w:val="20"/>
        </w:rPr>
        <w:t>)</w:t>
      </w:r>
      <w:r w:rsidRPr="00790F7E">
        <w:t xml:space="preserve">  </w:t>
      </w:r>
      <w:r w:rsidRPr="00CB34A9">
        <w:rPr>
          <w:sz w:val="20"/>
          <w:szCs w:val="20"/>
        </w:rPr>
        <w:t>('</w:t>
      </w:r>
      <w:r w:rsidR="00790F7E" w:rsidRPr="00CB34A9">
        <w:rPr>
          <w:sz w:val="20"/>
          <w:szCs w:val="20"/>
        </w:rPr>
        <w:t xml:space="preserve">THE </w:t>
      </w:r>
      <w:r w:rsidRPr="00CB34A9">
        <w:rPr>
          <w:sz w:val="20"/>
          <w:szCs w:val="20"/>
        </w:rPr>
        <w:t>LATTER DAY SAINTS' MESSENGER AND ADVOCATE. Vol. I</w:t>
      </w:r>
      <w:r w:rsidR="00CB34A9">
        <w:rPr>
          <w:sz w:val="20"/>
          <w:szCs w:val="20"/>
        </w:rPr>
        <w:t>,</w:t>
      </w:r>
      <w:r w:rsidRPr="00CB34A9">
        <w:rPr>
          <w:sz w:val="20"/>
          <w:szCs w:val="20"/>
        </w:rPr>
        <w:t xml:space="preserve"> No. 4, Kirtland, Ohio, </w:t>
      </w:r>
      <w:r w:rsidR="00790F7E" w:rsidRPr="00CB34A9">
        <w:rPr>
          <w:sz w:val="20"/>
          <w:szCs w:val="20"/>
        </w:rPr>
        <w:t xml:space="preserve">pub. </w:t>
      </w:r>
      <w:r w:rsidRPr="00CB34A9">
        <w:rPr>
          <w:sz w:val="20"/>
          <w:szCs w:val="20"/>
        </w:rPr>
        <w:t>January, 1835</w:t>
      </w:r>
      <w:r w:rsidR="00790F7E" w:rsidRPr="00CB34A9">
        <w:rPr>
          <w:sz w:val="20"/>
          <w:szCs w:val="20"/>
        </w:rPr>
        <w:t>, edited by Oliver Cowdery, And published by F</w:t>
      </w:r>
      <w:r w:rsidR="00DF1309" w:rsidRPr="00CB34A9">
        <w:rPr>
          <w:sz w:val="20"/>
          <w:szCs w:val="20"/>
        </w:rPr>
        <w:t>rederick</w:t>
      </w:r>
      <w:r w:rsidR="00790F7E" w:rsidRPr="00CB34A9">
        <w:rPr>
          <w:sz w:val="20"/>
          <w:szCs w:val="20"/>
        </w:rPr>
        <w:t xml:space="preserve"> G. Williams</w:t>
      </w:r>
      <w:r w:rsidRPr="00CB34A9">
        <w:rPr>
          <w:sz w:val="20"/>
          <w:szCs w:val="20"/>
        </w:rPr>
        <w:t xml:space="preserve">.  </w:t>
      </w:r>
      <w:hyperlink r:id="rId72" w:history="1">
        <w:r w:rsidRPr="004013C2">
          <w:rPr>
            <w:rStyle w:val="Hyperlink"/>
            <w:sz w:val="20"/>
            <w:szCs w:val="20"/>
            <w:u w:val="none"/>
          </w:rPr>
          <w:t>http://www.centerplace.org/history/ma/v1</w:t>
        </w:r>
        <w:r w:rsidRPr="004013C2">
          <w:rPr>
            <w:rStyle w:val="Hyperlink"/>
            <w:sz w:val="20"/>
            <w:szCs w:val="20"/>
            <w:u w:val="none"/>
          </w:rPr>
          <w:t>n</w:t>
        </w:r>
        <w:r w:rsidRPr="004013C2">
          <w:rPr>
            <w:rStyle w:val="Hyperlink"/>
            <w:sz w:val="20"/>
            <w:szCs w:val="20"/>
            <w:u w:val="none"/>
          </w:rPr>
          <w:t>04.htm</w:t>
        </w:r>
      </w:hyperlink>
      <w:r w:rsidRPr="004013C2">
        <w:rPr>
          <w:sz w:val="20"/>
          <w:szCs w:val="20"/>
        </w:rPr>
        <w:t xml:space="preserve"> )</w:t>
      </w:r>
    </w:p>
    <w:p w14:paraId="54ABA572" w14:textId="77777777" w:rsidR="005F72D8" w:rsidRPr="00D24E90" w:rsidRDefault="00D24E90" w:rsidP="005F72D8">
      <w:pPr>
        <w:rPr>
          <w:sz w:val="20"/>
          <w:szCs w:val="20"/>
        </w:rPr>
      </w:pPr>
      <w:hyperlink r:id="rId73" w:history="1">
        <w:r w:rsidRPr="00D24E90">
          <w:rPr>
            <w:rStyle w:val="Hyperlink"/>
            <w:sz w:val="20"/>
            <w:szCs w:val="20"/>
          </w:rPr>
          <w:t>https://archive.org/stream/latterdaysaintsm01unse#page/56/mode/2up/search/%22latter+day%22</w:t>
        </w:r>
      </w:hyperlink>
    </w:p>
    <w:p w14:paraId="57F6F010" w14:textId="77777777" w:rsidR="00D24E90" w:rsidRPr="00D24E90" w:rsidRDefault="00D24E90" w:rsidP="005F72D8"/>
    <w:p w14:paraId="37647400" w14:textId="77777777" w:rsidR="00953AED" w:rsidRPr="001A4E87" w:rsidRDefault="00953AED" w:rsidP="00953AED">
      <w:pPr>
        <w:pStyle w:val="Default"/>
        <w:rPr>
          <w:sz w:val="20"/>
          <w:szCs w:val="20"/>
        </w:rPr>
      </w:pPr>
      <w:r>
        <w:rPr>
          <w:color w:val="auto"/>
        </w:rPr>
        <w:t xml:space="preserve">1834 August 16,  </w:t>
      </w:r>
      <w:r w:rsidRPr="00953AED">
        <w:t xml:space="preserve">Joseph Smith’s letter to Lyman Wight, Edward Partridge, John Corrill, Isaac Morley, and others of the High Council of Zion:  </w:t>
      </w:r>
      <w:r>
        <w:t>“</w:t>
      </w:r>
      <w:r w:rsidRPr="00953AED">
        <w:rPr>
          <w:i/>
        </w:rPr>
        <w:t>But in case the excitement continues to be allayed, and peace prevails, use every effort to prevail on the churches to gather to those regions and locate themselves, to be in readiness to move into Jackson county in two years from the eleventh of September</w:t>
      </w:r>
      <w:r>
        <w:rPr>
          <w:i/>
        </w:rPr>
        <w:t>[1836]</w:t>
      </w:r>
      <w:r w:rsidRPr="00953AED">
        <w:rPr>
          <w:i/>
        </w:rPr>
        <w:t xml:space="preserve"> next, </w:t>
      </w:r>
      <w:r w:rsidRPr="00953AED">
        <w:rPr>
          <w:b/>
          <w:i/>
        </w:rPr>
        <w:t>which is the appointed time for the redemption of Zion</w:t>
      </w:r>
      <w:r w:rsidRPr="00953AED">
        <w:rPr>
          <w:i/>
        </w:rPr>
        <w:t>.</w:t>
      </w:r>
      <w:r>
        <w:rPr>
          <w:i/>
        </w:rPr>
        <w:t xml:space="preserve">” </w:t>
      </w:r>
      <w:r w:rsidRPr="00953AED">
        <w:t xml:space="preserve"> </w:t>
      </w:r>
      <w:r w:rsidRPr="001A4E87">
        <w:rPr>
          <w:sz w:val="20"/>
          <w:szCs w:val="20"/>
        </w:rPr>
        <w:t>(Smith, History of the Church 2:145)</w:t>
      </w:r>
    </w:p>
    <w:p w14:paraId="23C2E3D7" w14:textId="77777777" w:rsidR="00953AED" w:rsidRDefault="00953AED" w:rsidP="005E7B40">
      <w:pPr>
        <w:rPr>
          <w:rFonts w:ascii="Times" w:hAnsi="Times" w:cs="Times"/>
          <w:bCs/>
        </w:rPr>
      </w:pPr>
    </w:p>
    <w:p w14:paraId="06AB7FA8" w14:textId="77777777" w:rsidR="005E7B40" w:rsidRPr="00732C38" w:rsidRDefault="005E7B40" w:rsidP="005E7B40">
      <w:r>
        <w:rPr>
          <w:rFonts w:ascii="Times" w:hAnsi="Times" w:cs="Times"/>
          <w:bCs/>
        </w:rPr>
        <w:t xml:space="preserve">1834 </w:t>
      </w:r>
      <w:r w:rsidRPr="00732C38">
        <w:rPr>
          <w:rFonts w:ascii="Times" w:hAnsi="Times" w:cs="Times"/>
          <w:bCs/>
        </w:rPr>
        <w:t xml:space="preserve">Aug. 24, </w:t>
      </w:r>
      <w:r>
        <w:rPr>
          <w:rFonts w:ascii="Times" w:hAnsi="Times" w:cs="Times"/>
          <w:bCs/>
        </w:rPr>
        <w:t xml:space="preserve">  </w:t>
      </w:r>
      <w:r>
        <w:t xml:space="preserve">DEAR BROTHER, [William A. Cowdery]   </w:t>
      </w:r>
      <w:r w:rsidRPr="00181C18">
        <w:t xml:space="preserve">I find many who are willing to acknowledge that God is pouring out judgment upon the earth, in our day; but few will admit that he has revealed it to man. This I conclude, is because they deny the possibility of prophets in these last days; for Amos said (3:7) that, "Surely the lord God will do nothing, but he revealeth his secret to his servants the prophets." So, admitting that </w:t>
      </w:r>
      <w:r w:rsidRPr="00181C18">
        <w:rPr>
          <w:b/>
          <w:i/>
        </w:rPr>
        <w:t>the cholera is a judgment sent by the Lord to chasten or rebuke the world</w:t>
      </w:r>
      <w:r w:rsidRPr="00181C18">
        <w:t xml:space="preserve">, which thousands do, they must admit one of two things: Either God has prophets in these last days unto whom he reveals "his secrets," or Amos was no true prophet; but spake lies in the name of the Lord. Because, if this </w:t>
      </w:r>
      <w:r w:rsidRPr="00732C38">
        <w:t>sickness is a judgment, it certainly was once a secret, to men, not yet unfolded for either their instruction or correction…</w:t>
      </w:r>
    </w:p>
    <w:p w14:paraId="7C4D0D9E" w14:textId="77777777" w:rsidR="005E7B40" w:rsidRPr="00732C38" w:rsidRDefault="005E7B40" w:rsidP="005E7B40">
      <w:pPr>
        <w:pStyle w:val="NormalWeb"/>
        <w:ind w:firstLine="720"/>
        <w:rPr>
          <w:rFonts w:ascii="Times" w:hAnsi="Times" w:cs="Times"/>
          <w:bCs/>
        </w:rPr>
      </w:pPr>
      <w:r w:rsidRPr="00732C38">
        <w:rPr>
          <w:rFonts w:ascii="Times" w:hAnsi="Times" w:cs="Times"/>
          <w:bCs/>
        </w:rPr>
        <w:t xml:space="preserve">We are aware that there are various complaints and diseases common to various countries and climates, these, though never considered by the world at large to be special judgments, sent by the hand of the Lord, it may strictly be said are his rod to humble men… </w:t>
      </w:r>
    </w:p>
    <w:p w14:paraId="33107271" w14:textId="77777777" w:rsidR="005E7B40" w:rsidRPr="00732C38" w:rsidRDefault="005E7B40" w:rsidP="005E7B40">
      <w:pPr>
        <w:pStyle w:val="NormalWeb"/>
        <w:ind w:firstLine="720"/>
        <w:rPr>
          <w:rFonts w:ascii="Times" w:hAnsi="Times" w:cs="Times"/>
          <w:bCs/>
        </w:rPr>
      </w:pPr>
      <w:r w:rsidRPr="00732C38">
        <w:rPr>
          <w:rFonts w:ascii="Times" w:hAnsi="Times" w:cs="Times"/>
          <w:bCs/>
        </w:rPr>
        <w:t>Go to the other places of which I have mentioned, and you find this to be the case. Visit the far south, and the yellow fever, with other disorders, come periodically, and take from the earth their thousands; but no agues, nor consumptions. Such has been the course pursued by a Maker with his creatures, during our day, and for generations gone-by; but no mention of the cholera. Why not? men were the same, formed of the same materials, and residing in the same climates.</w:t>
      </w:r>
    </w:p>
    <w:p w14:paraId="19031F43" w14:textId="77777777" w:rsidR="005E7B40" w:rsidRPr="00732C38" w:rsidRDefault="005E7B40" w:rsidP="005E7B40">
      <w:pPr>
        <w:pStyle w:val="NormalWeb"/>
        <w:ind w:firstLine="720"/>
        <w:rPr>
          <w:rFonts w:ascii="Times" w:hAnsi="Times" w:cs="Times"/>
          <w:bCs/>
        </w:rPr>
      </w:pPr>
      <w:r w:rsidRPr="00732C38">
        <w:rPr>
          <w:rFonts w:ascii="Times" w:hAnsi="Times" w:cs="Times"/>
          <w:bCs/>
        </w:rPr>
        <w:t>It is said, that this disease first made its appearance at Jessore, about 100 miles south of Calcutta, (India,) in August, 1817. To mark its rapid progress, as it laid desolate villages and cities, would cause one's bosom to be pained for the afflictions of men! We can scarce form an estimate of its ravages in that remote country for 12 or 13 years. Towns were depopulated, and countries laid waste as the angel of death marched forth to execute his commission! till it spread from the gulf of Tartary to the Mediterranean sea! A once favored land, where light and knowledge beamed from the regions of glory to illuminate the path of men, though long since sunk in darkness, once more felt the chastening hand of God.</w:t>
      </w:r>
    </w:p>
    <w:p w14:paraId="27D30863" w14:textId="77777777" w:rsidR="005E7B40" w:rsidRPr="00732C38" w:rsidRDefault="005E7B40" w:rsidP="005E7B40">
      <w:pPr>
        <w:pStyle w:val="NormalWeb"/>
        <w:ind w:firstLine="720"/>
        <w:rPr>
          <w:rFonts w:ascii="Times" w:hAnsi="Times" w:cs="Times"/>
          <w:bCs/>
        </w:rPr>
      </w:pPr>
      <w:r w:rsidRPr="00732C38">
        <w:rPr>
          <w:rFonts w:ascii="Times" w:hAnsi="Times" w:cs="Times"/>
          <w:bCs/>
        </w:rPr>
        <w:t xml:space="preserve">In 1830 the Destroyer began to execute his work in Europe, and the first, it is said, who were doomed to suffer by him, were the inhabitants resident at the mouth of the Volga on the Caspian </w:t>
      </w:r>
      <w:r w:rsidRPr="00732C38">
        <w:rPr>
          <w:rFonts w:ascii="Times" w:hAnsi="Times" w:cs="Times"/>
          <w:bCs/>
        </w:rPr>
        <w:lastRenderedPageBreak/>
        <w:t>sea. Soon, you know, desolation marked his course over Europe, and by his hand many, very many, were removed from time. In May, or June, 1832 he set foot upon our shores.-The people of Quebec felt the scourge, and soon a great part of the continent were groaning under the affliction. I have marked its progress these two years with some minuteness. In 1832 it spread from the North to the South; in 1833 it carried thousands to their long homes in the South and West, far West, and in 1834 it comes, like a "strong man armed!" and extends in rapid strides from South to North! What can stay this mighty Destroyer in his course? can the skill of men who have, for their whole life, studied the secrets of disease to render usefulness to their fellow-men? No! the wisdom of the wise falls useless, while the ocean, the fortress, "the high tower," the lofty mountains, streaked with pearling streams, with mighty rivers rolling to seek their equilibrium, are also rendered no place of security!-he flies o'er oceans, he walks o'er countries, he spreads terror and dismay in all ranks and conditions of men, and scatters the "seeds of death" in all climates, to execute his great commission, till, in fact, it is, as the prophet said should be, a vexation only to hear the report!</w:t>
      </w:r>
    </w:p>
    <w:p w14:paraId="65F57689" w14:textId="77777777" w:rsidR="005E7B40" w:rsidRPr="00732C38" w:rsidRDefault="005E7B40" w:rsidP="005E7B40">
      <w:pPr>
        <w:pStyle w:val="NormalWeb"/>
        <w:ind w:firstLine="720"/>
        <w:rPr>
          <w:rFonts w:ascii="Times" w:hAnsi="Times" w:cs="Times"/>
          <w:bCs/>
        </w:rPr>
      </w:pPr>
      <w:r w:rsidRPr="00732C38">
        <w:rPr>
          <w:rFonts w:ascii="Times" w:hAnsi="Times" w:cs="Times"/>
          <w:bCs/>
        </w:rPr>
        <w:t>I have, myself, passed through towns, cities, and villages, as well as sections of our country, where hundreds were, by him, snatched from time to eternity, in an hour. I have seen the effects of his desolating march and witnessed the pale countenances of men who were just touched with his finger, and left as monuments of his power, with fallen cheeks and sunken eyes! I have seen the bereaved husband, the fatherless child, and the disconsolate widow, and others whose faces wore a settled gloom, and when met in the streets, would start as from a revery of death, or a converse with departed friends! Nor do I presume that my eyes have witnessed a beginning of what others have experienced. But I will assure you, that a thinking man's mind will be occupied with no ordinary reflections, to walk in the house of death, and to be surrounded by a power sent from God to chasten the world! In truth, it will awaken every faculty of the soul, and call forth the strictest scrutiny of one's religion, to know whether he is prepared to meet the judgment, if he has not faith to stand. Amid this mighty contagion, or, not properly contagion, but desolation, one will stand with feelings of reverence when he knows that it is a scourge of the Almighty; and as he reflects upon the system on which his hope is based, he will stand with fearless contemplation, and say, This is no less than the power of God to prepare the way for his advent in glory!</w:t>
      </w:r>
    </w:p>
    <w:p w14:paraId="14D144EE" w14:textId="77777777" w:rsidR="005E7B40" w:rsidRPr="00732C38" w:rsidRDefault="005E7B40" w:rsidP="005E7B40">
      <w:pPr>
        <w:pStyle w:val="NormalWeb"/>
        <w:ind w:firstLine="720"/>
        <w:rPr>
          <w:rFonts w:ascii="Times" w:hAnsi="Times" w:cs="Times"/>
          <w:bCs/>
        </w:rPr>
      </w:pPr>
      <w:r w:rsidRPr="00732C38">
        <w:rPr>
          <w:rFonts w:ascii="Times" w:hAnsi="Times" w:cs="Times"/>
          <w:bCs/>
        </w:rPr>
        <w:t>The first season after the Destroyer visited our land, you will recollect to have seen almost all denominations of people professing the religion of heaven, assembling for prayer and fasting to turn away the scourge. The several Governors in whose respective States the afflicting angel came, were very careful to make mention of the same in their messages to the Legislatures; and what is still more interesting here to be observed is, that they acknowledged that it was a judgment, a special judgment…</w:t>
      </w:r>
    </w:p>
    <w:p w14:paraId="3B4E2C2A" w14:textId="77777777" w:rsidR="005E7B40" w:rsidRPr="00732C38" w:rsidRDefault="005E7B40" w:rsidP="005E7B40">
      <w:pPr>
        <w:pStyle w:val="NormalWeb"/>
        <w:ind w:firstLine="720"/>
      </w:pPr>
      <w:bookmarkStart w:id="29" w:name="190"/>
      <w:bookmarkEnd w:id="29"/>
      <w:r w:rsidRPr="00732C38">
        <w:rPr>
          <w:rFonts w:ascii="Times" w:hAnsi="Times" w:cs="Times"/>
          <w:bCs/>
        </w:rPr>
        <w:t xml:space="preserve">...I am informed by some of your previous communications, that the church in your place and vicinity numbered over sixty. This is pleasing intelligence to us: we are not, as Paul said some would be in the last days, "unthankful;" but on every remembrance of his mercy, (and we desire not to be unmindful,) we give thanks. </w:t>
      </w:r>
      <w:r>
        <w:rPr>
          <w:rFonts w:ascii="Times" w:hAnsi="Times" w:cs="Times"/>
          <w:bCs/>
        </w:rPr>
        <w:t xml:space="preserve">  </w:t>
      </w:r>
      <w:r w:rsidRPr="00732C38">
        <w:rPr>
          <w:rFonts w:ascii="Times" w:hAnsi="Times" w:cs="Times"/>
          <w:bCs/>
        </w:rPr>
        <w:t>Yours truly. OLIVER COWDERY.</w:t>
      </w:r>
      <w:r>
        <w:rPr>
          <w:rFonts w:ascii="Times" w:hAnsi="Times" w:cs="Times"/>
          <w:bCs/>
        </w:rPr>
        <w:t xml:space="preserve">  </w:t>
      </w:r>
      <w:r w:rsidRPr="005E7B40">
        <w:rPr>
          <w:rFonts w:ascii="Times" w:hAnsi="Times" w:cs="Times"/>
          <w:bCs/>
          <w:sz w:val="20"/>
          <w:szCs w:val="20"/>
        </w:rPr>
        <w:t xml:space="preserve">(To W. A. COWDERY, </w:t>
      </w:r>
      <w:r w:rsidRPr="005E7B40">
        <w:rPr>
          <w:sz w:val="20"/>
          <w:szCs w:val="20"/>
        </w:rPr>
        <w:t>THE EVENING AND THE MORNING STAR, Vol. II,</w:t>
      </w:r>
      <w:r w:rsidRPr="005E7B40">
        <w:rPr>
          <w:rFonts w:ascii="Times" w:hAnsi="Times" w:cs="Times"/>
          <w:bCs/>
          <w:sz w:val="20"/>
          <w:szCs w:val="20"/>
        </w:rPr>
        <w:t xml:space="preserve"> Liberty, Mo.</w:t>
      </w:r>
      <w:r w:rsidRPr="005E7B40">
        <w:rPr>
          <w:sz w:val="20"/>
          <w:szCs w:val="20"/>
        </w:rPr>
        <w:t xml:space="preserve">, </w:t>
      </w:r>
      <w:r w:rsidRPr="005E7B40">
        <w:rPr>
          <w:rFonts w:ascii="Times" w:hAnsi="Times" w:cs="Times"/>
          <w:bCs/>
          <w:sz w:val="20"/>
          <w:szCs w:val="20"/>
        </w:rPr>
        <w:t xml:space="preserve">Aug. 24, </w:t>
      </w:r>
      <w:r w:rsidRPr="005E7B40">
        <w:rPr>
          <w:sz w:val="20"/>
          <w:szCs w:val="20"/>
        </w:rPr>
        <w:t xml:space="preserve">1834, No. 24, </w:t>
      </w:r>
      <w:hyperlink r:id="rId74" w:history="1">
        <w:r w:rsidRPr="005E7B40">
          <w:rPr>
            <w:rStyle w:val="Hyperlink"/>
            <w:sz w:val="20"/>
            <w:szCs w:val="20"/>
          </w:rPr>
          <w:t>http://www.centerplace.org/history/ems/v2n24.htm</w:t>
        </w:r>
      </w:hyperlink>
      <w:r w:rsidRPr="005E7B40">
        <w:rPr>
          <w:sz w:val="20"/>
          <w:szCs w:val="20"/>
        </w:rPr>
        <w:t>)</w:t>
      </w:r>
    </w:p>
    <w:p w14:paraId="41010898" w14:textId="77777777" w:rsidR="005E7B40" w:rsidRPr="00BD4D15" w:rsidRDefault="005E7B40" w:rsidP="005E7B40"/>
    <w:p w14:paraId="5FB3980B" w14:textId="77777777" w:rsidR="005E7B40" w:rsidRDefault="005E7B40" w:rsidP="005E7B40">
      <w:r w:rsidRPr="00BD4D15">
        <w:t>1834</w:t>
      </w:r>
      <w:r>
        <w:t xml:space="preserve"> September,  </w:t>
      </w:r>
      <w:r w:rsidRPr="00BD4D15">
        <w:t>ADDRESS TO THE PATRONS OF THE EVENING AND THE MORNING STAR.</w:t>
      </w:r>
      <w:r>
        <w:t xml:space="preserve">   </w:t>
      </w:r>
      <w:r w:rsidRPr="00BD4D15">
        <w:t xml:space="preserve">While looking at this church as it was four years since, or a few months previous to that time, the mind starts with astonishment, and the reflection arises in an instant, </w:t>
      </w:r>
      <w:r w:rsidRPr="00616FC0">
        <w:rPr>
          <w:b/>
        </w:rPr>
        <w:t>What will be its end?</w:t>
      </w:r>
      <w:r w:rsidRPr="00BD4D15">
        <w:t xml:space="preserve"> If, in the short space of four years its numbers have increased to thousands; if, in the midst of unparalleled persecution and opposition (considering the form of government under which it exists) it has spread from one side of the continent to the other; if, where bigotry has walked undisturbed, and superstition held an unmolested sway; if, in an age when iniquity abounds, and the love of men </w:t>
      </w:r>
      <w:r w:rsidRPr="00BD4D15">
        <w:lastRenderedPageBreak/>
        <w:t>waxes cold, it has pursued its steady course, and found way to the hearts of multitudes, what will be its standing when half a century shall have passed away? If, amid every slander imaginable, and every calumny possible, it has gained its hundreds and thousands, what will be its influence, and what its numbers when the world shall know the purity of its doctrines, the perfection of its principles, and the honesty of its followers? If, amid false representations, and wicked insinuations of men of corrupt hearts, accusing this innocent body of usurpation, disloyalty, and treason, it has still progressed, and among the honest, found advocates, what will be the sound of the flocking to its communion of men of all nations, when a little time shall pass over, and the beauty and excellence of its religion shine in the face of all people, and the framers of these reports be exposed to the just reproach of an abused public, and the hail shall have swept away the refuge of lies?</w:t>
      </w:r>
    </w:p>
    <w:p w14:paraId="07DCBC42" w14:textId="77777777" w:rsidR="005E7B40" w:rsidRDefault="005E7B40" w:rsidP="005E7B40">
      <w:pPr>
        <w:ind w:firstLine="720"/>
      </w:pPr>
      <w:r w:rsidRPr="00BD4D15">
        <w:t xml:space="preserve">In the commencement of this church, and we perfectly recollect the assertions, it was prophesied that one year would terminate its existence! One year, and all would see the "delusion," and be convinced of the "deception!" But one, yes, </w:t>
      </w:r>
      <w:r w:rsidRPr="00616FC0">
        <w:rPr>
          <w:b/>
        </w:rPr>
        <w:t>four have passed, and yet it stands!</w:t>
      </w:r>
      <w:r w:rsidRPr="00BD4D15">
        <w:t xml:space="preserve"> When persecution raged in one place; when the regions of darkness emitted its whole band of infernals, and when wrath poured from the lips of men upon the heads of the Saints that they could not endure, they have fled where they could be protected, while the influence of truth was still operating upon hundreds elsewhere; the servants of the Lord heard with attention; God manifesting himself in mercy, and the Holy Spirit bearing record of HIS "marvelous work," the church of Christ has received into its bosom the pure in heart, and angels have borne the joyful tidings to the regions of glory!</w:t>
      </w:r>
    </w:p>
    <w:p w14:paraId="3A2EF6C9" w14:textId="77777777" w:rsidR="005E7B40" w:rsidRDefault="005E7B40" w:rsidP="005E7B40">
      <w:pPr>
        <w:ind w:firstLine="720"/>
      </w:pPr>
      <w:r w:rsidRPr="00BD4D15">
        <w:t>Many have strove to prevent the true knowledge of the principles of our religion from being introduced into the ranks of men to be investigated with candor, by slandering the characters of those who were advocating them, endeavoring thereby to rivet the fetters of superstition and ignorance upon their followers with a firmness which defies all power to unlock them, thus preparing them to be consumed when the great day of burning comes, because their own systems could not stand the strict scrutiny of truth contained in those sacred records which teach men to forsake the corruptions of the world, for the wiser course and richer reward promised therein! But if such have not become convinced of their weakness yet, after pursuing in a path which brings no joy, a season longer, perhaps they may abandon it. Whether they do or do not the purposes of God will be accomplished. While one man has cried "delusion," another "false prophets," and a third has reported a long catalogue of falsehoods of his own making, to blast the characters of men whom he never saw nor had a spark of evidence against, the fourth has seen the iniquity of the whole, and the first opportunity, with a thankful heart, embraced the gospel and rejoiced in the assurance manifested by the Spirit of the Lord?</w:t>
      </w:r>
    </w:p>
    <w:p w14:paraId="36BE4973" w14:textId="77777777" w:rsidR="005E7B40" w:rsidRDefault="005E7B40" w:rsidP="005E7B40">
      <w:pPr>
        <w:ind w:firstLine="720"/>
      </w:pPr>
      <w:r w:rsidRPr="00BD4D15">
        <w:t xml:space="preserve">On occasions like the present the mind naturally goes </w:t>
      </w:r>
      <w:r w:rsidRPr="00616FC0">
        <w:rPr>
          <w:b/>
        </w:rPr>
        <w:t>back to the starting point</w:t>
      </w:r>
      <w:r w:rsidRPr="00BD4D15">
        <w:t xml:space="preserve">, or period when the world first heard the sound of the fulness [fullness] of the everlasting gospel in these days; when a few only were to be found on earth who had stepped forward into the new covenant, and proved by an experimental knowledge the word of an apostle to be true, "He that lives godly in Christ Jesus shall suffer persecution." However various may be the opinions of men, no one thing is more certain than this: In a corrupt generation, when the Lord spake to man, those hearing and obeying that voice, always have suffered reproach and abuse. It may be said that false systems as well as true ones have suffered their share of persecution, and that this is not a correct way to judge what is right and what is not. The Savior was persecuted, the apostles were persecuted, the church in the days of Nero and his successors, for a season, was persecuted, the Waldenses and others were persecuted, the Baptists and Quakers in New England were persecuted, the followers of Anna Lee, Jemima Wilkinson, and others were also persecuted, and were we to say that all who have been persecuted for their religion's sake were equally correct, would be to rank them in one general mass and seat them down in the same kingdom, partakers of the same joys and blessings: for, if the word of the Lord is true, all are blessed who are persecuted for his sake. How then shall we determine who </w:t>
      </w:r>
      <w:r w:rsidRPr="00BD4D15">
        <w:lastRenderedPageBreak/>
        <w:t>are correct, since so many have been persecuted? The Savior was true, or we are yet in our sins, our faith is vain, and our bodies destined to be prisoners to the grave forever! But did he persecute? did his saints after him? if he nor they did not, unless it can now be proven from his word that the principle is correct, this fact is established, that those who persecute are the children of "that wicked one." From these items, without saying that this one is correct or incorrect, who have been persecuted for their religion, if ever a fact did exist, or a truth sound from heaven in the ears of man, those who have persecuted this church to which we have a privilege of being a member, reproachfully and slanderously called "Mormonite," are, as has just been said, of their father the devil, and if they ever had communion or fellowship with the Lord they have forsaken his house, left his fold, and like wandering stars, filthy dreamers, or beasts of corruption, abandoned to be taken and destroyed in their own wickedness!</w:t>
      </w:r>
    </w:p>
    <w:p w14:paraId="3D147EBE" w14:textId="77777777" w:rsidR="005E7B40" w:rsidRDefault="005E7B40" w:rsidP="005E7B40">
      <w:pPr>
        <w:ind w:firstLine="720"/>
        <w:rPr>
          <w:i/>
        </w:rPr>
      </w:pPr>
      <w:r w:rsidRPr="008758CD">
        <w:rPr>
          <w:i/>
        </w:rPr>
        <w:t xml:space="preserve">Since June, 1832, various changes have been noticed by the observing mind, and particularly by the man who is </w:t>
      </w:r>
      <w:r w:rsidRPr="008758CD">
        <w:rPr>
          <w:b/>
          <w:i/>
        </w:rPr>
        <w:t>looking for the fulfillment of the words of the ancient prophets [second coming],</w:t>
      </w:r>
      <w:r w:rsidRPr="008758CD">
        <w:rPr>
          <w:i/>
        </w:rPr>
        <w:t xml:space="preserve"> as well as the declarations of the Lord Jesus. Abroad he has witnessed one calamity follow another, and one desolation march in quick succession in the train of a former, until nations have felt their weight, and kingdoms, contries [countries], and wide spread empires, withered at the touch of the judgments of the Lord. War, with its horrors and distresses, has summoned its thousands to appear before the great tribunal; the same spirit of ambition and thirst for power has been previlent [prevalent] among the great; the weak have been destined to relinquish their claims of authority by combinations of different kingdoms; the yoke of oppression has alternately passed into the hands of different masters; the low and oppressed have struggled in vain for freedom, while time, in its same rapid and mighty course, </w:t>
      </w:r>
      <w:r w:rsidRPr="008758CD">
        <w:rPr>
          <w:b/>
          <w:i/>
        </w:rPr>
        <w:t>has been bringing near and more near</w:t>
      </w:r>
      <w:r w:rsidRPr="008758CD">
        <w:rPr>
          <w:i/>
        </w:rPr>
        <w:t xml:space="preserve"> the august period when the sun is to become as sackcloth of hair, the moon turn to blood, the stars fall from heaven, and the powers of heaven be shaken!</w:t>
      </w:r>
    </w:p>
    <w:p w14:paraId="564F212E" w14:textId="77777777" w:rsidR="008264AE" w:rsidRPr="008758CD" w:rsidRDefault="008264AE" w:rsidP="005E7B40">
      <w:pPr>
        <w:ind w:firstLine="720"/>
        <w:rPr>
          <w:i/>
        </w:rPr>
      </w:pPr>
    </w:p>
    <w:p w14:paraId="34B8B99A" w14:textId="77777777" w:rsidR="005E7B40" w:rsidRDefault="005E7B40" w:rsidP="005E7B40">
      <w:pPr>
        <w:ind w:firstLine="720"/>
        <w:rPr>
          <w:i/>
        </w:rPr>
      </w:pPr>
      <w:r w:rsidRPr="008758CD">
        <w:rPr>
          <w:i/>
        </w:rPr>
        <w:t>No man, in his sober senses, with the word of God in his hand, can reflect one moment upon these scenes without being filled with awe! In distant lands, now abandoned to darkness, where human beings bow down and worship the work of their own hands, and call for assistance upon a block of wood of their own carving, have also felt the sting of pestilence, the angel of death, and the calamity of war! Whose heart, then, when gazing upon the finger of Omnipotence, as it moves creations round, and orders all things for the accomplishment of his own purposes, will not be touched with reverence as he thus sees the glorious era hastening on when the redeemed, yes, the ransomed of the Lord shall be assembled, his elect gathered home, wickedness and corruption destined to dwell in their own place, while peace and joys everlasting crown the blessed?</w:t>
      </w:r>
    </w:p>
    <w:p w14:paraId="2DB52542" w14:textId="77777777" w:rsidR="008264AE" w:rsidRPr="008758CD" w:rsidRDefault="008264AE" w:rsidP="005E7B40">
      <w:pPr>
        <w:ind w:firstLine="720"/>
        <w:rPr>
          <w:i/>
        </w:rPr>
      </w:pPr>
    </w:p>
    <w:p w14:paraId="1963266D" w14:textId="77777777" w:rsidR="005E7B40" w:rsidRDefault="005E7B40" w:rsidP="005E7B40">
      <w:pPr>
        <w:ind w:firstLine="720"/>
        <w:rPr>
          <w:i/>
        </w:rPr>
      </w:pPr>
      <w:r w:rsidRPr="008758CD">
        <w:rPr>
          <w:i/>
        </w:rPr>
        <w:t xml:space="preserve">Said the Lord: "You shall hear of wars and rumors of wars." But our friends often say, that since Noah the same has been heard, and the end is not yet. Said the Lord: "There shall be earthquakes in diverse places." But say the world, earthquakes have desolated countries and kingdoms centuries previous, and the end is not yet. If there is not a particular meaning attached to each of these assertions, why were they ever spoken? Unless the Savior had his mind upon the future period, which should roll on in its course, and bring these sayings to the fullest degree of plainness to be understood, why did he speak them? Did HE not know that the inhabitants of the earth had experienced the calamity occasioned by the march of war? Did HE not know that his followers were acquainted with the fact, that others before them had felt the hand of justice and judgment in the desolations of earthquakes? Eighteen hundred years have passed since these words </w:t>
      </w:r>
      <w:r w:rsidRPr="008758CD">
        <w:rPr>
          <w:b/>
          <w:i/>
        </w:rPr>
        <w:t>[of the second coming],</w:t>
      </w:r>
      <w:r w:rsidRPr="008758CD">
        <w:rPr>
          <w:i/>
        </w:rPr>
        <w:t xml:space="preserve"> were spoken; war has succeeded war; blood has flowed after blood; the cry of the widow and orphan has saluted the skies; man has invariably followed the same course, and the world exists, the elements remain, and the end is not yet! Century has slept after century; wickedness has borne its accustomed sway; the great deceiver has blinded and led captive his millions; truth has </w:t>
      </w:r>
      <w:r w:rsidRPr="008758CD">
        <w:rPr>
          <w:i/>
        </w:rPr>
        <w:lastRenderedPageBreak/>
        <w:t>fled, virtue ceased, righteousness failed from off the earth, and the boaster against God has raised his head in blasphemies, from age to age, and the end is not yet! Truly spake an ancient apostle, when he said they would say, "Where is the promise of his coming?" The earth has rolled round; the different worlds have continued to move in their regular order; the sun is still brilliant; the moon shines upon earth, and the end is not yet!</w:t>
      </w:r>
    </w:p>
    <w:p w14:paraId="0BC5E816" w14:textId="77777777" w:rsidR="008264AE" w:rsidRPr="008758CD" w:rsidRDefault="008264AE" w:rsidP="005E7B40">
      <w:pPr>
        <w:ind w:firstLine="720"/>
        <w:rPr>
          <w:i/>
        </w:rPr>
      </w:pPr>
    </w:p>
    <w:p w14:paraId="42654838" w14:textId="77777777" w:rsidR="005E7B40" w:rsidRDefault="005E7B40" w:rsidP="005E7B40">
      <w:pPr>
        <w:ind w:firstLine="720"/>
        <w:rPr>
          <w:i/>
        </w:rPr>
      </w:pPr>
      <w:r w:rsidRPr="008758CD">
        <w:rPr>
          <w:i/>
        </w:rPr>
        <w:t>Thus passes the world along-unwilling to acknowledge the hand of God in his providences, while pestilence stalks at their doors, and the waster consumes at mid-night; the plague devouring its thousands, &amp; the destroyer performing his desolating march in the sight of all; the voice of the Most High heard from his holy habitation, and the angels flying in the midst of heaven; the earth just on the eve of rocking to and fro like the waves of the great ocean, and eternity filled with pain for the corruption of man; the holy messengers from above holding the four winds while he that holds the keys seals the servants of God in their foreheads; the warning voice going forth for all to be READY, and the light of truth illuminating the hearts of the poor, lest when HE comes faith shall not be found; the signs of his near approach beginning to be manifested, by tokens which are not to be misinterpreted, and the hearts of many ready to receive the admonition-Prepare! the church, the bride, the Lamb's wife adorning herself with her beautiful attire, and decking herself with the wedding garments, making all things ready for the word-He comes! and anxiously waiting the glorious period when the everlasting doors, even the gates of the celestial city shall again be lifted up, that the King of glory may descend to be crowned Lord and KING OF ALL!</w:t>
      </w:r>
    </w:p>
    <w:p w14:paraId="429056F9" w14:textId="77777777" w:rsidR="008264AE" w:rsidRPr="008758CD" w:rsidRDefault="008264AE" w:rsidP="005E7B40">
      <w:pPr>
        <w:ind w:firstLine="720"/>
        <w:rPr>
          <w:i/>
        </w:rPr>
      </w:pPr>
    </w:p>
    <w:p w14:paraId="36656500" w14:textId="77777777" w:rsidR="005E7B40" w:rsidRPr="008758CD" w:rsidRDefault="005E7B40" w:rsidP="005E7B40">
      <w:pPr>
        <w:ind w:firstLine="720"/>
        <w:rPr>
          <w:i/>
        </w:rPr>
      </w:pPr>
      <w:r w:rsidRPr="008758CD">
        <w:rPr>
          <w:i/>
        </w:rPr>
        <w:t xml:space="preserve">But the scenes abroad are not all which have transpired since 1832 to awaken the studious mind to reflection. At home he has found a field for meditation, calculated to arouse the intellect and call up the words of the ancient prophets, to see whether they, in the midst of their heavenly visitations, touched upon a period when perplexity and strife should rack the systems and inventions of the wise, as at this day. We have seen this liberal government tossed to and fro by the ambition of men; the great principles of union and social compact severed at a touch, and war, civil war, with all its horrors, threaten us with desolation! "Rumors of wars" have surely come upon us! We have seen men professing the religion of heaven rise up against their neighbors "to put them to death!" We have seen a community composing a part of this government defy law, despise justice, and tread upon the innocent because they were weak! We have witnessed mob after mob rise up in our most populous cities, and towns, and trample upon good order with the reclessness [recklessness] of the savage! Yes, we have seen more! The Destroyer has set foot upon our shores, and summoned thousands to their "long homes!" His march has been rapid, and his path has proven his commission! Amid calamities like these we can only say to all, while these scenes are transpiring, and new ones are bursting upon us, </w:t>
      </w:r>
      <w:r w:rsidRPr="008758CD">
        <w:rPr>
          <w:b/>
          <w:i/>
        </w:rPr>
        <w:t>let us be ready, for HIS coming is near!</w:t>
      </w:r>
    </w:p>
    <w:p w14:paraId="6AE082F8" w14:textId="77777777" w:rsidR="005E7B40" w:rsidRPr="005E7B40" w:rsidRDefault="005E7B40" w:rsidP="005E7B40">
      <w:pPr>
        <w:rPr>
          <w:sz w:val="20"/>
          <w:szCs w:val="20"/>
        </w:rPr>
      </w:pPr>
      <w:r w:rsidRPr="00732C38">
        <w:rPr>
          <w:rFonts w:ascii="Times" w:hAnsi="Times" w:cs="Times"/>
          <w:bCs/>
        </w:rPr>
        <w:t>OLIVER COWDERY.</w:t>
      </w:r>
      <w:r w:rsidRPr="005E7B40">
        <w:rPr>
          <w:sz w:val="20"/>
          <w:szCs w:val="20"/>
        </w:rPr>
        <w:t xml:space="preserve"> (THE EVENING AND THE MORNING STAR, Vol. II, Kirtland, Ohio, September, 1834, No. 24, </w:t>
      </w:r>
      <w:hyperlink r:id="rId75" w:history="1">
        <w:r w:rsidRPr="005E7B40">
          <w:rPr>
            <w:rStyle w:val="Hyperlink"/>
            <w:sz w:val="20"/>
            <w:szCs w:val="20"/>
          </w:rPr>
          <w:t>http://www.centerplace.org/history/ems/v2n24.htm</w:t>
        </w:r>
      </w:hyperlink>
      <w:r w:rsidRPr="005E7B40">
        <w:rPr>
          <w:sz w:val="20"/>
          <w:szCs w:val="20"/>
        </w:rPr>
        <w:t>)</w:t>
      </w:r>
    </w:p>
    <w:p w14:paraId="420D595B" w14:textId="77777777" w:rsidR="005E7B40" w:rsidRDefault="005E7B40" w:rsidP="005F72D8"/>
    <w:p w14:paraId="1529DC3E" w14:textId="77777777" w:rsidR="00077532" w:rsidRDefault="00077532" w:rsidP="005F72D8">
      <w:bookmarkStart w:id="30" w:name="4"/>
      <w:bookmarkEnd w:id="30"/>
      <w:r>
        <w:t xml:space="preserve">1834 Nov. 25   </w:t>
      </w:r>
      <w:r w:rsidRPr="00077532">
        <w:rPr>
          <w:i/>
        </w:rPr>
        <w:t xml:space="preserve">v.4 And again, verily I say unto you, </w:t>
      </w:r>
      <w:r w:rsidRPr="00077532">
        <w:rPr>
          <w:b/>
          <w:i/>
        </w:rPr>
        <w:t>the coming of the Lord draweth nigh</w:t>
      </w:r>
      <w:r w:rsidRPr="00077532">
        <w:rPr>
          <w:i/>
        </w:rPr>
        <w:t>, and it overtaketh th</w:t>
      </w:r>
      <w:bookmarkStart w:id="31" w:name="5"/>
      <w:r w:rsidRPr="00077532">
        <w:rPr>
          <w:i/>
        </w:rPr>
        <w:t>e world as a thief in the night.  </w:t>
      </w:r>
      <w:bookmarkEnd w:id="31"/>
      <w:r w:rsidRPr="00077532">
        <w:rPr>
          <w:i/>
        </w:rPr>
        <w:t xml:space="preserve">v.5 Therefore, gird up your loins, that you may be the children of light, and that day shall not overtake you as a thief. </w:t>
      </w:r>
      <w:r w:rsidR="005F68E2">
        <w:rPr>
          <w:i/>
        </w:rPr>
        <w:t xml:space="preserve"> </w:t>
      </w:r>
      <w:hyperlink r:id="rId76" w:anchor="3" w:history="1">
        <w:r w:rsidR="008C1993">
          <w:rPr>
            <w:rStyle w:val="Hyperlink"/>
            <w:sz w:val="20"/>
            <w:szCs w:val="20"/>
            <w:u w:val="none"/>
          </w:rPr>
          <w:t>(D</w:t>
        </w:r>
        <w:r w:rsidRPr="004013C2">
          <w:rPr>
            <w:rStyle w:val="Hyperlink"/>
            <w:sz w:val="20"/>
            <w:szCs w:val="20"/>
            <w:u w:val="none"/>
          </w:rPr>
          <w:t>&amp;C 106:4–</w:t>
        </w:r>
        <w:r w:rsidR="008C1993">
          <w:rPr>
            <w:rStyle w:val="Hyperlink"/>
            <w:sz w:val="20"/>
            <w:szCs w:val="20"/>
            <w:u w:val="none"/>
          </w:rPr>
          <w:t>5)</w:t>
        </w:r>
      </w:hyperlink>
    </w:p>
    <w:p w14:paraId="01F2E462" w14:textId="77777777" w:rsidR="00077532" w:rsidRDefault="00077532" w:rsidP="005F72D8"/>
    <w:p w14:paraId="5E303D5F" w14:textId="77777777" w:rsidR="005F72D8" w:rsidRPr="004013C2" w:rsidRDefault="005F72D8" w:rsidP="005F72D8">
      <w:pPr>
        <w:rPr>
          <w:sz w:val="20"/>
          <w:szCs w:val="20"/>
        </w:rPr>
      </w:pPr>
      <w:r>
        <w:t xml:space="preserve">1835 February 1st,  (Letter written by </w:t>
      </w:r>
      <w:r w:rsidRPr="00833E50">
        <w:t>Orson Pratt</w:t>
      </w:r>
      <w:r>
        <w:t xml:space="preserve"> to:)</w:t>
      </w:r>
      <w:r w:rsidRPr="00833E50">
        <w:t xml:space="preserve"> </w:t>
      </w:r>
      <w:r w:rsidRPr="004013C2">
        <w:rPr>
          <w:i/>
        </w:rPr>
        <w:t xml:space="preserve">“Brother Oliver Cowdery, Brother Barns and myself </w:t>
      </w:r>
      <w:r w:rsidR="00AF60E2" w:rsidRPr="004013C2">
        <w:rPr>
          <w:i/>
        </w:rPr>
        <w:t xml:space="preserve">[Orson Pratt] </w:t>
      </w:r>
      <w:r w:rsidRPr="004013C2">
        <w:rPr>
          <w:i/>
        </w:rPr>
        <w:t>preached twice in the court house at Brookville, Indiana. We were kindly received by the people of that village, and were solicited to tarry longer, but we could not conveniently: it was the first time the people in that place had heard concerning the principles of our fa</w:t>
      </w:r>
      <w:r w:rsidR="004013C2">
        <w:rPr>
          <w:i/>
        </w:rPr>
        <w:t>ith, and it was somewhat marvel</w:t>
      </w:r>
      <w:r w:rsidRPr="004013C2">
        <w:rPr>
          <w:i/>
        </w:rPr>
        <w:t xml:space="preserve">ous to them, perhaps rendered more so in consequence of </w:t>
      </w:r>
      <w:r w:rsidRPr="005F68E2">
        <w:rPr>
          <w:b/>
          <w:i/>
        </w:rPr>
        <w:t>a short</w:t>
      </w:r>
      <w:r w:rsidRPr="004013C2">
        <w:rPr>
          <w:b/>
          <w:i/>
        </w:rPr>
        <w:t xml:space="preserve"> debate which lasted about three or four hours, principally upon the second coming of Christ.</w:t>
      </w:r>
      <w:r w:rsidRPr="004013C2">
        <w:rPr>
          <w:i/>
        </w:rPr>
        <w:t xml:space="preserve"> </w:t>
      </w:r>
      <w:r w:rsidRPr="004013C2">
        <w:rPr>
          <w:i/>
        </w:rPr>
        <w:lastRenderedPageBreak/>
        <w:t xml:space="preserve">Brookville Feb. 1, 1835.” </w:t>
      </w:r>
      <w:r w:rsidRPr="004013C2">
        <w:rPr>
          <w:sz w:val="20"/>
          <w:szCs w:val="20"/>
        </w:rPr>
        <w:t xml:space="preserve">(THE LATTER DAY SAINTS' MESSENGER AND ADVOCATE. Vol. I. No. 6. Kirtland, Ohio, pub. March. 1835.  </w:t>
      </w:r>
      <w:hyperlink r:id="rId77" w:history="1">
        <w:r w:rsidRPr="004013C2">
          <w:rPr>
            <w:rStyle w:val="Hyperlink"/>
            <w:sz w:val="20"/>
            <w:szCs w:val="20"/>
            <w:u w:val="none"/>
          </w:rPr>
          <w:t>http://www.centerplace.org/history/ma/v1n06.htm</w:t>
        </w:r>
      </w:hyperlink>
      <w:r w:rsidRPr="004013C2">
        <w:rPr>
          <w:sz w:val="20"/>
          <w:szCs w:val="20"/>
        </w:rPr>
        <w:t xml:space="preserve"> )</w:t>
      </w:r>
    </w:p>
    <w:p w14:paraId="7BAF4113" w14:textId="77777777" w:rsidR="001A60B2" w:rsidRDefault="001A60B2" w:rsidP="00CC6627"/>
    <w:p w14:paraId="0D606566" w14:textId="77777777" w:rsidR="00395DA6" w:rsidRPr="007B504E" w:rsidRDefault="00CC6627" w:rsidP="00EE6BAF">
      <w:pPr>
        <w:pStyle w:val="Default"/>
        <w:rPr>
          <w:sz w:val="20"/>
          <w:szCs w:val="20"/>
        </w:rPr>
      </w:pPr>
      <w:r w:rsidRPr="00F84959">
        <w:rPr>
          <w:color w:val="800000"/>
        </w:rPr>
        <w:t>1835</w:t>
      </w:r>
      <w:r w:rsidR="000408EB" w:rsidRPr="00F84959">
        <w:rPr>
          <w:color w:val="800000"/>
        </w:rPr>
        <w:t xml:space="preserve"> Feb</w:t>
      </w:r>
      <w:r w:rsidR="00DC3F2E" w:rsidRPr="00F84959">
        <w:rPr>
          <w:color w:val="800000"/>
        </w:rPr>
        <w:t>.</w:t>
      </w:r>
      <w:r w:rsidR="000408EB" w:rsidRPr="00F84959">
        <w:rPr>
          <w:color w:val="800000"/>
        </w:rPr>
        <w:t xml:space="preserve"> </w:t>
      </w:r>
      <w:r w:rsidR="00C04E17" w:rsidRPr="00F84959">
        <w:rPr>
          <w:color w:val="800000"/>
        </w:rPr>
        <w:t>1</w:t>
      </w:r>
      <w:r w:rsidR="000408EB" w:rsidRPr="00F84959">
        <w:rPr>
          <w:color w:val="800000"/>
        </w:rPr>
        <w:t>4</w:t>
      </w:r>
      <w:r w:rsidR="00D76B0C" w:rsidRPr="00F84959">
        <w:rPr>
          <w:color w:val="800000"/>
        </w:rPr>
        <w:t>,</w:t>
      </w:r>
      <w:r w:rsidR="000408EB" w:rsidRPr="00F84959">
        <w:rPr>
          <w:color w:val="800000"/>
        </w:rPr>
        <w:t xml:space="preserve">  </w:t>
      </w:r>
      <w:r w:rsidR="00F84959" w:rsidRPr="00F84959">
        <w:rPr>
          <w:b/>
          <w:color w:val="800000"/>
        </w:rPr>
        <w:t>[18</w:t>
      </w:r>
      <w:r w:rsidR="00F84959">
        <w:rPr>
          <w:b/>
          <w:color w:val="800000"/>
        </w:rPr>
        <w:t>9</w:t>
      </w:r>
      <w:r w:rsidR="00F84959" w:rsidRPr="00F84959">
        <w:rPr>
          <w:b/>
          <w:color w:val="800000"/>
        </w:rPr>
        <w:t>1 second coming prediction]</w:t>
      </w:r>
      <w:r w:rsidR="00F84959" w:rsidRPr="00F84959">
        <w:rPr>
          <w:color w:val="800000"/>
        </w:rPr>
        <w:t xml:space="preserve">  </w:t>
      </w:r>
      <w:r w:rsidR="000408EB">
        <w:t xml:space="preserve"> </w:t>
      </w:r>
      <w:r w:rsidR="00BC25AE" w:rsidRPr="00000071">
        <w:t xml:space="preserve">"President Smith then stated that the meeting had been called, </w:t>
      </w:r>
      <w:r w:rsidR="00BC25AE" w:rsidRPr="00000071">
        <w:rPr>
          <w:b/>
        </w:rPr>
        <w:t>because God commanded it</w:t>
      </w:r>
      <w:r w:rsidR="00BC25AE" w:rsidRPr="00000071">
        <w:t xml:space="preserve">; and it was made known to him </w:t>
      </w:r>
      <w:r w:rsidR="00BC25AE" w:rsidRPr="00000071">
        <w:rPr>
          <w:b/>
        </w:rPr>
        <w:t>by vision</w:t>
      </w:r>
      <w:r w:rsidR="00BC25AE" w:rsidRPr="00000071">
        <w:t xml:space="preserve"> and </w:t>
      </w:r>
      <w:r w:rsidR="00BC25AE" w:rsidRPr="00000071">
        <w:rPr>
          <w:b/>
        </w:rPr>
        <w:t>by the Holy Spirit</w:t>
      </w:r>
      <w:r w:rsidR="00BC25AE" w:rsidRPr="00000071">
        <w:t xml:space="preserve"> </w:t>
      </w:r>
      <w:r w:rsidR="00E42367" w:rsidRPr="00000071">
        <w:t>it was the will of God that those who went to Zion</w:t>
      </w:r>
      <w:r w:rsidR="00976442" w:rsidRPr="00000071">
        <w:t xml:space="preserve"> [Independence, Missouri]</w:t>
      </w:r>
      <w:r w:rsidR="00E42367" w:rsidRPr="00000071">
        <w:t xml:space="preserve"> with a determination to lay down their lives, if necessary, should be ordained to the ministry, and go forth to </w:t>
      </w:r>
      <w:r w:rsidR="00A3761D" w:rsidRPr="00000071">
        <w:t>*</w:t>
      </w:r>
      <w:r w:rsidR="00E42367" w:rsidRPr="00000071">
        <w:rPr>
          <w:b/>
        </w:rPr>
        <w:t>prune the vineyard</w:t>
      </w:r>
      <w:r w:rsidR="00E42367" w:rsidRPr="00000071">
        <w:t xml:space="preserve"> for the last time, or </w:t>
      </w:r>
      <w:r w:rsidR="00E42367" w:rsidRPr="00F84959">
        <w:rPr>
          <w:b/>
          <w:color w:val="800000"/>
        </w:rPr>
        <w:t>the coming of the Lord, which was nigh; even fifty-six years</w:t>
      </w:r>
      <w:r w:rsidR="00E42367" w:rsidRPr="00F84959">
        <w:rPr>
          <w:color w:val="800000"/>
        </w:rPr>
        <w:t xml:space="preserve"> </w:t>
      </w:r>
      <w:r w:rsidR="004A2B46" w:rsidRPr="00F84959">
        <w:rPr>
          <w:color w:val="800000"/>
          <w:sz w:val="20"/>
          <w:szCs w:val="20"/>
        </w:rPr>
        <w:t xml:space="preserve">[56+1835=1891]   </w:t>
      </w:r>
      <w:r w:rsidR="00E42367" w:rsidRPr="00F84959">
        <w:rPr>
          <w:color w:val="800000"/>
        </w:rPr>
        <w:t xml:space="preserve">should </w:t>
      </w:r>
      <w:r w:rsidR="00976442" w:rsidRPr="00F84959">
        <w:rPr>
          <w:color w:val="800000"/>
        </w:rPr>
        <w:t>*</w:t>
      </w:r>
      <w:r w:rsidR="00E42367" w:rsidRPr="00F84959">
        <w:rPr>
          <w:b/>
          <w:color w:val="800000"/>
        </w:rPr>
        <w:t>wind up the scene</w:t>
      </w:r>
      <w:r w:rsidR="00E42367" w:rsidRPr="00F84959">
        <w:rPr>
          <w:color w:val="800000"/>
        </w:rPr>
        <w:t>…</w:t>
      </w:r>
      <w:r w:rsidR="00000071" w:rsidRPr="00F84959">
        <w:rPr>
          <w:color w:val="800000"/>
        </w:rPr>
        <w:t>”</w:t>
      </w:r>
      <w:r w:rsidR="00D80ABE">
        <w:rPr>
          <w:color w:val="800000"/>
        </w:rPr>
        <w:t xml:space="preserve"> </w:t>
      </w:r>
      <w:r w:rsidR="00000071">
        <w:t>T</w:t>
      </w:r>
      <w:r w:rsidR="00E42367" w:rsidRPr="000408EB">
        <w:t>he Three Witnesses laid their hands upon</w:t>
      </w:r>
      <w:r w:rsidR="00772168">
        <w:t xml:space="preserve"> </w:t>
      </w:r>
      <w:r w:rsidR="00E42367" w:rsidRPr="007B504E">
        <w:rPr>
          <w:b/>
        </w:rPr>
        <w:t>Lyman E. Johnson</w:t>
      </w:r>
      <w:r w:rsidR="00E42367" w:rsidRPr="000408EB">
        <w:t xml:space="preserve">, and gave a blessing; in the name of Jesus Christ… and he [Lyman] </w:t>
      </w:r>
      <w:r w:rsidR="00772168" w:rsidRPr="00772168">
        <w:t xml:space="preserve">shall </w:t>
      </w:r>
      <w:r w:rsidR="00772168" w:rsidRPr="007B504E">
        <w:rPr>
          <w:b/>
        </w:rPr>
        <w:t>live until the gathering is accomplished</w:t>
      </w:r>
      <w:r w:rsidR="00772168" w:rsidRPr="00772168">
        <w:t>.... and</w:t>
      </w:r>
      <w:r w:rsidR="00772168" w:rsidRPr="00772168">
        <w:rPr>
          <w:b/>
        </w:rPr>
        <w:t xml:space="preserve"> </w:t>
      </w:r>
      <w:r w:rsidR="00E42367" w:rsidRPr="00A3761D">
        <w:rPr>
          <w:b/>
        </w:rPr>
        <w:t>shall see the Savior come and stand upon the earth</w:t>
      </w:r>
      <w:r w:rsidR="00E42367" w:rsidRPr="000408EB">
        <w:t xml:space="preserve"> with power and great glory… </w:t>
      </w:r>
      <w:hyperlink r:id="rId78" w:history="1">
        <w:r w:rsidR="00000071">
          <w:rPr>
            <w:rStyle w:val="Hyperlink"/>
            <w:sz w:val="20"/>
            <w:szCs w:val="20"/>
            <w:u w:val="none"/>
          </w:rPr>
          <w:t>(HOC</w:t>
        </w:r>
        <w:r w:rsidR="00000071" w:rsidRPr="007B504E">
          <w:rPr>
            <w:rStyle w:val="Hyperlink"/>
            <w:sz w:val="20"/>
            <w:szCs w:val="20"/>
            <w:u w:val="none"/>
          </w:rPr>
          <w:t>, vol. 2, chapter 12, p.18</w:t>
        </w:r>
        <w:r w:rsidR="00000071">
          <w:rPr>
            <w:rStyle w:val="Hyperlink"/>
            <w:sz w:val="20"/>
            <w:szCs w:val="20"/>
            <w:u w:val="none"/>
          </w:rPr>
          <w:t>8</w:t>
        </w:r>
        <w:r w:rsidR="00000071" w:rsidRPr="007B504E">
          <w:rPr>
            <w:rStyle w:val="Hyperlink"/>
            <w:sz w:val="20"/>
            <w:szCs w:val="20"/>
            <w:u w:val="none"/>
          </w:rPr>
          <w:t>)</w:t>
        </w:r>
      </w:hyperlink>
      <w:r w:rsidR="00000071">
        <w:rPr>
          <w:sz w:val="20"/>
          <w:szCs w:val="20"/>
        </w:rPr>
        <w:t xml:space="preserve"> </w:t>
      </w:r>
      <w:r w:rsidR="00772168">
        <w:t xml:space="preserve">Josephs brother, </w:t>
      </w:r>
      <w:r w:rsidR="00772168" w:rsidRPr="007B504E">
        <w:rPr>
          <w:b/>
        </w:rPr>
        <w:t>William Smith's</w:t>
      </w:r>
      <w:r w:rsidR="00772168" w:rsidRPr="00772168">
        <w:t xml:space="preserve"> blessing stated:</w:t>
      </w:r>
      <w:r w:rsidR="00772168">
        <w:t xml:space="preserve"> </w:t>
      </w:r>
      <w:r w:rsidR="00772168" w:rsidRPr="00772168">
        <w:t>"</w:t>
      </w:r>
      <w:r w:rsidR="00772168" w:rsidRPr="007B504E">
        <w:rPr>
          <w:b/>
        </w:rPr>
        <w:t>He shall be preserved and remain on the earth, until Christ shall come</w:t>
      </w:r>
      <w:r w:rsidR="00772168" w:rsidRPr="00772168">
        <w:t xml:space="preserve"> to take vengeance on the wicked" </w:t>
      </w:r>
      <w:hyperlink r:id="rId79" w:history="1">
        <w:r w:rsidR="00000071">
          <w:rPr>
            <w:rStyle w:val="Hyperlink"/>
            <w:sz w:val="20"/>
            <w:szCs w:val="20"/>
            <w:u w:val="none"/>
          </w:rPr>
          <w:t>(HOC</w:t>
        </w:r>
        <w:r w:rsidR="00000071" w:rsidRPr="007B504E">
          <w:rPr>
            <w:rStyle w:val="Hyperlink"/>
            <w:sz w:val="20"/>
            <w:szCs w:val="20"/>
            <w:u w:val="none"/>
          </w:rPr>
          <w:t>, vol. 2, chapter 12, p.1</w:t>
        </w:r>
        <w:r w:rsidR="00000071">
          <w:rPr>
            <w:rStyle w:val="Hyperlink"/>
            <w:sz w:val="20"/>
            <w:szCs w:val="20"/>
            <w:u w:val="none"/>
          </w:rPr>
          <w:t>91</w:t>
        </w:r>
        <w:r w:rsidR="00000071" w:rsidRPr="007B504E">
          <w:rPr>
            <w:rStyle w:val="Hyperlink"/>
            <w:sz w:val="20"/>
            <w:szCs w:val="20"/>
            <w:u w:val="none"/>
          </w:rPr>
          <w:t>)</w:t>
        </w:r>
      </w:hyperlink>
      <w:r w:rsidR="007B504E">
        <w:t xml:space="preserve">  </w:t>
      </w:r>
      <w:r w:rsidR="00E42367" w:rsidRPr="007B504E">
        <w:rPr>
          <w:b/>
        </w:rPr>
        <w:t>Heber C. Kimball's</w:t>
      </w:r>
      <w:r w:rsidR="00E42367" w:rsidRPr="007B504E">
        <w:t xml:space="preserve"> blessing was</w:t>
      </w:r>
      <w:r w:rsidR="00E42367" w:rsidRPr="000408EB">
        <w:t xml:space="preserve">… That he might receive visions; the ministration of angels, and hear their voice; and even </w:t>
      </w:r>
      <w:r w:rsidR="00E42367" w:rsidRPr="00EA08BC">
        <w:rPr>
          <w:b/>
        </w:rPr>
        <w:t>come into the presence of God</w:t>
      </w:r>
      <w:r w:rsidR="00E42367" w:rsidRPr="000408EB">
        <w:t>… that angels may waft him from place to place, [Earth-Moon-</w:t>
      </w:r>
      <w:r w:rsidR="00EE6BAF">
        <w:t>Sun-</w:t>
      </w:r>
      <w:r w:rsidR="00E42367" w:rsidRPr="000408EB">
        <w:t xml:space="preserve">Planets] and that he </w:t>
      </w:r>
      <w:r w:rsidR="00E42367" w:rsidRPr="00A3761D">
        <w:rPr>
          <w:b/>
        </w:rPr>
        <w:t>may stand unto the coming of our Lord</w:t>
      </w:r>
      <w:r w:rsidR="00E42367" w:rsidRPr="000408EB">
        <w:t>.”</w:t>
      </w:r>
      <w:r w:rsidR="000408EB" w:rsidRPr="000408EB">
        <w:t xml:space="preserve"> </w:t>
      </w:r>
      <w:r w:rsidR="007B504E">
        <w:t xml:space="preserve"> </w:t>
      </w:r>
      <w:r w:rsidR="003D1507" w:rsidRPr="007B504E">
        <w:rPr>
          <w:b/>
        </w:rPr>
        <w:t>{Orson Hyde's</w:t>
      </w:r>
      <w:r w:rsidR="003D1507" w:rsidRPr="003D1507">
        <w:t xml:space="preserve"> Blessing: </w:t>
      </w:r>
      <w:r w:rsidR="003D1507" w:rsidRPr="007B504E">
        <w:t xml:space="preserve">…that </w:t>
      </w:r>
      <w:r w:rsidR="003D1507" w:rsidRPr="007B504E">
        <w:rPr>
          <w:b/>
        </w:rPr>
        <w:t xml:space="preserve">he </w:t>
      </w:r>
      <w:r w:rsidR="003D1507" w:rsidRPr="00A54CFD">
        <w:rPr>
          <w:b/>
          <w:u w:val="single"/>
        </w:rPr>
        <w:t>shall</w:t>
      </w:r>
      <w:r w:rsidR="003D1507" w:rsidRPr="007B504E">
        <w:rPr>
          <w:b/>
        </w:rPr>
        <w:t xml:space="preserve"> stand on the earth and bring souls till Christ comes.</w:t>
      </w:r>
      <w:r w:rsidR="003D1507" w:rsidRPr="007B504E">
        <w:t xml:space="preserve"> …he </w:t>
      </w:r>
      <w:r w:rsidR="003D1507" w:rsidRPr="00000071">
        <w:rPr>
          <w:u w:val="single"/>
        </w:rPr>
        <w:t>shall</w:t>
      </w:r>
      <w:r w:rsidR="003D1507" w:rsidRPr="007B504E">
        <w:t xml:space="preserve"> have power to smite the earth with pestilence; to divide waters, and lead through the Saints; he </w:t>
      </w:r>
      <w:r w:rsidR="003D1507" w:rsidRPr="00000071">
        <w:rPr>
          <w:u w:val="single"/>
        </w:rPr>
        <w:t>shall</w:t>
      </w:r>
      <w:r w:rsidR="003D1507" w:rsidRPr="007B504E">
        <w:t xml:space="preserve"> go from land to land, and from</w:t>
      </w:r>
      <w:r w:rsidR="007B504E" w:rsidRPr="007B504E">
        <w:t xml:space="preserve"> sea to sea; </w:t>
      </w:r>
      <w:r w:rsidR="003D1507" w:rsidRPr="007B504E">
        <w:t>he</w:t>
      </w:r>
      <w:r w:rsidR="007B504E" w:rsidRPr="007B504E">
        <w:t xml:space="preserve"> </w:t>
      </w:r>
      <w:r w:rsidR="007B504E" w:rsidRPr="00000071">
        <w:rPr>
          <w:u w:val="single"/>
        </w:rPr>
        <w:t>shall</w:t>
      </w:r>
      <w:r w:rsidR="003D1507" w:rsidRPr="007B504E">
        <w:t xml:space="preserve"> be like one of the three</w:t>
      </w:r>
      <w:r w:rsidR="007B504E" w:rsidRPr="007B504E">
        <w:t xml:space="preserve"> </w:t>
      </w:r>
      <w:r w:rsidR="003D1507" w:rsidRPr="007B504E">
        <w:t>Nephites.</w:t>
      </w:r>
      <w:r w:rsidR="007B504E">
        <w:t xml:space="preserve"> </w:t>
      </w:r>
      <w:r w:rsidR="007B504E" w:rsidRPr="0058422C">
        <w:rPr>
          <w:sz w:val="20"/>
          <w:szCs w:val="20"/>
        </w:rPr>
        <w:t>(</w:t>
      </w:r>
      <w:hyperlink r:id="rId80" w:history="1">
        <w:r w:rsidR="00A54CFD" w:rsidRPr="0058422C">
          <w:rPr>
            <w:rStyle w:val="Hyperlink"/>
            <w:i/>
            <w:sz w:val="20"/>
            <w:szCs w:val="20"/>
          </w:rPr>
          <w:t>Mellennial Star</w:t>
        </w:r>
        <w:r w:rsidR="00A54CFD" w:rsidRPr="0058422C">
          <w:rPr>
            <w:rStyle w:val="Hyperlink"/>
            <w:sz w:val="20"/>
            <w:szCs w:val="20"/>
          </w:rPr>
          <w:t>, vol. 16, page 206</w:t>
        </w:r>
      </w:hyperlink>
      <w:r w:rsidR="00A54CFD" w:rsidRPr="0058422C">
        <w:rPr>
          <w:sz w:val="20"/>
          <w:szCs w:val="20"/>
        </w:rPr>
        <w:t xml:space="preserve"> </w:t>
      </w:r>
      <w:r w:rsidR="007B504E" w:rsidRPr="0058422C">
        <w:rPr>
          <w:sz w:val="20"/>
          <w:szCs w:val="20"/>
        </w:rPr>
        <w:t>Th</w:t>
      </w:r>
      <w:r w:rsidR="00A54CFD" w:rsidRPr="0058422C">
        <w:rPr>
          <w:sz w:val="20"/>
          <w:szCs w:val="20"/>
        </w:rPr>
        <w:t xml:space="preserve">e word </w:t>
      </w:r>
      <w:r w:rsidR="00A54CFD" w:rsidRPr="00000071">
        <w:rPr>
          <w:b/>
          <w:sz w:val="20"/>
          <w:szCs w:val="20"/>
        </w:rPr>
        <w:t>shall</w:t>
      </w:r>
      <w:r w:rsidR="00A54CFD" w:rsidRPr="0058422C">
        <w:rPr>
          <w:sz w:val="20"/>
          <w:szCs w:val="20"/>
        </w:rPr>
        <w:t xml:space="preserve"> </w:t>
      </w:r>
      <w:r w:rsidR="007B504E" w:rsidRPr="0058422C">
        <w:rPr>
          <w:sz w:val="20"/>
          <w:szCs w:val="20"/>
        </w:rPr>
        <w:t>was changed</w:t>
      </w:r>
      <w:r w:rsidR="00A54CFD" w:rsidRPr="0058422C">
        <w:rPr>
          <w:sz w:val="20"/>
          <w:szCs w:val="20"/>
        </w:rPr>
        <w:t xml:space="preserve"> to </w:t>
      </w:r>
      <w:r w:rsidR="00A54CFD" w:rsidRPr="00000071">
        <w:rPr>
          <w:b/>
          <w:sz w:val="20"/>
          <w:szCs w:val="20"/>
        </w:rPr>
        <w:t>may</w:t>
      </w:r>
      <w:r w:rsidR="007B504E" w:rsidRPr="0058422C">
        <w:rPr>
          <w:sz w:val="20"/>
          <w:szCs w:val="20"/>
        </w:rPr>
        <w:t xml:space="preserve"> when reprinted in </w:t>
      </w:r>
      <w:hyperlink r:id="rId81" w:history="1">
        <w:r w:rsidR="00000071">
          <w:rPr>
            <w:rStyle w:val="Hyperlink"/>
            <w:sz w:val="20"/>
            <w:szCs w:val="20"/>
            <w:u w:val="none"/>
          </w:rPr>
          <w:t>HOC, vol. 2, chapter 12, p.1</w:t>
        </w:r>
        <w:r w:rsidR="007B504E" w:rsidRPr="0058422C">
          <w:rPr>
            <w:rStyle w:val="Hyperlink"/>
            <w:sz w:val="20"/>
            <w:szCs w:val="20"/>
            <w:u w:val="none"/>
          </w:rPr>
          <w:t>91)</w:t>
        </w:r>
      </w:hyperlink>
      <w:r w:rsidR="003D1507" w:rsidRPr="007B504E">
        <w:rPr>
          <w:b/>
        </w:rPr>
        <w:t>}</w:t>
      </w:r>
      <w:r w:rsidR="007B504E">
        <w:t xml:space="preserve">  </w:t>
      </w:r>
      <w:r w:rsidR="00E42367" w:rsidRPr="007B504E">
        <w:rPr>
          <w:sz w:val="20"/>
          <w:szCs w:val="20"/>
        </w:rPr>
        <w:t xml:space="preserve">(Joseph Smith, Feb. </w:t>
      </w:r>
      <w:r w:rsidR="00C04E17" w:rsidRPr="007B504E">
        <w:rPr>
          <w:sz w:val="20"/>
          <w:szCs w:val="20"/>
        </w:rPr>
        <w:t>1</w:t>
      </w:r>
      <w:r w:rsidR="00E42367" w:rsidRPr="007B504E">
        <w:rPr>
          <w:sz w:val="20"/>
          <w:szCs w:val="20"/>
        </w:rPr>
        <w:t xml:space="preserve">4, 1835, </w:t>
      </w:r>
      <w:hyperlink r:id="rId82" w:history="1">
        <w:r w:rsidR="00E42367" w:rsidRPr="007B504E">
          <w:rPr>
            <w:rStyle w:val="Hyperlink"/>
            <w:sz w:val="20"/>
            <w:szCs w:val="20"/>
            <w:u w:val="none"/>
          </w:rPr>
          <w:t>History of the C</w:t>
        </w:r>
        <w:r w:rsidR="00E42367" w:rsidRPr="007B504E">
          <w:rPr>
            <w:rStyle w:val="Hyperlink"/>
            <w:sz w:val="20"/>
            <w:szCs w:val="20"/>
            <w:u w:val="none"/>
          </w:rPr>
          <w:t>h</w:t>
        </w:r>
        <w:r w:rsidR="00E42367" w:rsidRPr="007B504E">
          <w:rPr>
            <w:rStyle w:val="Hyperlink"/>
            <w:sz w:val="20"/>
            <w:szCs w:val="20"/>
            <w:u w:val="none"/>
          </w:rPr>
          <w:t>u</w:t>
        </w:r>
        <w:r w:rsidR="00E42367" w:rsidRPr="007B504E">
          <w:rPr>
            <w:rStyle w:val="Hyperlink"/>
            <w:sz w:val="20"/>
            <w:szCs w:val="20"/>
            <w:u w:val="none"/>
          </w:rPr>
          <w:t>r</w:t>
        </w:r>
        <w:r w:rsidR="00E42367" w:rsidRPr="007B504E">
          <w:rPr>
            <w:rStyle w:val="Hyperlink"/>
            <w:sz w:val="20"/>
            <w:szCs w:val="20"/>
            <w:u w:val="none"/>
          </w:rPr>
          <w:t>c</w:t>
        </w:r>
        <w:r w:rsidR="00E42367" w:rsidRPr="007B504E">
          <w:rPr>
            <w:rStyle w:val="Hyperlink"/>
            <w:sz w:val="20"/>
            <w:szCs w:val="20"/>
            <w:u w:val="none"/>
          </w:rPr>
          <w:t>h, vol. 2, chapter 12, p.182</w:t>
        </w:r>
        <w:r w:rsidR="00772168" w:rsidRPr="007B504E">
          <w:rPr>
            <w:rStyle w:val="Hyperlink"/>
            <w:sz w:val="20"/>
            <w:szCs w:val="20"/>
            <w:u w:val="none"/>
          </w:rPr>
          <w:t>-91</w:t>
        </w:r>
        <w:r w:rsidR="00E42367" w:rsidRPr="007B504E">
          <w:rPr>
            <w:rStyle w:val="Hyperlink"/>
            <w:sz w:val="20"/>
            <w:szCs w:val="20"/>
            <w:u w:val="none"/>
          </w:rPr>
          <w:t>)</w:t>
        </w:r>
      </w:hyperlink>
      <w:r w:rsidR="00E42367" w:rsidRPr="007B504E">
        <w:rPr>
          <w:sz w:val="20"/>
          <w:szCs w:val="20"/>
        </w:rPr>
        <w:t xml:space="preserve"> </w:t>
      </w:r>
      <w:r w:rsidR="005F3107" w:rsidRPr="007B504E">
        <w:rPr>
          <w:sz w:val="20"/>
          <w:szCs w:val="20"/>
        </w:rPr>
        <w:t xml:space="preserve"> </w:t>
      </w:r>
      <w:r w:rsidR="004B08EB" w:rsidRPr="007B504E">
        <w:rPr>
          <w:sz w:val="20"/>
          <w:szCs w:val="20"/>
        </w:rPr>
        <w:t xml:space="preserve">Note: </w:t>
      </w:r>
      <w:r w:rsidR="001C0810" w:rsidRPr="007B504E">
        <w:rPr>
          <w:sz w:val="20"/>
          <w:szCs w:val="20"/>
        </w:rPr>
        <w:t>*The phrase</w:t>
      </w:r>
      <w:r w:rsidR="00A3761D" w:rsidRPr="007B504E">
        <w:rPr>
          <w:sz w:val="20"/>
          <w:szCs w:val="20"/>
        </w:rPr>
        <w:t xml:space="preserve">s </w:t>
      </w:r>
      <w:r w:rsidR="00A3761D" w:rsidRPr="00785208">
        <w:rPr>
          <w:i/>
          <w:sz w:val="20"/>
          <w:szCs w:val="20"/>
        </w:rPr>
        <w:t>prune the vineyard</w:t>
      </w:r>
      <w:r w:rsidR="00785208">
        <w:rPr>
          <w:i/>
          <w:sz w:val="20"/>
          <w:szCs w:val="20"/>
        </w:rPr>
        <w:t xml:space="preserve"> &amp;</w:t>
      </w:r>
      <w:r w:rsidR="001C0810" w:rsidRPr="00785208">
        <w:rPr>
          <w:i/>
          <w:sz w:val="20"/>
          <w:szCs w:val="20"/>
        </w:rPr>
        <w:t xml:space="preserve"> the winding up</w:t>
      </w:r>
      <w:r w:rsidR="001C0810" w:rsidRPr="007B504E">
        <w:rPr>
          <w:b/>
          <w:sz w:val="20"/>
          <w:szCs w:val="20"/>
        </w:rPr>
        <w:t xml:space="preserve"> </w:t>
      </w:r>
      <w:r w:rsidR="001C0810" w:rsidRPr="007B504E">
        <w:rPr>
          <w:sz w:val="20"/>
          <w:szCs w:val="20"/>
        </w:rPr>
        <w:t xml:space="preserve">is used in many of the </w:t>
      </w:r>
      <w:hyperlink r:id="rId83" w:history="1">
        <w:r w:rsidR="00EE6BAF" w:rsidRPr="00EE6BAF">
          <w:rPr>
            <w:rStyle w:val="Hyperlink"/>
            <w:sz w:val="20"/>
            <w:szCs w:val="20"/>
            <w:u w:val="none"/>
          </w:rPr>
          <w:t>Patriachal Blessings</w:t>
        </w:r>
      </w:hyperlink>
      <w:r w:rsidR="001C0810" w:rsidRPr="007B504E">
        <w:rPr>
          <w:sz w:val="20"/>
          <w:szCs w:val="20"/>
        </w:rPr>
        <w:t xml:space="preserve"> given by Joseph Smith Sr.</w:t>
      </w:r>
    </w:p>
    <w:p w14:paraId="461EB852" w14:textId="77777777" w:rsidR="00395DA6" w:rsidRDefault="00395DA6" w:rsidP="00CC6627"/>
    <w:p w14:paraId="2391F975" w14:textId="77777777" w:rsidR="00BC25AE" w:rsidRPr="00EA08BC" w:rsidRDefault="00776741" w:rsidP="00CC6627">
      <w:pPr>
        <w:rPr>
          <w:sz w:val="20"/>
          <w:szCs w:val="20"/>
        </w:rPr>
      </w:pPr>
      <w:r>
        <w:t>1835 Feb</w:t>
      </w:r>
      <w:r w:rsidR="00DC3F2E">
        <w:t>.</w:t>
      </w:r>
      <w:r>
        <w:t xml:space="preserve"> 14</w:t>
      </w:r>
      <w:r w:rsidRPr="00776741">
        <w:t>,   Several men were blessed by Joseph</w:t>
      </w:r>
      <w:r w:rsidR="00335DD6">
        <w:t xml:space="preserve"> Smith Jr.</w:t>
      </w:r>
      <w:r w:rsidRPr="00776741">
        <w:t xml:space="preserve"> and the three witnesses, including Brigham Young, and Heber C. Kimball, that they would </w:t>
      </w:r>
      <w:r w:rsidRPr="00331EBD">
        <w:rPr>
          <w:i/>
        </w:rPr>
        <w:t>“</w:t>
      </w:r>
      <w:r w:rsidRPr="00331EBD">
        <w:rPr>
          <w:b/>
          <w:i/>
        </w:rPr>
        <w:t xml:space="preserve">see the Saviour come </w:t>
      </w:r>
      <w:r w:rsidRPr="00B04F7F">
        <w:rPr>
          <w:i/>
        </w:rPr>
        <w:t>and stand on the Earth with power and great glory,” and</w:t>
      </w:r>
      <w:r w:rsidRPr="00331EBD">
        <w:rPr>
          <w:b/>
          <w:i/>
        </w:rPr>
        <w:t xml:space="preserve"> “live until the gathering was accomplished.”</w:t>
      </w:r>
      <w:r w:rsidR="004A2B46" w:rsidRPr="004A2B46">
        <w:rPr>
          <w:b/>
        </w:rPr>
        <w:t xml:space="preserve"> </w:t>
      </w:r>
      <w:r w:rsidRPr="00776741">
        <w:t xml:space="preserve">Brigham Young was blessed to </w:t>
      </w:r>
      <w:r w:rsidRPr="00331EBD">
        <w:rPr>
          <w:i/>
        </w:rPr>
        <w:t>“</w:t>
      </w:r>
      <w:r w:rsidRPr="00331EBD">
        <w:rPr>
          <w:b/>
          <w:i/>
        </w:rPr>
        <w:t>go forth and gather the Elect preparatory to the great day of the coming of the Lord”</w:t>
      </w:r>
      <w:r w:rsidRPr="00776741">
        <w:t xml:space="preserve"> </w:t>
      </w:r>
      <w:r w:rsidRPr="00EA08BC">
        <w:rPr>
          <w:sz w:val="20"/>
          <w:szCs w:val="20"/>
        </w:rPr>
        <w:t xml:space="preserve">(Minutes, Kirtland, Ohio, 14–15 Feb. 1835; handwriting of Warren Cowdery; in Minute Book 1, pp. </w:t>
      </w:r>
      <w:r w:rsidR="004A2B46" w:rsidRPr="00EA08BC">
        <w:rPr>
          <w:sz w:val="20"/>
          <w:szCs w:val="20"/>
        </w:rPr>
        <w:t>147–154; CHL.)</w:t>
      </w:r>
    </w:p>
    <w:p w14:paraId="321BC4E9" w14:textId="77777777" w:rsidR="00776741" w:rsidRDefault="00776741" w:rsidP="00CC6627"/>
    <w:p w14:paraId="6E5DFC74" w14:textId="77777777" w:rsidR="001A60B2" w:rsidRPr="00604E1F" w:rsidRDefault="001A60B2" w:rsidP="001A60B2">
      <w:r w:rsidRPr="00F84959">
        <w:rPr>
          <w:color w:val="800000"/>
        </w:rPr>
        <w:t xml:space="preserve">1835 Feb 14, </w:t>
      </w:r>
      <w:r w:rsidR="00611AB7" w:rsidRPr="00F84959">
        <w:rPr>
          <w:b/>
          <w:color w:val="800000"/>
        </w:rPr>
        <w:t>[1881 second coming prediction]</w:t>
      </w:r>
      <w:r w:rsidR="00611AB7" w:rsidRPr="00F84959">
        <w:rPr>
          <w:color w:val="800000"/>
        </w:rPr>
        <w:t xml:space="preserve">  </w:t>
      </w:r>
      <w:r w:rsidRPr="00F84959">
        <w:rPr>
          <w:color w:val="800000"/>
        </w:rPr>
        <w:t>Oliver B. Huntington's:  On the 14th of Feb. 1835, Joseph Smith said that “</w:t>
      </w:r>
      <w:r w:rsidRPr="00F84959">
        <w:rPr>
          <w:b/>
          <w:i/>
          <w:color w:val="800000"/>
        </w:rPr>
        <w:t>God had revealed to him that the coming of Christ would be within 56 years,”</w:t>
      </w:r>
      <w:r w:rsidRPr="00F84959">
        <w:rPr>
          <w:color w:val="800000"/>
        </w:rPr>
        <w:t xml:space="preserve"> which being added to 1835 shows that before 1891 and the 14th of Feb. </w:t>
      </w:r>
      <w:r w:rsidRPr="00F84959">
        <w:rPr>
          <w:b/>
          <w:color w:val="800000"/>
        </w:rPr>
        <w:t>“</w:t>
      </w:r>
      <w:r w:rsidRPr="00F84959">
        <w:rPr>
          <w:b/>
          <w:i/>
          <w:color w:val="800000"/>
        </w:rPr>
        <w:t>the Saviour of the world would make his appearance again upon the earth and the winding up scene take place.”</w:t>
      </w:r>
      <w:r w:rsidRPr="00F84959">
        <w:rPr>
          <w:color w:val="800000"/>
        </w:rPr>
        <w:t xml:space="preserve"> In connection with this event, was related by my brother Dimick Huntington, the fact that when Joseph and Hyrum Smith submitted in their feelings to consent to give themselves up to the state mob at Nauvoo Illinois, after they had passed the Mississippi River.  Joseph </w:t>
      </w:r>
      <w:r w:rsidRPr="00945C53">
        <w:rPr>
          <w:color w:val="800000"/>
        </w:rPr>
        <w:t xml:space="preserve">said </w:t>
      </w:r>
      <w:r w:rsidRPr="00945C53">
        <w:rPr>
          <w:b/>
          <w:i/>
          <w:color w:val="800000"/>
        </w:rPr>
        <w:t>"if they shed my blood it shall shorten this work 10 years.</w:t>
      </w:r>
      <w:r w:rsidR="00CF10A6" w:rsidRPr="00945C53">
        <w:rPr>
          <w:b/>
          <w:i/>
          <w:color w:val="800000"/>
        </w:rPr>
        <w:t>”</w:t>
      </w:r>
      <w:r w:rsidRPr="00945C53">
        <w:rPr>
          <w:color w:val="800000"/>
        </w:rPr>
        <w:t xml:space="preserve"> That taken from 1891 would reduce the time to </w:t>
      </w:r>
      <w:r w:rsidRPr="00945C53">
        <w:rPr>
          <w:b/>
          <w:i/>
          <w:color w:val="800000"/>
        </w:rPr>
        <w:t>1881 which if the true time within which the Saviour should come</w:t>
      </w:r>
      <w:r w:rsidRPr="00945C53">
        <w:rPr>
          <w:color w:val="800000"/>
        </w:rPr>
        <w:t xml:space="preserve"> muc</w:t>
      </w:r>
      <w:r w:rsidRPr="00F84959">
        <w:rPr>
          <w:color w:val="800000"/>
        </w:rPr>
        <w:t>h must be crowded into 6 years.</w:t>
      </w:r>
      <w:hyperlink r:id="rId84" w:anchor="19." w:history="1"/>
      <w:r w:rsidR="00CF10A6" w:rsidRPr="00F84959">
        <w:rPr>
          <w:color w:val="800000"/>
        </w:rPr>
        <w:t xml:space="preserve"> </w:t>
      </w:r>
      <w:r w:rsidRPr="00F84959">
        <w:rPr>
          <w:color w:val="800000"/>
        </w:rPr>
        <w:t xml:space="preserve"> </w:t>
      </w:r>
      <w:r w:rsidRPr="00604E1F">
        <w:rPr>
          <w:sz w:val="20"/>
          <w:szCs w:val="20"/>
        </w:rPr>
        <w:t>(Oliver B. Huntington, Autobiography II: 129 (Typescript, BYU Special Collections))</w:t>
      </w:r>
      <w:r w:rsidR="004A2B46" w:rsidRPr="00604E1F">
        <w:rPr>
          <w:sz w:val="20"/>
          <w:szCs w:val="20"/>
        </w:rPr>
        <w:t xml:space="preserve">  [10-1891=1881]</w:t>
      </w:r>
    </w:p>
    <w:p w14:paraId="26AAD7DE" w14:textId="77777777" w:rsidR="001A60B2" w:rsidRPr="00F84959" w:rsidRDefault="001A60B2" w:rsidP="00CC6627"/>
    <w:p w14:paraId="03281E84" w14:textId="77777777" w:rsidR="001A60B2" w:rsidRDefault="00CF10A6" w:rsidP="001A60B2">
      <w:pPr>
        <w:pStyle w:val="Default"/>
        <w:rPr>
          <w:color w:val="auto"/>
        </w:rPr>
      </w:pPr>
      <w:r w:rsidRPr="00F84959">
        <w:rPr>
          <w:color w:val="auto"/>
        </w:rPr>
        <w:t>NOTE:  When you see the word ZION in the below patriarchal blessings; this is referring to Independence, Missouri.</w:t>
      </w:r>
    </w:p>
    <w:p w14:paraId="352770A4" w14:textId="77777777" w:rsidR="00953AED" w:rsidRDefault="00953AED" w:rsidP="001A60B2">
      <w:pPr>
        <w:pStyle w:val="Default"/>
        <w:rPr>
          <w:color w:val="auto"/>
        </w:rPr>
      </w:pPr>
    </w:p>
    <w:p w14:paraId="45191062" w14:textId="77777777" w:rsidR="005F72D8" w:rsidRPr="00A20442" w:rsidRDefault="005F72D8" w:rsidP="00EE6BAF">
      <w:pPr>
        <w:pStyle w:val="Default"/>
      </w:pPr>
      <w:r w:rsidRPr="00A20442">
        <w:t>183</w:t>
      </w:r>
      <w:r>
        <w:t>3</w:t>
      </w:r>
      <w:r w:rsidRPr="00A20442">
        <w:t xml:space="preserve">-1840   Joseph Smith Sr. gave </w:t>
      </w:r>
      <w:hyperlink r:id="rId85" w:history="1">
        <w:r w:rsidR="00EE6BAF" w:rsidRPr="00EE6BAF">
          <w:rPr>
            <w:rStyle w:val="Hyperlink"/>
            <w:sz w:val="20"/>
            <w:szCs w:val="20"/>
            <w:u w:val="none"/>
          </w:rPr>
          <w:t>Patria</w:t>
        </w:r>
        <w:r w:rsidR="00EE6BAF" w:rsidRPr="00EE6BAF">
          <w:rPr>
            <w:rStyle w:val="Hyperlink"/>
            <w:sz w:val="20"/>
            <w:szCs w:val="20"/>
            <w:u w:val="none"/>
          </w:rPr>
          <w:t>c</w:t>
        </w:r>
        <w:r w:rsidR="00EE6BAF" w:rsidRPr="00EE6BAF">
          <w:rPr>
            <w:rStyle w:val="Hyperlink"/>
            <w:sz w:val="20"/>
            <w:szCs w:val="20"/>
            <w:u w:val="none"/>
          </w:rPr>
          <w:t>hal Blessings</w:t>
        </w:r>
      </w:hyperlink>
      <w:r w:rsidRPr="00A20442">
        <w:t xml:space="preserve"> to </w:t>
      </w:r>
      <w:r>
        <w:t xml:space="preserve">some </w:t>
      </w:r>
      <w:r w:rsidRPr="004A2B46">
        <w:rPr>
          <w:b/>
        </w:rPr>
        <w:t>forty recipients</w:t>
      </w:r>
      <w:r w:rsidRPr="00A20442">
        <w:t xml:space="preserve">, who were told </w:t>
      </w:r>
      <w:r w:rsidRPr="00D5237E">
        <w:rPr>
          <w:b/>
        </w:rPr>
        <w:t>they would not</w:t>
      </w:r>
      <w:r w:rsidRPr="00CF10A6">
        <w:rPr>
          <w:b/>
        </w:rPr>
        <w:t xml:space="preserve"> die before the second coming of Jesus Christ</w:t>
      </w:r>
      <w:r w:rsidRPr="00A20442">
        <w:t xml:space="preserve">!  </w:t>
      </w:r>
      <w:r>
        <w:t xml:space="preserve">  </w:t>
      </w:r>
      <w:r w:rsidRPr="00A20442">
        <w:t>Oliver Cowdery notes</w:t>
      </w:r>
      <w:r>
        <w:t xml:space="preserve">: </w:t>
      </w:r>
      <w:r w:rsidRPr="00A20442">
        <w:t xml:space="preserve">The following are patriarchal blessings pronounced upon those named, by president Joseph Smith sen. on the 27th day of August, 1835. There were many blessings given previous to these, but the book not being obtained until a few weeks since, it would be difficult to arrange all the blessings as they were </w:t>
      </w:r>
      <w:r w:rsidRPr="00A20442">
        <w:lastRenderedPageBreak/>
        <w:t xml:space="preserve">pronounced: indeed this would be impossible as many retained their blessings in their own hands, not yet having handed them in to be recorded. All that I shall observe in recording blessings hereafter is, to give their several dates. This however will not be possible always, as the clerks have not been particular to note the day and the month. One remark is necessary: It will be seen, that in the commencement of this record, I noticed that the first meeting was opened by prayer: this order is strictly observed in all patriarchal meetings, either by the one pronouncing the blessings or one whom he appoints. </w:t>
      </w:r>
      <w:r w:rsidRPr="00B436C9">
        <w:rPr>
          <w:sz w:val="20"/>
          <w:szCs w:val="20"/>
        </w:rPr>
        <w:t>(October 7, 1835. Oliver Cowdery. Recorder. [Patriarchal Blessing Book 1:16])</w:t>
      </w:r>
    </w:p>
    <w:p w14:paraId="6D96510C" w14:textId="77777777" w:rsidR="005F72D8" w:rsidRDefault="005F72D8" w:rsidP="001A60B2">
      <w:pPr>
        <w:pStyle w:val="Default"/>
      </w:pPr>
    </w:p>
    <w:p w14:paraId="3AB02435" w14:textId="77777777" w:rsidR="001A60B2" w:rsidRDefault="001A60B2" w:rsidP="001A60B2">
      <w:pPr>
        <w:pStyle w:val="Default"/>
        <w:rPr>
          <w:sz w:val="20"/>
          <w:szCs w:val="20"/>
        </w:rPr>
      </w:pPr>
      <w:ins w:id="32" w:author="George Speer" w:date="2014-06-24T01:14:00Z">
        <w:r w:rsidRPr="00A20442">
          <w:t>1835</w:t>
        </w:r>
      </w:ins>
      <w:r w:rsidRPr="00A20442">
        <w:t xml:space="preserve"> </w:t>
      </w:r>
      <w:ins w:id="33" w:author="George Speer" w:date="2014-06-24T01:14:00Z">
        <w:r w:rsidRPr="00A20442">
          <w:t>circa March</w:t>
        </w:r>
      </w:ins>
      <w:r w:rsidRPr="00A20442">
        <w:t xml:space="preserve">,   </w:t>
      </w:r>
      <w:ins w:id="34" w:author="George Speer" w:date="2014-06-24T01:14:00Z">
        <w:r w:rsidRPr="00A20442">
          <w:t xml:space="preserve"> </w:t>
        </w:r>
      </w:ins>
      <w:hyperlink r:id="rId86" w:history="1">
        <w:r w:rsidR="009602B4" w:rsidRPr="009602B4">
          <w:rPr>
            <w:rStyle w:val="Hyperlink"/>
            <w:u w:val="none"/>
          </w:rPr>
          <w:t>Charles B. Thompson</w:t>
        </w:r>
      </w:hyperlink>
      <w:r w:rsidR="009602B4" w:rsidRPr="009602B4">
        <w:t>,</w:t>
      </w:r>
      <w:r w:rsidRPr="00331EBD">
        <w:t xml:space="preserve"> </w:t>
      </w:r>
      <w:r w:rsidRPr="00331EBD">
        <w:rPr>
          <w:i/>
        </w:rPr>
        <w:t>“</w:t>
      </w:r>
      <w:ins w:id="35" w:author="George Speer" w:date="2014-06-24T01:10:00Z">
        <w:r w:rsidRPr="00A20442">
          <w:rPr>
            <w:i/>
          </w:rPr>
          <w:t>For if thine enemies cast thee into the fire, the flames shall not harm thee; and if need be that thou</w:t>
        </w:r>
      </w:ins>
      <w:r w:rsidRPr="00A20442">
        <w:rPr>
          <w:i/>
        </w:rPr>
        <w:t xml:space="preserve"> </w:t>
      </w:r>
      <w:ins w:id="36" w:author="George Speer" w:date="2014-06-24T01:10:00Z">
        <w:r w:rsidRPr="00A20442">
          <w:rPr>
            <w:i/>
          </w:rPr>
          <w:t>pass through the waters, they shall part hither and thither, at thy command; and thou shalt pass through on dry land.</w:t>
        </w:r>
      </w:ins>
      <w:r w:rsidRPr="00A20442">
        <w:rPr>
          <w:i/>
        </w:rPr>
        <w:t xml:space="preserve"> </w:t>
      </w:r>
      <w:ins w:id="37" w:author="George Speer" w:date="2014-06-24T01:14:00Z">
        <w:r w:rsidRPr="00A20442">
          <w:rPr>
            <w:i/>
          </w:rPr>
          <w:t xml:space="preserve">And thou shalt have power to </w:t>
        </w:r>
        <w:r w:rsidRPr="00A20442">
          <w:rPr>
            <w:b/>
            <w:i/>
          </w:rPr>
          <w:t>waft thyself on the wings of the wind</w:t>
        </w:r>
        <w:r w:rsidRPr="00A20442">
          <w:rPr>
            <w:i/>
          </w:rPr>
          <w:t xml:space="preserve"> as it were, </w:t>
        </w:r>
        <w:r w:rsidRPr="00A20442">
          <w:rPr>
            <w:b/>
            <w:i/>
          </w:rPr>
          <w:t>from place to place</w:t>
        </w:r>
        <w:r w:rsidRPr="00A20442">
          <w:rPr>
            <w:i/>
          </w:rPr>
          <w:t xml:space="preserve">, and </w:t>
        </w:r>
        <w:r w:rsidRPr="00A20442">
          <w:rPr>
            <w:b/>
            <w:i/>
          </w:rPr>
          <w:t>from nation to nation</w:t>
        </w:r>
        <w:r w:rsidRPr="00A20442">
          <w:rPr>
            <w:i/>
          </w:rPr>
          <w:t xml:space="preserve">. And thou shalt even have power to </w:t>
        </w:r>
        <w:r w:rsidRPr="00A20442">
          <w:rPr>
            <w:b/>
            <w:i/>
          </w:rPr>
          <w:t>translate thyself to Heaven</w:t>
        </w:r>
        <w:r w:rsidRPr="00A20442">
          <w:rPr>
            <w:i/>
          </w:rPr>
          <w:t xml:space="preserve"> if thou desirest it</w:t>
        </w:r>
      </w:ins>
      <w:r w:rsidRPr="00A20442">
        <w:rPr>
          <w:i/>
        </w:rPr>
        <w:t xml:space="preserve">… </w:t>
      </w:r>
      <w:ins w:id="38" w:author="George Speer" w:date="2014-06-24T01:14:00Z">
        <w:r w:rsidRPr="00A20442">
          <w:rPr>
            <w:i/>
          </w:rPr>
          <w:t xml:space="preserve">And thy right of </w:t>
        </w:r>
        <w:r w:rsidRPr="00A20442">
          <w:rPr>
            <w:b/>
            <w:i/>
          </w:rPr>
          <w:t>inheritance in the land of Zion</w:t>
        </w:r>
        <w:r w:rsidRPr="00A20442">
          <w:rPr>
            <w:i/>
          </w:rPr>
          <w:t xml:space="preserve"> is secured unto thee, and to thy seed after thee, to the latest generation. And if thou desirest it thou shalt </w:t>
        </w:r>
        <w:r w:rsidRPr="00A20442">
          <w:rPr>
            <w:b/>
            <w:i/>
          </w:rPr>
          <w:t>live on the earth, till the coming of the Son of Man in his glory</w:t>
        </w:r>
        <w:r w:rsidRPr="00A20442">
          <w:rPr>
            <w:i/>
          </w:rPr>
          <w:t xml:space="preserve">, to sit upon the throne of his power, when the Lord of hosts shall reign over </w:t>
        </w:r>
        <w:r w:rsidRPr="00A20442">
          <w:rPr>
            <w:b/>
            <w:i/>
          </w:rPr>
          <w:t>all flesh, in Mount Zion</w:t>
        </w:r>
        <w:r w:rsidRPr="00A20442">
          <w:rPr>
            <w:i/>
          </w:rPr>
          <w:t>, and in Jerusalem</w:t>
        </w:r>
      </w:ins>
      <w:r w:rsidRPr="00A20442">
        <w:rPr>
          <w:i/>
        </w:rPr>
        <w:t xml:space="preserve">…” </w:t>
      </w:r>
      <w:hyperlink r:id="rId87" w:history="1">
        <w:r w:rsidR="00EE6BAF" w:rsidRPr="00EE6BAF">
          <w:rPr>
            <w:rStyle w:val="Hyperlink"/>
            <w:sz w:val="20"/>
            <w:szCs w:val="20"/>
            <w:u w:val="none"/>
          </w:rPr>
          <w:t>(Patriachal Blessings</w:t>
        </w:r>
      </w:hyperlink>
      <w:r w:rsidR="00EE6BAF">
        <w:rPr>
          <w:sz w:val="20"/>
          <w:szCs w:val="20"/>
        </w:rPr>
        <w:t xml:space="preserve"> </w:t>
      </w:r>
      <w:r w:rsidRPr="0065434D">
        <w:rPr>
          <w:sz w:val="20"/>
          <w:szCs w:val="20"/>
        </w:rPr>
        <w:t>by Joseph Smi</w:t>
      </w:r>
      <w:r w:rsidR="00B04F7F" w:rsidRPr="0065434D">
        <w:rPr>
          <w:sz w:val="20"/>
          <w:szCs w:val="20"/>
        </w:rPr>
        <w:t>th Sr., between 1834-1840)</w:t>
      </w:r>
    </w:p>
    <w:p w14:paraId="1269DFFF" w14:textId="77777777" w:rsidR="00EE6BAF" w:rsidRDefault="00EE6BAF" w:rsidP="001A60B2">
      <w:pPr>
        <w:pStyle w:val="Default"/>
        <w:rPr>
          <w:sz w:val="20"/>
          <w:szCs w:val="20"/>
        </w:rPr>
      </w:pPr>
    </w:p>
    <w:p w14:paraId="02C2EBD8" w14:textId="77777777" w:rsidR="001A60B2" w:rsidRPr="00A20442" w:rsidRDefault="001A60B2" w:rsidP="001A60B2">
      <w:pPr>
        <w:pStyle w:val="Default"/>
      </w:pPr>
      <w:r w:rsidRPr="00A20442">
        <w:t>1835 Ap</w:t>
      </w:r>
      <w:r w:rsidR="009602B4">
        <w:t xml:space="preserve">ril 30,    </w:t>
      </w:r>
      <w:r w:rsidR="009602B4" w:rsidRPr="009602B4">
        <w:t xml:space="preserve"> </w:t>
      </w:r>
      <w:hyperlink r:id="rId88" w:history="1">
        <w:r w:rsidR="009602B4" w:rsidRPr="009602B4">
          <w:rPr>
            <w:rStyle w:val="Hyperlink"/>
            <w:u w:val="none"/>
          </w:rPr>
          <w:t>Jonathan H. Hale,</w:t>
        </w:r>
      </w:hyperlink>
      <w:r w:rsidR="009602B4" w:rsidRPr="009602B4">
        <w:t xml:space="preserve"> </w:t>
      </w:r>
      <w:r w:rsidRPr="009602B4">
        <w:rPr>
          <w:i/>
        </w:rPr>
        <w:t>“Thou</w:t>
      </w:r>
      <w:r w:rsidRPr="00A20442">
        <w:rPr>
          <w:i/>
        </w:rPr>
        <w:t xml:space="preserve"> shalt speak forth marvelous things, and </w:t>
      </w:r>
      <w:r w:rsidRPr="00A20442">
        <w:rPr>
          <w:b/>
          <w:i/>
        </w:rPr>
        <w:t>mountains shall flee before thee, rivers of water shall be turned out of their courses, and waters shall be divide at thy word</w:t>
      </w:r>
      <w:r w:rsidRPr="00A20442">
        <w:rPr>
          <w:i/>
        </w:rPr>
        <w:t xml:space="preserve">, if necessary… for thou shalt speak the words of God in power. Thou shalt have power to </w:t>
      </w:r>
      <w:r w:rsidRPr="00A20442">
        <w:rPr>
          <w:b/>
          <w:i/>
        </w:rPr>
        <w:t>remain in the flesh and stand when the Lord unveils His face</w:t>
      </w:r>
      <w:r w:rsidRPr="00A20442">
        <w:rPr>
          <w:i/>
        </w:rPr>
        <w:t>, and thou shalt receive a crown of Celestial Glory in the Kingdom of thy God</w:t>
      </w:r>
      <w:r w:rsidRPr="00000071">
        <w:rPr>
          <w:i/>
        </w:rPr>
        <w:t>…"</w:t>
      </w:r>
      <w:r w:rsidRPr="00000071">
        <w:t xml:space="preserve"> </w:t>
      </w:r>
      <w:hyperlink r:id="rId89" w:history="1">
        <w:r w:rsidR="00EE6BAF" w:rsidRPr="00EE6BAF">
          <w:rPr>
            <w:rStyle w:val="Hyperlink"/>
            <w:sz w:val="20"/>
            <w:szCs w:val="20"/>
            <w:u w:val="none"/>
          </w:rPr>
          <w:t>(Patriachal Blessings</w:t>
        </w:r>
      </w:hyperlink>
      <w:r w:rsidR="00EE6BAF">
        <w:rPr>
          <w:sz w:val="20"/>
          <w:szCs w:val="20"/>
        </w:rPr>
        <w:t xml:space="preserve"> </w:t>
      </w:r>
      <w:r w:rsidRPr="00000071">
        <w:rPr>
          <w:sz w:val="20"/>
          <w:szCs w:val="20"/>
        </w:rPr>
        <w:t>by</w:t>
      </w:r>
      <w:r w:rsidRPr="009602B4">
        <w:rPr>
          <w:sz w:val="20"/>
          <w:szCs w:val="20"/>
        </w:rPr>
        <w:t xml:space="preserve"> Joseph Smith Sr., between 1834-1840)   </w:t>
      </w:r>
      <w:ins w:id="39" w:author="George Speer" w:date="2014-06-24T00:20:00Z">
        <w:r w:rsidRPr="009602B4">
          <w:rPr>
            <w:sz w:val="20"/>
            <w:szCs w:val="20"/>
          </w:rPr>
          <w:t>[Note: In 189</w:t>
        </w:r>
      </w:ins>
      <w:r w:rsidR="0065434D">
        <w:rPr>
          <w:sz w:val="20"/>
          <w:szCs w:val="20"/>
        </w:rPr>
        <w:t>1</w:t>
      </w:r>
      <w:ins w:id="40" w:author="George Speer" w:date="2014-06-24T00:20:00Z">
        <w:r w:rsidRPr="009602B4">
          <w:rPr>
            <w:sz w:val="20"/>
            <w:szCs w:val="20"/>
          </w:rPr>
          <w:t xml:space="preserve">, </w:t>
        </w:r>
      </w:ins>
      <w:r w:rsidRPr="009602B4">
        <w:rPr>
          <w:sz w:val="20"/>
          <w:szCs w:val="20"/>
        </w:rPr>
        <w:t xml:space="preserve">Johnathan </w:t>
      </w:r>
      <w:ins w:id="41" w:author="George Speer" w:date="2014-06-24T00:20:00Z">
        <w:r w:rsidRPr="009602B4">
          <w:rPr>
            <w:sz w:val="20"/>
            <w:szCs w:val="20"/>
          </w:rPr>
          <w:t>would be 10</w:t>
        </w:r>
      </w:ins>
      <w:r w:rsidR="0065434D">
        <w:rPr>
          <w:sz w:val="20"/>
          <w:szCs w:val="20"/>
        </w:rPr>
        <w:t>1</w:t>
      </w:r>
      <w:ins w:id="42" w:author="George Speer" w:date="2014-06-24T00:20:00Z">
        <w:r w:rsidRPr="009602B4">
          <w:rPr>
            <w:sz w:val="20"/>
            <w:szCs w:val="20"/>
          </w:rPr>
          <w:t>]</w:t>
        </w:r>
      </w:ins>
    </w:p>
    <w:p w14:paraId="0ADE6569" w14:textId="77777777" w:rsidR="001A60B2" w:rsidRPr="00A20442" w:rsidRDefault="001A60B2" w:rsidP="001A60B2"/>
    <w:p w14:paraId="10E51982" w14:textId="77777777" w:rsidR="001A60B2" w:rsidRPr="00A20442" w:rsidRDefault="001A60B2" w:rsidP="001A60B2">
      <w:pPr>
        <w:pStyle w:val="Default"/>
        <w:rPr>
          <w:ins w:id="43" w:author="George Speer" w:date="2014-06-24T00:14:00Z"/>
        </w:rPr>
      </w:pPr>
      <w:r w:rsidRPr="00A20442">
        <w:t xml:space="preserve">1835 May 4,    </w:t>
      </w:r>
      <w:hyperlink r:id="rId90" w:history="1">
        <w:r w:rsidR="002C7BDF" w:rsidRPr="002C7BDF">
          <w:rPr>
            <w:rStyle w:val="Hyperlink"/>
            <w:u w:val="none"/>
          </w:rPr>
          <w:t>Isaac Morley</w:t>
        </w:r>
      </w:hyperlink>
      <w:r w:rsidR="002C7BDF" w:rsidRPr="002C7BDF">
        <w:t>,</w:t>
      </w:r>
      <w:r w:rsidRPr="002C7BDF">
        <w:t xml:space="preserve"> </w:t>
      </w:r>
      <w:r w:rsidRPr="002C7BDF">
        <w:rPr>
          <w:i/>
        </w:rPr>
        <w:t>“Thou</w:t>
      </w:r>
      <w:r w:rsidRPr="00331EBD">
        <w:rPr>
          <w:i/>
        </w:rPr>
        <w:t xml:space="preserve"> </w:t>
      </w:r>
      <w:r w:rsidRPr="00945C53">
        <w:rPr>
          <w:i/>
        </w:rPr>
        <w:t xml:space="preserve">shalt </w:t>
      </w:r>
      <w:r w:rsidR="00945C53">
        <w:rPr>
          <w:b/>
          <w:i/>
        </w:rPr>
        <w:t>Li</w:t>
      </w:r>
      <w:r w:rsidRPr="00945C53">
        <w:rPr>
          <w:b/>
          <w:i/>
        </w:rPr>
        <w:t>ve to see the heavens open</w:t>
      </w:r>
      <w:r w:rsidRPr="00945C53">
        <w:rPr>
          <w:i/>
        </w:rPr>
        <w:t xml:space="preserve"> and </w:t>
      </w:r>
      <w:r w:rsidRPr="00945C53">
        <w:rPr>
          <w:b/>
          <w:i/>
        </w:rPr>
        <w:t>see thy God in the flesh</w:t>
      </w:r>
      <w:r w:rsidRPr="00945C53">
        <w:rPr>
          <w:i/>
        </w:rPr>
        <w:t xml:space="preserve">… </w:t>
      </w:r>
      <w:r w:rsidRPr="00945C53">
        <w:rPr>
          <w:b/>
          <w:i/>
        </w:rPr>
        <w:t>Thy days shall be many</w:t>
      </w:r>
      <w:r w:rsidRPr="00945C53">
        <w:rPr>
          <w:i/>
        </w:rPr>
        <w:t xml:space="preserve">, and thou shalt yet do great good in the cause of thy God. And if thou wilt desire it, thou shalt have thy desire,- </w:t>
      </w:r>
      <w:r w:rsidRPr="00945C53">
        <w:rPr>
          <w:b/>
          <w:i/>
        </w:rPr>
        <w:t xml:space="preserve">thou shalt </w:t>
      </w:r>
      <w:r w:rsidR="00945C53">
        <w:rPr>
          <w:b/>
          <w:i/>
        </w:rPr>
        <w:t>L</w:t>
      </w:r>
      <w:r w:rsidRPr="00945C53">
        <w:rPr>
          <w:b/>
          <w:i/>
        </w:rPr>
        <w:t>ive to</w:t>
      </w:r>
      <w:r w:rsidRPr="00331EBD">
        <w:rPr>
          <w:b/>
          <w:i/>
        </w:rPr>
        <w:t xml:space="preserve"> see the Son of Man come</w:t>
      </w:r>
      <w:r w:rsidRPr="00331EBD">
        <w:rPr>
          <w:i/>
        </w:rPr>
        <w:t xml:space="preserve"> in the clouds of heaven, and the </w:t>
      </w:r>
      <w:r w:rsidRPr="00331EBD">
        <w:rPr>
          <w:b/>
          <w:i/>
        </w:rPr>
        <w:t>winding up scene of this generation…</w:t>
      </w:r>
      <w:r w:rsidR="0094664F">
        <w:rPr>
          <w:b/>
          <w:i/>
        </w:rPr>
        <w:t xml:space="preserve"> </w:t>
      </w:r>
      <w:r w:rsidR="0094664F" w:rsidRPr="002C7BDF">
        <w:rPr>
          <w:sz w:val="20"/>
          <w:szCs w:val="20"/>
        </w:rPr>
        <w:t>[100+1835=1935]</w:t>
      </w:r>
      <w:r w:rsidR="0094664F" w:rsidRPr="002C7BDF">
        <w:rPr>
          <w:i/>
          <w:sz w:val="20"/>
          <w:szCs w:val="20"/>
        </w:rPr>
        <w:t xml:space="preserve"> </w:t>
      </w:r>
      <w:r w:rsidRPr="002C7BDF">
        <w:rPr>
          <w:i/>
          <w:sz w:val="20"/>
          <w:szCs w:val="20"/>
        </w:rPr>
        <w:t xml:space="preserve"> </w:t>
      </w:r>
      <w:r w:rsidRPr="00331EBD">
        <w:rPr>
          <w:i/>
        </w:rPr>
        <w:t xml:space="preserve">Thy wife shall also be blessed and receive an equal portion with thee: she shall be faithful in prayer, and if thy children are afflicted with sickness in thy absence, she shall have [Priesthood] </w:t>
      </w:r>
      <w:r w:rsidRPr="00331EBD">
        <w:rPr>
          <w:b/>
          <w:i/>
        </w:rPr>
        <w:t>power to heal them</w:t>
      </w:r>
      <w:r w:rsidRPr="00331EBD">
        <w:rPr>
          <w:i/>
        </w:rPr>
        <w:t xml:space="preserve"> by the prayer of faith…”</w:t>
      </w:r>
      <w:r w:rsidRPr="00A20442">
        <w:t xml:space="preserve"> </w:t>
      </w:r>
      <w:r w:rsidRPr="002C7BDF">
        <w:rPr>
          <w:sz w:val="20"/>
          <w:szCs w:val="20"/>
        </w:rPr>
        <w:t>(Oliver Cowdery, Clerk and Recorder</w:t>
      </w:r>
      <w:r w:rsidR="002C7BDF">
        <w:rPr>
          <w:sz w:val="20"/>
          <w:szCs w:val="20"/>
        </w:rPr>
        <w:t>.</w:t>
      </w:r>
      <w:r w:rsidR="002C7BDF" w:rsidRPr="002C7BDF">
        <w:rPr>
          <w:sz w:val="20"/>
          <w:szCs w:val="20"/>
        </w:rPr>
        <w:t xml:space="preserve"> </w:t>
      </w:r>
      <w:hyperlink r:id="rId91" w:history="1">
        <w:r w:rsidR="00EE6BAF" w:rsidRPr="00EE6BAF">
          <w:rPr>
            <w:rStyle w:val="Hyperlink"/>
            <w:sz w:val="20"/>
            <w:szCs w:val="20"/>
            <w:u w:val="none"/>
          </w:rPr>
          <w:t>Patriachal Blessings</w:t>
        </w:r>
      </w:hyperlink>
      <w:r w:rsidRPr="002C7BDF">
        <w:rPr>
          <w:sz w:val="20"/>
          <w:szCs w:val="20"/>
        </w:rPr>
        <w:t xml:space="preserve"> by Joseph Smith Sr., between 1834-1840)   </w:t>
      </w:r>
      <w:ins w:id="44" w:author="George Speer" w:date="2014-06-24T00:20:00Z">
        <w:r w:rsidRPr="002C7BDF">
          <w:rPr>
            <w:sz w:val="20"/>
            <w:szCs w:val="20"/>
          </w:rPr>
          <w:t>[Note: In 189</w:t>
        </w:r>
      </w:ins>
      <w:r w:rsidR="0065434D">
        <w:rPr>
          <w:sz w:val="20"/>
          <w:szCs w:val="20"/>
        </w:rPr>
        <w:t>1</w:t>
      </w:r>
      <w:ins w:id="45" w:author="George Speer" w:date="2014-06-24T00:20:00Z">
        <w:r w:rsidRPr="002C7BDF">
          <w:rPr>
            <w:sz w:val="20"/>
            <w:szCs w:val="20"/>
          </w:rPr>
          <w:t xml:space="preserve">, </w:t>
        </w:r>
      </w:ins>
      <w:r w:rsidRPr="002C7BDF">
        <w:rPr>
          <w:sz w:val="20"/>
          <w:szCs w:val="20"/>
        </w:rPr>
        <w:t xml:space="preserve">Isaac </w:t>
      </w:r>
      <w:ins w:id="46" w:author="George Speer" w:date="2014-06-24T00:20:00Z">
        <w:r w:rsidRPr="002C7BDF">
          <w:rPr>
            <w:sz w:val="20"/>
            <w:szCs w:val="20"/>
          </w:rPr>
          <w:t>would be 10</w:t>
        </w:r>
      </w:ins>
      <w:r w:rsidR="0065434D">
        <w:rPr>
          <w:sz w:val="20"/>
          <w:szCs w:val="20"/>
        </w:rPr>
        <w:t>7</w:t>
      </w:r>
      <w:ins w:id="47" w:author="George Speer" w:date="2014-06-24T00:20:00Z">
        <w:r w:rsidRPr="002C7BDF">
          <w:rPr>
            <w:sz w:val="20"/>
            <w:szCs w:val="20"/>
          </w:rPr>
          <w:t>]</w:t>
        </w:r>
      </w:ins>
    </w:p>
    <w:p w14:paraId="401048B7" w14:textId="77777777" w:rsidR="001A60B2" w:rsidRPr="00A20442" w:rsidRDefault="001A60B2" w:rsidP="001A60B2">
      <w:pPr>
        <w:pStyle w:val="Default"/>
        <w:ind w:firstLine="720"/>
        <w:rPr>
          <w:ins w:id="48" w:author="George Speer" w:date="2014-06-24T01:14:00Z"/>
        </w:rPr>
      </w:pPr>
    </w:p>
    <w:p w14:paraId="4BC25D6C" w14:textId="77777777" w:rsidR="001A60B2" w:rsidRPr="00A20442" w:rsidRDefault="001A60B2" w:rsidP="001A60B2">
      <w:pPr>
        <w:pStyle w:val="Default"/>
      </w:pPr>
      <w:r w:rsidRPr="00A20442">
        <w:t xml:space="preserve">1835 May 4,    </w:t>
      </w:r>
      <w:hyperlink r:id="rId92" w:history="1">
        <w:r w:rsidR="002C7BDF" w:rsidRPr="002C7BDF">
          <w:rPr>
            <w:rStyle w:val="Hyperlink"/>
            <w:u w:val="none"/>
          </w:rPr>
          <w:t>Edward Partridge</w:t>
        </w:r>
      </w:hyperlink>
      <w:r w:rsidR="002C7BDF" w:rsidRPr="002C7BDF">
        <w:t>,</w:t>
      </w:r>
      <w:r w:rsidRPr="002C7BDF">
        <w:rPr>
          <w:i/>
        </w:rPr>
        <w:t>“Thy</w:t>
      </w:r>
      <w:r w:rsidRPr="00A20442">
        <w:rPr>
          <w:i/>
        </w:rPr>
        <w:t xml:space="preserve"> name shall be sealed among the </w:t>
      </w:r>
      <w:r w:rsidRPr="00A20442">
        <w:rPr>
          <w:b/>
          <w:i/>
        </w:rPr>
        <w:t>sanctified</w:t>
      </w:r>
      <w:r w:rsidRPr="00A20442">
        <w:rPr>
          <w:i/>
        </w:rPr>
        <w:t xml:space="preserve">; The Lord will </w:t>
      </w:r>
      <w:r w:rsidRPr="00A20442">
        <w:rPr>
          <w:b/>
          <w:i/>
        </w:rPr>
        <w:t>preserve thy life till a good old age, and thou shalt also live to see the heavens opened</w:t>
      </w:r>
      <w:r w:rsidRPr="00A20442">
        <w:rPr>
          <w:i/>
        </w:rPr>
        <w:t xml:space="preserve">, for thou hast desired this thing, and </w:t>
      </w:r>
      <w:r w:rsidRPr="00A20442">
        <w:rPr>
          <w:b/>
          <w:i/>
        </w:rPr>
        <w:t xml:space="preserve">shalt see the Son of man in the flesh… </w:t>
      </w:r>
      <w:r w:rsidRPr="00A20442">
        <w:rPr>
          <w:i/>
        </w:rPr>
        <w:t xml:space="preserve">Thy wife shall be blessed also and receive the desire of her heart; she shall have night visions and thereby know of thy welfare in thine absence… Thou shall live to </w:t>
      </w:r>
      <w:r w:rsidRPr="00A20442">
        <w:rPr>
          <w:b/>
          <w:i/>
        </w:rPr>
        <w:t>see the redemption of Zion</w:t>
      </w:r>
      <w:r w:rsidRPr="00A20442">
        <w:rPr>
          <w:i/>
        </w:rPr>
        <w:t xml:space="preserve"> and rejoice upon the goodly land.” </w:t>
      </w:r>
      <w:hyperlink r:id="rId93" w:history="1">
        <w:r w:rsidR="00EE6BAF" w:rsidRPr="00EE6BAF">
          <w:rPr>
            <w:rStyle w:val="Hyperlink"/>
            <w:sz w:val="20"/>
            <w:szCs w:val="20"/>
            <w:u w:val="none"/>
          </w:rPr>
          <w:t>(Patriachal Blessings</w:t>
        </w:r>
      </w:hyperlink>
      <w:r w:rsidRPr="002C7BDF">
        <w:rPr>
          <w:sz w:val="20"/>
          <w:szCs w:val="20"/>
        </w:rPr>
        <w:t xml:space="preserve"> by Joseph </w:t>
      </w:r>
      <w:r w:rsidR="00B04F7F" w:rsidRPr="002C7BDF">
        <w:rPr>
          <w:sz w:val="20"/>
          <w:szCs w:val="20"/>
        </w:rPr>
        <w:t>Smith Sr., between 1834-1840)</w:t>
      </w:r>
    </w:p>
    <w:p w14:paraId="7A86DE95" w14:textId="77777777" w:rsidR="001A60B2" w:rsidRPr="00A20442" w:rsidRDefault="001A60B2" w:rsidP="001A60B2">
      <w:pPr>
        <w:pStyle w:val="Default"/>
        <w:rPr>
          <w:b/>
        </w:rPr>
      </w:pPr>
    </w:p>
    <w:p w14:paraId="2315FEFB" w14:textId="77777777" w:rsidR="001A60B2" w:rsidRPr="002C7BDF" w:rsidRDefault="001A60B2" w:rsidP="001A60B2">
      <w:pPr>
        <w:pStyle w:val="Default"/>
        <w:rPr>
          <w:ins w:id="49" w:author="George Speer" w:date="2014-06-24T00:14:00Z"/>
          <w:sz w:val="20"/>
          <w:szCs w:val="20"/>
        </w:rPr>
      </w:pPr>
      <w:r w:rsidRPr="00A20442">
        <w:t>1835 June 7</w:t>
      </w:r>
      <w:r w:rsidRPr="00FA0C7D">
        <w:t xml:space="preserve">,    </w:t>
      </w:r>
      <w:hyperlink r:id="rId94" w:history="1">
        <w:r w:rsidR="002C7BDF" w:rsidRPr="002C7BDF">
          <w:rPr>
            <w:rStyle w:val="Hyperlink"/>
            <w:u w:val="none"/>
          </w:rPr>
          <w:t>Burr Riggs</w:t>
        </w:r>
      </w:hyperlink>
      <w:r w:rsidR="002C7BDF" w:rsidRPr="002C7BDF">
        <w:t>,</w:t>
      </w:r>
      <w:r w:rsidR="00FA0C7D" w:rsidRPr="002C7BDF">
        <w:t xml:space="preserve"> </w:t>
      </w:r>
      <w:r w:rsidRPr="002C7BDF">
        <w:rPr>
          <w:i/>
        </w:rPr>
        <w:t>“Thou</w:t>
      </w:r>
      <w:r w:rsidRPr="00331EBD">
        <w:rPr>
          <w:i/>
        </w:rPr>
        <w:t xml:space="preserve"> shalt be mighty: the heavens shall be opened unto thee while thou art in the flesh, and thine shall behold the upper worlds;</w:t>
      </w:r>
      <w:r w:rsidRPr="00331EBD">
        <w:rPr>
          <w:b/>
          <w:i/>
        </w:rPr>
        <w:t xml:space="preserve"> and thou shalt stand upon the earth, in the flesh, when the Savior comes… </w:t>
      </w:r>
      <w:r w:rsidRPr="00331EBD">
        <w:rPr>
          <w:i/>
        </w:rPr>
        <w:t xml:space="preserve">Thou shalt have power over thy enemies, and if need so be thou shalt have power to </w:t>
      </w:r>
      <w:r w:rsidRPr="00331EBD">
        <w:rPr>
          <w:b/>
          <w:i/>
        </w:rPr>
        <w:t>call down fire from heaven</w:t>
      </w:r>
      <w:r w:rsidRPr="00331EBD">
        <w:rPr>
          <w:i/>
        </w:rPr>
        <w:t xml:space="preserve"> and destroy them, so as thou mayest be delivered out of their hands; for none shall have power over thy life to take it away, unless thou shalt choose to lay it down thyself. Be faithful and thou </w:t>
      </w:r>
      <w:r w:rsidRPr="00331EBD">
        <w:rPr>
          <w:b/>
          <w:i/>
        </w:rPr>
        <w:t>shalt see the winding up scene of this generation</w:t>
      </w:r>
      <w:r w:rsidRPr="00331EBD">
        <w:rPr>
          <w:i/>
        </w:rPr>
        <w:t>.</w:t>
      </w:r>
      <w:r w:rsidR="0094664F" w:rsidRPr="0094664F">
        <w:rPr>
          <w:b/>
        </w:rPr>
        <w:t xml:space="preserve"> </w:t>
      </w:r>
      <w:r w:rsidR="0094664F" w:rsidRPr="002C7BDF">
        <w:rPr>
          <w:sz w:val="20"/>
          <w:szCs w:val="20"/>
        </w:rPr>
        <w:t>[100+1835=1935]</w:t>
      </w:r>
      <w:r w:rsidR="0094664F" w:rsidRPr="000408EB">
        <w:rPr>
          <w:i/>
        </w:rPr>
        <w:t xml:space="preserve"> </w:t>
      </w:r>
      <w:r w:rsidRPr="00331EBD">
        <w:rPr>
          <w:i/>
        </w:rPr>
        <w:t xml:space="preserve"> Amen.</w:t>
      </w:r>
      <w:r w:rsidRPr="00A20442">
        <w:t xml:space="preserve"> </w:t>
      </w:r>
      <w:r w:rsidRPr="002C7BDF">
        <w:rPr>
          <w:sz w:val="20"/>
          <w:szCs w:val="20"/>
        </w:rPr>
        <w:t xml:space="preserve">(F. G. Williams. Clerk. Oliver Cowdery, Recorder.) </w:t>
      </w:r>
      <w:hyperlink r:id="rId95" w:history="1">
        <w:r w:rsidR="00EE6BAF" w:rsidRPr="00EE6BAF">
          <w:rPr>
            <w:rStyle w:val="Hyperlink"/>
            <w:sz w:val="20"/>
            <w:szCs w:val="20"/>
            <w:u w:val="none"/>
          </w:rPr>
          <w:t>(Patriachal Blessings</w:t>
        </w:r>
      </w:hyperlink>
      <w:r w:rsidRPr="002C7BDF">
        <w:rPr>
          <w:sz w:val="20"/>
          <w:szCs w:val="20"/>
        </w:rPr>
        <w:t xml:space="preserve"> by Joseph Smith Sr., between 1834-1840)  </w:t>
      </w:r>
      <w:ins w:id="50" w:author="George Speer" w:date="2014-06-24T00:20:00Z">
        <w:r w:rsidRPr="002C7BDF">
          <w:rPr>
            <w:sz w:val="20"/>
            <w:szCs w:val="20"/>
          </w:rPr>
          <w:t>[Note: In 189</w:t>
        </w:r>
      </w:ins>
      <w:r w:rsidR="0065434D">
        <w:rPr>
          <w:sz w:val="20"/>
          <w:szCs w:val="20"/>
        </w:rPr>
        <w:t>1</w:t>
      </w:r>
      <w:ins w:id="51" w:author="George Speer" w:date="2014-06-24T00:20:00Z">
        <w:r w:rsidRPr="002C7BDF">
          <w:rPr>
            <w:sz w:val="20"/>
            <w:szCs w:val="20"/>
          </w:rPr>
          <w:t xml:space="preserve">, </w:t>
        </w:r>
      </w:ins>
      <w:r w:rsidRPr="002C7BDF">
        <w:rPr>
          <w:sz w:val="20"/>
          <w:szCs w:val="20"/>
        </w:rPr>
        <w:t xml:space="preserve">Edward </w:t>
      </w:r>
      <w:ins w:id="52" w:author="George Speer" w:date="2014-06-24T00:20:00Z">
        <w:r w:rsidRPr="002C7BDF">
          <w:rPr>
            <w:sz w:val="20"/>
            <w:szCs w:val="20"/>
          </w:rPr>
          <w:t>would be 10</w:t>
        </w:r>
      </w:ins>
      <w:r w:rsidR="0065434D">
        <w:rPr>
          <w:sz w:val="20"/>
          <w:szCs w:val="20"/>
        </w:rPr>
        <w:t>4</w:t>
      </w:r>
      <w:ins w:id="53" w:author="George Speer" w:date="2014-06-24T00:20:00Z">
        <w:r w:rsidRPr="002C7BDF">
          <w:rPr>
            <w:sz w:val="20"/>
            <w:szCs w:val="20"/>
          </w:rPr>
          <w:t>]</w:t>
        </w:r>
      </w:ins>
    </w:p>
    <w:p w14:paraId="1DE3989C" w14:textId="77777777" w:rsidR="001A60B2" w:rsidRPr="00A20442" w:rsidRDefault="001A60B2" w:rsidP="001A60B2">
      <w:pPr>
        <w:pStyle w:val="Default"/>
      </w:pPr>
    </w:p>
    <w:p w14:paraId="3F625FB4" w14:textId="77777777" w:rsidR="0065434D" w:rsidRPr="0065434D" w:rsidRDefault="001A60B2" w:rsidP="001A60B2">
      <w:pPr>
        <w:pStyle w:val="Default"/>
        <w:rPr>
          <w:ins w:id="54" w:author="George Speer" w:date="2014-06-24T00:14:00Z"/>
          <w:sz w:val="20"/>
          <w:szCs w:val="20"/>
        </w:rPr>
      </w:pPr>
      <w:r w:rsidRPr="00A20442">
        <w:lastRenderedPageBreak/>
        <w:t xml:space="preserve">1835 August 27, </w:t>
      </w:r>
      <w:hyperlink r:id="rId96" w:history="1">
        <w:r w:rsidR="00BC3EB0" w:rsidRPr="00BC3EB0">
          <w:rPr>
            <w:rStyle w:val="Hyperlink"/>
            <w:u w:val="none"/>
          </w:rPr>
          <w:t xml:space="preserve">   Martin Harris</w:t>
        </w:r>
      </w:hyperlink>
      <w:r w:rsidRPr="00BC3EB0">
        <w:t>, “</w:t>
      </w:r>
      <w:r w:rsidRPr="00BC3EB0">
        <w:rPr>
          <w:i/>
        </w:rPr>
        <w:t>Thou</w:t>
      </w:r>
      <w:r w:rsidRPr="00A20442">
        <w:rPr>
          <w:i/>
        </w:rPr>
        <w:t xml:space="preserve"> shalt </w:t>
      </w:r>
      <w:r w:rsidRPr="00A20442">
        <w:rPr>
          <w:b/>
          <w:i/>
        </w:rPr>
        <w:t>stand</w:t>
      </w:r>
      <w:r w:rsidRPr="00A20442">
        <w:rPr>
          <w:i/>
        </w:rPr>
        <w:t xml:space="preserve"> upon the earth when the kingdoms of this world shall </w:t>
      </w:r>
      <w:r w:rsidRPr="00A20442">
        <w:rPr>
          <w:b/>
          <w:i/>
        </w:rPr>
        <w:t>rend</w:t>
      </w:r>
      <w:r w:rsidRPr="00A20442">
        <w:rPr>
          <w:i/>
        </w:rPr>
        <w:t xml:space="preserve">, and the kingdom of heaven </w:t>
      </w:r>
      <w:r w:rsidRPr="00A20442">
        <w:rPr>
          <w:b/>
          <w:i/>
        </w:rPr>
        <w:t>come down</w:t>
      </w:r>
      <w:r w:rsidRPr="00A20442">
        <w:rPr>
          <w:i/>
        </w:rPr>
        <w:t xml:space="preserve">, if thou art faithful; for, if thou art faithful, thou shalt know Christ more perfectly, for thou shalt </w:t>
      </w:r>
      <w:r w:rsidRPr="00A20442">
        <w:rPr>
          <w:b/>
          <w:i/>
        </w:rPr>
        <w:t>see him and converse with him face to face…”</w:t>
      </w:r>
      <w:r w:rsidRPr="00A20442">
        <w:t xml:space="preserve">  </w:t>
      </w:r>
      <w:r w:rsidRPr="0065434D">
        <w:rPr>
          <w:sz w:val="20"/>
          <w:szCs w:val="20"/>
        </w:rPr>
        <w:t xml:space="preserve">(Oliver Cowdery, Clerk and Recorder) </w:t>
      </w:r>
      <w:hyperlink r:id="rId97" w:history="1">
        <w:r w:rsidR="00EE6BAF" w:rsidRPr="00EE6BAF">
          <w:rPr>
            <w:rStyle w:val="Hyperlink"/>
            <w:sz w:val="20"/>
            <w:szCs w:val="20"/>
            <w:u w:val="none"/>
          </w:rPr>
          <w:t>(Patriachal Blessings</w:t>
        </w:r>
      </w:hyperlink>
      <w:r w:rsidRPr="0065434D">
        <w:rPr>
          <w:sz w:val="20"/>
          <w:szCs w:val="20"/>
        </w:rPr>
        <w:t xml:space="preserve"> by Joseph Smith Sr., between 1834-1840) </w:t>
      </w:r>
      <w:ins w:id="55" w:author="George Speer" w:date="2014-06-24T00:20:00Z">
        <w:r w:rsidRPr="0065434D">
          <w:rPr>
            <w:sz w:val="20"/>
            <w:szCs w:val="20"/>
          </w:rPr>
          <w:t>[Note: In 189</w:t>
        </w:r>
      </w:ins>
      <w:r w:rsidR="0065434D">
        <w:rPr>
          <w:sz w:val="20"/>
          <w:szCs w:val="20"/>
        </w:rPr>
        <w:t>1</w:t>
      </w:r>
      <w:ins w:id="56" w:author="George Speer" w:date="2014-06-24T00:20:00Z">
        <w:r w:rsidRPr="0065434D">
          <w:rPr>
            <w:sz w:val="20"/>
            <w:szCs w:val="20"/>
          </w:rPr>
          <w:t xml:space="preserve">, </w:t>
        </w:r>
      </w:ins>
      <w:r w:rsidRPr="0065434D">
        <w:rPr>
          <w:sz w:val="20"/>
          <w:szCs w:val="20"/>
        </w:rPr>
        <w:t xml:space="preserve">Martin </w:t>
      </w:r>
      <w:ins w:id="57" w:author="George Speer" w:date="2014-06-24T00:20:00Z">
        <w:r w:rsidRPr="0065434D">
          <w:rPr>
            <w:sz w:val="20"/>
            <w:szCs w:val="20"/>
          </w:rPr>
          <w:t>would be 10</w:t>
        </w:r>
      </w:ins>
      <w:r w:rsidR="0065434D">
        <w:rPr>
          <w:sz w:val="20"/>
          <w:szCs w:val="20"/>
        </w:rPr>
        <w:t>4</w:t>
      </w:r>
      <w:ins w:id="58" w:author="George Speer" w:date="2014-06-24T00:20:00Z">
        <w:r w:rsidRPr="0065434D">
          <w:rPr>
            <w:sz w:val="20"/>
            <w:szCs w:val="20"/>
          </w:rPr>
          <w:t>]</w:t>
        </w:r>
      </w:ins>
    </w:p>
    <w:p w14:paraId="3BFE5DB9" w14:textId="77777777" w:rsidR="00B814DD" w:rsidRDefault="00B814DD" w:rsidP="001A60B2">
      <w:pPr>
        <w:pStyle w:val="Default"/>
      </w:pPr>
    </w:p>
    <w:p w14:paraId="285E5A2D" w14:textId="77777777" w:rsidR="00B814DD" w:rsidRPr="00B814DD" w:rsidRDefault="00B814DD" w:rsidP="001A60B2">
      <w:pPr>
        <w:pStyle w:val="Default"/>
        <w:rPr>
          <w:sz w:val="20"/>
          <w:szCs w:val="20"/>
        </w:rPr>
      </w:pPr>
      <w:r w:rsidRPr="00A20442">
        <w:t>1835 July</w:t>
      </w:r>
      <w:r>
        <w:t xml:space="preserve">  “Is The End Near?” by Oliver Cowdery, LDS Messenger and Advocate, July, 1835, pp. 149,150.  </w:t>
      </w:r>
      <w:hyperlink r:id="rId98" w:history="1">
        <w:r w:rsidRPr="00B814DD">
          <w:rPr>
            <w:rStyle w:val="Hyperlink"/>
            <w:sz w:val="20"/>
            <w:szCs w:val="20"/>
          </w:rPr>
          <w:t>https://archive.org/stream/latterdaysaintsm01unse#page/14</w:t>
        </w:r>
        <w:r w:rsidRPr="00B814DD">
          <w:rPr>
            <w:rStyle w:val="Hyperlink"/>
            <w:sz w:val="20"/>
            <w:szCs w:val="20"/>
          </w:rPr>
          <w:t>8</w:t>
        </w:r>
        <w:r w:rsidRPr="00B814DD">
          <w:rPr>
            <w:rStyle w:val="Hyperlink"/>
            <w:sz w:val="20"/>
            <w:szCs w:val="20"/>
          </w:rPr>
          <w:t>/mode/2up/search/%22latter+day%22</w:t>
        </w:r>
      </w:hyperlink>
    </w:p>
    <w:p w14:paraId="46B62D44" w14:textId="77777777" w:rsidR="008571CE" w:rsidRDefault="008571CE" w:rsidP="001A60B2">
      <w:pPr>
        <w:pStyle w:val="Default"/>
      </w:pPr>
    </w:p>
    <w:p w14:paraId="55F35707" w14:textId="77777777" w:rsidR="00CA117E" w:rsidRDefault="001F5FA7" w:rsidP="001A60B2">
      <w:pPr>
        <w:pStyle w:val="Default"/>
      </w:pPr>
      <w:r>
        <w:t>1836 November  The Latter Day Glory</w:t>
      </w:r>
    </w:p>
    <w:p w14:paraId="735E92C3" w14:textId="77777777" w:rsidR="00CA117E" w:rsidRDefault="001F5FA7" w:rsidP="001A60B2">
      <w:pPr>
        <w:pStyle w:val="Default"/>
      </w:pPr>
      <w:hyperlink r:id="rId99" w:history="1">
        <w:r w:rsidRPr="00A3621E">
          <w:rPr>
            <w:rStyle w:val="Hyperlink"/>
          </w:rPr>
          <w:t>https://archive.org/stream/latte</w:t>
        </w:r>
        <w:r w:rsidRPr="00A3621E">
          <w:rPr>
            <w:rStyle w:val="Hyperlink"/>
          </w:rPr>
          <w:t>r</w:t>
        </w:r>
        <w:r w:rsidRPr="00A3621E">
          <w:rPr>
            <w:rStyle w:val="Hyperlink"/>
          </w:rPr>
          <w:t>daysaintsm0</w:t>
        </w:r>
        <w:r w:rsidRPr="00A3621E">
          <w:rPr>
            <w:rStyle w:val="Hyperlink"/>
          </w:rPr>
          <w:t>1</w:t>
        </w:r>
        <w:r w:rsidRPr="00A3621E">
          <w:rPr>
            <w:rStyle w:val="Hyperlink"/>
          </w:rPr>
          <w:t>u</w:t>
        </w:r>
        <w:r w:rsidRPr="00A3621E">
          <w:rPr>
            <w:rStyle w:val="Hyperlink"/>
          </w:rPr>
          <w:t>n</w:t>
        </w:r>
        <w:r w:rsidRPr="00A3621E">
          <w:rPr>
            <w:rStyle w:val="Hyperlink"/>
          </w:rPr>
          <w:t>s</w:t>
        </w:r>
        <w:r w:rsidRPr="00A3621E">
          <w:rPr>
            <w:rStyle w:val="Hyperlink"/>
          </w:rPr>
          <w:t>e</w:t>
        </w:r>
        <w:r w:rsidRPr="00A3621E">
          <w:rPr>
            <w:rStyle w:val="Hyperlink"/>
          </w:rPr>
          <w:t>#</w:t>
        </w:r>
        <w:r w:rsidRPr="00A3621E">
          <w:rPr>
            <w:rStyle w:val="Hyperlink"/>
          </w:rPr>
          <w:t>page/n405/mode/2up</w:t>
        </w:r>
      </w:hyperlink>
      <w:r w:rsidR="00945C53">
        <w:t xml:space="preserve">  pp. 401-404</w:t>
      </w:r>
    </w:p>
    <w:p w14:paraId="0E314046" w14:textId="77777777" w:rsidR="00CA117E" w:rsidRPr="008571CE" w:rsidRDefault="00CA117E" w:rsidP="001A60B2">
      <w:pPr>
        <w:pStyle w:val="Default"/>
        <w:rPr>
          <w:ins w:id="59" w:author="George Speer" w:date="2014-06-23T22:17:00Z"/>
        </w:rPr>
      </w:pPr>
    </w:p>
    <w:p w14:paraId="127B739B" w14:textId="77777777" w:rsidR="001A60B2" w:rsidRPr="00CD0BCC" w:rsidRDefault="001A60B2" w:rsidP="001A60B2">
      <w:pPr>
        <w:pStyle w:val="Default"/>
        <w:rPr>
          <w:ins w:id="60" w:author="George Speer" w:date="2014-06-23T22:20:00Z"/>
          <w:sz w:val="20"/>
          <w:szCs w:val="20"/>
        </w:rPr>
      </w:pPr>
      <w:ins w:id="61" w:author="George Speer" w:date="2014-06-23T22:20:00Z">
        <w:r w:rsidRPr="00A20442">
          <w:t>1836</w:t>
        </w:r>
      </w:ins>
      <w:r w:rsidRPr="00A20442">
        <w:t xml:space="preserve"> </w:t>
      </w:r>
      <w:ins w:id="62" w:author="George Speer" w:date="2014-06-23T22:20:00Z">
        <w:r w:rsidRPr="00A20442">
          <w:t xml:space="preserve">December 15, </w:t>
        </w:r>
      </w:ins>
      <w:r w:rsidRPr="00A20442">
        <w:t xml:space="preserve">   </w:t>
      </w:r>
      <w:ins w:id="63" w:author="George Speer" w:date="2014-06-23T22:20:00Z">
        <w:r w:rsidRPr="00A20442">
          <w:t>Lorenzo Snow</w:t>
        </w:r>
      </w:ins>
      <w:r w:rsidRPr="00A20442">
        <w:t>,  “</w:t>
      </w:r>
      <w:ins w:id="64" w:author="George Speer" w:date="2014-06-23T22:20:00Z">
        <w:r w:rsidRPr="00A20442">
          <w:rPr>
            <w:i/>
          </w:rPr>
          <w:t xml:space="preserve">thou shalt have </w:t>
        </w:r>
        <w:r w:rsidRPr="00A20442">
          <w:rPr>
            <w:b/>
            <w:i/>
          </w:rPr>
          <w:t>power to translate thyself</w:t>
        </w:r>
        <w:r w:rsidRPr="00A20442">
          <w:rPr>
            <w:i/>
          </w:rPr>
          <w:t xml:space="preserve"> from one </w:t>
        </w:r>
        <w:r w:rsidRPr="00A20442">
          <w:rPr>
            <w:b/>
            <w:i/>
          </w:rPr>
          <w:t>plannet [planet] to annother [another]</w:t>
        </w:r>
        <w:r w:rsidRPr="00A20442">
          <w:rPr>
            <w:i/>
          </w:rPr>
          <w:t xml:space="preserve"> - power to go </w:t>
        </w:r>
        <w:r w:rsidRPr="00A20442">
          <w:rPr>
            <w:b/>
            <w:i/>
          </w:rPr>
          <w:t>to the moon</w:t>
        </w:r>
        <w:r w:rsidRPr="00A20442">
          <w:rPr>
            <w:i/>
          </w:rPr>
          <w:t xml:space="preserve"> if thou shalt desire it. Power to preach to the spirits in prison - power like Enoch to </w:t>
        </w:r>
        <w:r w:rsidRPr="00A20442">
          <w:rPr>
            <w:b/>
            <w:i/>
          </w:rPr>
          <w:t>translate thyself to heaven</w:t>
        </w:r>
        <w:r w:rsidRPr="00A20442">
          <w:rPr>
            <w:i/>
          </w:rPr>
          <w:t xml:space="preserve">, - thou shalt have power to </w:t>
        </w:r>
        <w:r w:rsidRPr="00A20442">
          <w:rPr>
            <w:b/>
            <w:i/>
          </w:rPr>
          <w:t>rend the vail [veil] of heaven and see Jesus standing at the right hand of his Father</w:t>
        </w:r>
        <w:r w:rsidRPr="00A20442">
          <w:rPr>
            <w:i/>
          </w:rPr>
          <w:t>. Theare [There] shall not be a mightier man on Earth than thou</w:t>
        </w:r>
      </w:ins>
      <w:r w:rsidRPr="00A20442">
        <w:rPr>
          <w:i/>
        </w:rPr>
        <w:t>…  T</w:t>
      </w:r>
      <w:ins w:id="65" w:author="George Speer" w:date="2014-06-23T22:20:00Z">
        <w:r w:rsidRPr="00A20442">
          <w:rPr>
            <w:i/>
          </w:rPr>
          <w:t xml:space="preserve">he diseased shall send to thee their </w:t>
        </w:r>
        <w:r w:rsidRPr="00A20442">
          <w:rPr>
            <w:b/>
            <w:i/>
          </w:rPr>
          <w:t>handkerchiefs and aprons and by thy touch their owners shall be healed</w:t>
        </w:r>
      </w:ins>
      <w:r w:rsidRPr="00A20442">
        <w:rPr>
          <w:i/>
        </w:rPr>
        <w:t>…</w:t>
      </w:r>
      <w:ins w:id="66" w:author="George Speer" w:date="2014-06-23T22:20:00Z">
        <w:r w:rsidRPr="00A20442">
          <w:rPr>
            <w:i/>
          </w:rPr>
          <w:t xml:space="preserve"> If it be expedient the </w:t>
        </w:r>
        <w:r w:rsidRPr="00A20442">
          <w:rPr>
            <w:b/>
            <w:i/>
          </w:rPr>
          <w:t>Dead shall rise and come forth</w:t>
        </w:r>
        <w:r w:rsidRPr="00A20442">
          <w:rPr>
            <w:i/>
          </w:rPr>
          <w:t xml:space="preserve"> at thy bid[d]ing even those that have long slept in the dust shall come foarth [forth] to life. Thou shalt have </w:t>
        </w:r>
        <w:r w:rsidRPr="00A20442">
          <w:rPr>
            <w:b/>
            <w:i/>
          </w:rPr>
          <w:t>long life thou shalt live to the age of Moses</w:t>
        </w:r>
        <w:r w:rsidRPr="00A20442">
          <w:rPr>
            <w:i/>
          </w:rPr>
          <w:t xml:space="preserve"> yet not be old, for </w:t>
        </w:r>
        <w:r w:rsidRPr="00A20442">
          <w:rPr>
            <w:b/>
            <w:i/>
          </w:rPr>
          <w:t>old age shall not come upon thee</w:t>
        </w:r>
        <w:r w:rsidRPr="00A20442">
          <w:rPr>
            <w:i/>
          </w:rPr>
          <w:t xml:space="preserve">, the vigor of thy mind shall not be abated and thy vigor and strength of thy body shall be preserved. </w:t>
        </w:r>
        <w:r w:rsidRPr="00A20442">
          <w:rPr>
            <w:b/>
            <w:i/>
          </w:rPr>
          <w:t>Thou shalt have power to stand in the flesh and see Jesus come in the clouds, no power shall take thy life so long as it shall be useful to thy fellow men</w:t>
        </w:r>
      </w:ins>
      <w:r w:rsidRPr="00A20442">
        <w:rPr>
          <w:b/>
          <w:i/>
        </w:rPr>
        <w:t>.</w:t>
      </w:r>
      <w:r w:rsidRPr="00A20442">
        <w:rPr>
          <w:i/>
        </w:rPr>
        <w:t xml:space="preserve"> T</w:t>
      </w:r>
      <w:ins w:id="67" w:author="George Speer" w:date="2014-06-23T22:20:00Z">
        <w:r w:rsidRPr="00A20442">
          <w:rPr>
            <w:i/>
          </w:rPr>
          <w:t>hou shalt preach the gospel so long as theare [there] shall be an ear to hear or an heart to believe</w:t>
        </w:r>
      </w:ins>
      <w:r w:rsidRPr="00A20442">
        <w:rPr>
          <w:i/>
        </w:rPr>
        <w:t xml:space="preserve">… </w:t>
      </w:r>
      <w:ins w:id="68" w:author="George Speer" w:date="2014-06-23T22:20:00Z">
        <w:r w:rsidRPr="00A20442">
          <w:rPr>
            <w:b/>
            <w:i/>
          </w:rPr>
          <w:t>Thou shalt sit in council with the one hundred and forty four thousand</w:t>
        </w:r>
      </w:ins>
      <w:r w:rsidR="0094664F">
        <w:rPr>
          <w:b/>
          <w:i/>
        </w:rPr>
        <w:t xml:space="preserve"> </w:t>
      </w:r>
      <w:r w:rsidR="0094664F" w:rsidRPr="0094664F">
        <w:rPr>
          <w:b/>
        </w:rPr>
        <w:t>[sounds like the Jehovah Witnes</w:t>
      </w:r>
      <w:r w:rsidR="0094664F">
        <w:rPr>
          <w:b/>
        </w:rPr>
        <w:t xml:space="preserve">s] </w:t>
      </w:r>
      <w:ins w:id="69" w:author="George Speer" w:date="2014-06-23T22:20:00Z">
        <w:r w:rsidRPr="00A20442">
          <w:rPr>
            <w:i/>
          </w:rPr>
          <w:t xml:space="preserve">and shall </w:t>
        </w:r>
        <w:r w:rsidRPr="00A20442">
          <w:rPr>
            <w:b/>
            <w:i/>
          </w:rPr>
          <w:t>stand with the Lamb on Mount Zion</w:t>
        </w:r>
        <w:r w:rsidRPr="00A20442">
          <w:rPr>
            <w:i/>
          </w:rPr>
          <w:t xml:space="preserve"> and shall be able to sing thy song.</w:t>
        </w:r>
      </w:ins>
      <w:r w:rsidRPr="00A20442">
        <w:rPr>
          <w:i/>
        </w:rPr>
        <w:t>”</w:t>
      </w:r>
      <w:ins w:id="70" w:author="George Speer" w:date="2014-06-23T22:20:00Z">
        <w:r w:rsidRPr="00A20442">
          <w:t xml:space="preserve"> </w:t>
        </w:r>
      </w:ins>
      <w:hyperlink r:id="rId100" w:history="1">
        <w:r w:rsidR="000A04BC" w:rsidRPr="00EE6BAF">
          <w:rPr>
            <w:rStyle w:val="Hyperlink"/>
            <w:sz w:val="20"/>
            <w:szCs w:val="20"/>
            <w:u w:val="none"/>
          </w:rPr>
          <w:t>(Patriachal Blessings</w:t>
        </w:r>
      </w:hyperlink>
      <w:r w:rsidRPr="00CD0BCC">
        <w:rPr>
          <w:sz w:val="20"/>
          <w:szCs w:val="20"/>
        </w:rPr>
        <w:t xml:space="preserve"> by Joseph</w:t>
      </w:r>
      <w:r w:rsidR="00945C53">
        <w:rPr>
          <w:sz w:val="20"/>
          <w:szCs w:val="20"/>
        </w:rPr>
        <w:t xml:space="preserve"> Smith Sr., between 1834-1840) </w:t>
      </w:r>
    </w:p>
    <w:p w14:paraId="250EC14D" w14:textId="77777777" w:rsidR="007B2229" w:rsidRPr="002B0C07" w:rsidRDefault="007B2229" w:rsidP="002B0C07"/>
    <w:p w14:paraId="421A5F18" w14:textId="77777777" w:rsidR="00630A35" w:rsidRDefault="00630A35" w:rsidP="001A60B2">
      <w:pPr>
        <w:rPr>
          <w:sz w:val="20"/>
          <w:szCs w:val="20"/>
        </w:rPr>
      </w:pPr>
      <w:r>
        <w:t>1837 January 3rd</w:t>
      </w:r>
      <w:r w:rsidRPr="007F4224">
        <w:t xml:space="preserve">   </w:t>
      </w:r>
      <w:r w:rsidR="00A85B15">
        <w:t>{</w:t>
      </w:r>
      <w:r>
        <w:t>W</w:t>
      </w:r>
      <w:r w:rsidRPr="00933277">
        <w:t xml:space="preserve">ilford </w:t>
      </w:r>
      <w:r>
        <w:t xml:space="preserve">Woodruff </w:t>
      </w:r>
      <w:r w:rsidRPr="00933277">
        <w:t>made no profession of faith until 1830</w:t>
      </w:r>
      <w:r>
        <w:t xml:space="preserve">, </w:t>
      </w:r>
      <w:r w:rsidRPr="00933277">
        <w:t>his life was not devoid of religion</w:t>
      </w:r>
      <w:r>
        <w:t>.  F</w:t>
      </w:r>
      <w:r w:rsidRPr="00933277">
        <w:t xml:space="preserve">rom reading the </w:t>
      </w:r>
      <w:r>
        <w:t>B</w:t>
      </w:r>
      <w:r w:rsidRPr="00933277">
        <w:t>ible</w:t>
      </w:r>
      <w:r>
        <w:t xml:space="preserve"> </w:t>
      </w:r>
      <w:r w:rsidRPr="00933277">
        <w:t xml:space="preserve">he had felt that </w:t>
      </w:r>
      <w:r w:rsidRPr="00DA2588">
        <w:rPr>
          <w:b/>
          <w:i/>
        </w:rPr>
        <w:t xml:space="preserve">“the Church of God would be re-established upon the earth’ and that he should </w:t>
      </w:r>
      <w:r w:rsidR="00E67C64">
        <w:rPr>
          <w:b/>
          <w:i/>
        </w:rPr>
        <w:t>L</w:t>
      </w:r>
      <w:r w:rsidRPr="00DA2588">
        <w:rPr>
          <w:b/>
          <w:i/>
        </w:rPr>
        <w:t xml:space="preserve">ive to see it.”  </w:t>
      </w:r>
      <w:r w:rsidRPr="00DA2588">
        <w:rPr>
          <w:sz w:val="20"/>
          <w:szCs w:val="20"/>
        </w:rPr>
        <w:t>(History of Wilford Woodruff, Deseret News, 7 July 1858</w:t>
      </w:r>
      <w:r>
        <w:rPr>
          <w:sz w:val="20"/>
          <w:szCs w:val="20"/>
        </w:rPr>
        <w:t>,</w:t>
      </w:r>
      <w:r w:rsidRPr="00DA2588">
        <w:rPr>
          <w:sz w:val="20"/>
          <w:szCs w:val="20"/>
        </w:rPr>
        <w:t xml:space="preserve"> p 81)</w:t>
      </w:r>
      <w:r w:rsidRPr="007F4224">
        <w:t xml:space="preserve"> </w:t>
      </w:r>
      <w:r>
        <w:t>O</w:t>
      </w:r>
      <w:r w:rsidRPr="00933277">
        <w:t>n 29</w:t>
      </w:r>
      <w:r>
        <w:t xml:space="preserve"> D</w:t>
      </w:r>
      <w:r w:rsidRPr="00933277">
        <w:t xml:space="preserve">ecember 1833 he heard the preaching of two </w:t>
      </w:r>
      <w:r>
        <w:t>M</w:t>
      </w:r>
      <w:r w:rsidRPr="00933277">
        <w:t>ormon</w:t>
      </w:r>
      <w:r>
        <w:t xml:space="preserve"> </w:t>
      </w:r>
      <w:r w:rsidRPr="00933277">
        <w:t>Elders</w:t>
      </w:r>
      <w:r>
        <w:t xml:space="preserve">… and two days later was baptized…  </w:t>
      </w:r>
      <w:r w:rsidR="00BC5FB8">
        <w:t>The T</w:t>
      </w:r>
      <w:r>
        <w:t>hird Journal Book of Wilford</w:t>
      </w:r>
      <w:r w:rsidR="00A85B15">
        <w:t xml:space="preserve"> Woodruff</w:t>
      </w:r>
      <w:r>
        <w:t xml:space="preserve">, January 3, 1837: </w:t>
      </w:r>
      <w:r w:rsidRPr="007F4224">
        <w:t xml:space="preserve"> </w:t>
      </w:r>
      <w:r w:rsidRPr="00A85B15">
        <w:rPr>
          <w:i/>
        </w:rPr>
        <w:t>“there being two vacancies in the first quorum we were chosen to fill them</w:t>
      </w:r>
      <w:r w:rsidR="00A85B15">
        <w:rPr>
          <w:i/>
        </w:rPr>
        <w:t>,</w:t>
      </w:r>
      <w:r w:rsidRPr="00A85B15">
        <w:rPr>
          <w:i/>
        </w:rPr>
        <w:t xml:space="preserve"> President Aldrich ordained Elder M. Holmes to this appointment &amp; pronounced great blessings upon his head.  </w:t>
      </w:r>
      <w:hyperlink r:id="rId101" w:history="1">
        <w:r w:rsidR="00C6570A" w:rsidRPr="00C6570A">
          <w:rPr>
            <w:rStyle w:val="Hyperlink"/>
            <w:i/>
            <w:u w:val="none"/>
          </w:rPr>
          <w:t>President Zebedee Coltrin</w:t>
        </w:r>
      </w:hyperlink>
      <w:r w:rsidR="00C6570A" w:rsidRPr="00C6570A">
        <w:rPr>
          <w:i/>
        </w:rPr>
        <w:t xml:space="preserve"> </w:t>
      </w:r>
      <w:r w:rsidRPr="00C6570A">
        <w:rPr>
          <w:i/>
        </w:rPr>
        <w:t>ordained</w:t>
      </w:r>
      <w:r w:rsidRPr="00A85B15">
        <w:rPr>
          <w:i/>
        </w:rPr>
        <w:t xml:space="preserve"> me as a member of the first seventy &amp; pronounced great blessings upon my head by the spirit of prophecy &amp; revelation some of them I will mention which are as follows… I should heal the sick</w:t>
      </w:r>
      <w:r w:rsidR="00A85B15">
        <w:rPr>
          <w:i/>
        </w:rPr>
        <w:t>,</w:t>
      </w:r>
      <w:r w:rsidRPr="00A85B15">
        <w:rPr>
          <w:i/>
        </w:rPr>
        <w:t xml:space="preserve"> cause the blind to see</w:t>
      </w:r>
      <w:r w:rsidR="00A85B15">
        <w:rPr>
          <w:i/>
        </w:rPr>
        <w:t>,</w:t>
      </w:r>
      <w:r w:rsidRPr="00A85B15">
        <w:rPr>
          <w:i/>
        </w:rPr>
        <w:t xml:space="preserve"> the lame to leap as an heart, the deaf to hear</w:t>
      </w:r>
      <w:r w:rsidR="00A85B15">
        <w:rPr>
          <w:i/>
        </w:rPr>
        <w:t>,</w:t>
      </w:r>
      <w:r w:rsidRPr="00A85B15">
        <w:rPr>
          <w:i/>
        </w:rPr>
        <w:t xml:space="preserve"> stop the mouths of lions &amp; raise the dead to life &amp; waft myself as did Phillip from river to river from sea to sea &amp; from continuant to continuant for the purpose of preaching the gospel of Jesus Christ &amp; that I should stand before Kings &amp; Princes &amp; that they would send for me to receive wisdom knowledge &amp; instruction at my mouth because they considered me wiser than themselves</w:t>
      </w:r>
      <w:r w:rsidR="00A85B15">
        <w:rPr>
          <w:i/>
        </w:rPr>
        <w:t>,</w:t>
      </w:r>
      <w:r w:rsidRPr="00A85B15">
        <w:rPr>
          <w:i/>
        </w:rPr>
        <w:t xml:space="preserve"> in like manner as the Egyptians sought wisdom at the hand of JOSEPH and that God would give me a multiplicity of blessings that I should preach to the nations of the earth &amp; to the inhabitants upon the islands of the sea </w:t>
      </w:r>
      <w:r w:rsidRPr="00A85B15">
        <w:rPr>
          <w:b/>
          <w:i/>
        </w:rPr>
        <w:t xml:space="preserve">&amp; that I should then return &amp; stand upon Mount Zion in the </w:t>
      </w:r>
      <w:r w:rsidR="00A85B15">
        <w:rPr>
          <w:b/>
          <w:i/>
        </w:rPr>
        <w:t>F</w:t>
      </w:r>
      <w:r w:rsidRPr="00A85B15">
        <w:rPr>
          <w:b/>
          <w:i/>
        </w:rPr>
        <w:t>lesh even in Jackson County, Missouri at the Coming of Christ &amp; that I should be caught up to meet him in the clouds of heaven</w:t>
      </w:r>
      <w:r w:rsidR="00C6570A">
        <w:rPr>
          <w:b/>
          <w:i/>
        </w:rPr>
        <w:t>,</w:t>
      </w:r>
      <w:r w:rsidRPr="00A85B15">
        <w:rPr>
          <w:b/>
          <w:i/>
        </w:rPr>
        <w:t xml:space="preserve"> for he</w:t>
      </w:r>
      <w:r w:rsidR="00C6570A">
        <w:rPr>
          <w:i/>
          <w:sz w:val="20"/>
          <w:szCs w:val="20"/>
        </w:rPr>
        <w:t xml:space="preserve"> </w:t>
      </w:r>
      <w:hyperlink r:id="rId102" w:history="1">
        <w:r w:rsidR="00C6570A" w:rsidRPr="00C6570A">
          <w:rPr>
            <w:rStyle w:val="Hyperlink"/>
            <w:i/>
            <w:sz w:val="20"/>
            <w:szCs w:val="20"/>
            <w:u w:val="none"/>
          </w:rPr>
          <w:t>[President Zebedee Coltrin]</w:t>
        </w:r>
      </w:hyperlink>
      <w:r w:rsidR="00C6570A" w:rsidRPr="00A85B15">
        <w:rPr>
          <w:i/>
        </w:rPr>
        <w:t xml:space="preserve"> </w:t>
      </w:r>
      <w:r w:rsidRPr="00A85B15">
        <w:rPr>
          <w:b/>
          <w:i/>
        </w:rPr>
        <w:t>said this was the word of God unto me</w:t>
      </w:r>
      <w:r w:rsidRPr="00A85B15">
        <w:rPr>
          <w:i/>
        </w:rPr>
        <w:t xml:space="preserve"> &amp; also that I should visit COLUB [Kolob] &amp; preach to the spirits in prison… </w:t>
      </w:r>
      <w:r w:rsidR="00BC5FB8">
        <w:rPr>
          <w:i/>
        </w:rPr>
        <w:t xml:space="preserve">&amp; </w:t>
      </w:r>
      <w:r w:rsidRPr="00A85B15">
        <w:rPr>
          <w:i/>
        </w:rPr>
        <w:t xml:space="preserve">that their would be still </w:t>
      </w:r>
      <w:r w:rsidRPr="00BC5FB8">
        <w:rPr>
          <w:b/>
          <w:i/>
        </w:rPr>
        <w:t>greater blessing</w:t>
      </w:r>
      <w:r w:rsidRPr="00A85B15">
        <w:rPr>
          <w:i/>
        </w:rPr>
        <w:t xml:space="preserve"> pronounced upon my head…</w:t>
      </w:r>
      <w:r w:rsidR="00A85B15">
        <w:rPr>
          <w:i/>
        </w:rPr>
        <w:t xml:space="preserve">”}  </w:t>
      </w:r>
      <w:hyperlink r:id="rId103" w:history="1">
        <w:r w:rsidRPr="002B0C07">
          <w:rPr>
            <w:rStyle w:val="Hyperlink"/>
            <w:sz w:val="20"/>
            <w:szCs w:val="20"/>
            <w:u w:val="none"/>
          </w:rPr>
          <w:t>(Journal of Wilfor</w:t>
        </w:r>
        <w:r w:rsidRPr="002B0C07">
          <w:rPr>
            <w:rStyle w:val="Hyperlink"/>
            <w:sz w:val="20"/>
            <w:szCs w:val="20"/>
            <w:u w:val="none"/>
          </w:rPr>
          <w:t>d</w:t>
        </w:r>
        <w:r w:rsidRPr="002B0C07">
          <w:rPr>
            <w:rStyle w:val="Hyperlink"/>
            <w:sz w:val="20"/>
            <w:szCs w:val="20"/>
            <w:u w:val="none"/>
          </w:rPr>
          <w:t xml:space="preserve"> Woodruff,</w:t>
        </w:r>
      </w:hyperlink>
      <w:r w:rsidRPr="002B0C07">
        <w:rPr>
          <w:sz w:val="20"/>
          <w:szCs w:val="20"/>
        </w:rPr>
        <w:t xml:space="preserve">  Jan. 3, 1837</w:t>
      </w:r>
      <w:r w:rsidR="00A85B15">
        <w:rPr>
          <w:sz w:val="20"/>
          <w:szCs w:val="20"/>
        </w:rPr>
        <w:t xml:space="preserve"> also see </w:t>
      </w:r>
      <w:r>
        <w:rPr>
          <w:sz w:val="20"/>
          <w:szCs w:val="20"/>
        </w:rPr>
        <w:t>The Kir</w:t>
      </w:r>
      <w:r w:rsidR="00A85B15">
        <w:rPr>
          <w:sz w:val="20"/>
          <w:szCs w:val="20"/>
        </w:rPr>
        <w:t>t</w:t>
      </w:r>
      <w:r>
        <w:rPr>
          <w:sz w:val="20"/>
          <w:szCs w:val="20"/>
        </w:rPr>
        <w:t>land Book of Wilford Woodr</w:t>
      </w:r>
      <w:r w:rsidRPr="00A85B15">
        <w:rPr>
          <w:sz w:val="20"/>
          <w:szCs w:val="20"/>
        </w:rPr>
        <w:t xml:space="preserve">uff, by </w:t>
      </w:r>
      <w:hyperlink r:id="rId104" w:history="1">
        <w:r w:rsidR="00A85B15" w:rsidRPr="00A85B15">
          <w:rPr>
            <w:rStyle w:val="Hyperlink"/>
            <w:sz w:val="20"/>
            <w:szCs w:val="20"/>
            <w:u w:val="none"/>
          </w:rPr>
          <w:t>Dean C. Jesse</w:t>
        </w:r>
        <w:r w:rsidR="00A85B15">
          <w:rPr>
            <w:rStyle w:val="Hyperlink"/>
            <w:sz w:val="20"/>
            <w:szCs w:val="20"/>
            <w:u w:val="none"/>
          </w:rPr>
          <w:t>e)</w:t>
        </w:r>
      </w:hyperlink>
    </w:p>
    <w:p w14:paraId="08BEF76F" w14:textId="77777777" w:rsidR="007B2229" w:rsidRPr="002B0C07" w:rsidRDefault="007B2229" w:rsidP="001A60B2">
      <w:pPr>
        <w:rPr>
          <w:sz w:val="20"/>
          <w:szCs w:val="20"/>
        </w:rPr>
      </w:pPr>
    </w:p>
    <w:p w14:paraId="21271D64" w14:textId="77777777" w:rsidR="004A2B46" w:rsidRDefault="001A60B2" w:rsidP="001A60B2">
      <w:pPr>
        <w:pStyle w:val="Default"/>
      </w:pPr>
      <w:ins w:id="71" w:author="George Speer" w:date="2014-06-23T22:36:00Z">
        <w:r w:rsidRPr="00A20442">
          <w:t>1837</w:t>
        </w:r>
      </w:ins>
      <w:r w:rsidRPr="00A20442">
        <w:t xml:space="preserve"> </w:t>
      </w:r>
      <w:ins w:id="72" w:author="George Speer" w:date="2014-06-23T22:36:00Z">
        <w:r w:rsidRPr="00A20442">
          <w:t xml:space="preserve">February 22, </w:t>
        </w:r>
      </w:ins>
      <w:r w:rsidRPr="00A20442">
        <w:t xml:space="preserve">   </w:t>
      </w:r>
      <w:ins w:id="73" w:author="George Speer" w:date="2014-06-23T22:36:00Z">
        <w:r w:rsidRPr="00A20442">
          <w:t>Willard Richards</w:t>
        </w:r>
      </w:ins>
      <w:r w:rsidRPr="00A20442">
        <w:t xml:space="preserve">, </w:t>
      </w:r>
      <w:r w:rsidRPr="00A20442">
        <w:rPr>
          <w:i/>
        </w:rPr>
        <w:t>“</w:t>
      </w:r>
      <w:ins w:id="74" w:author="George Speer" w:date="2014-06-23T22:36:00Z">
        <w:r w:rsidRPr="00A20442">
          <w:rPr>
            <w:i/>
          </w:rPr>
          <w:t xml:space="preserve">Thou shalt become mighty to the pulling down the strong holds of Satan, and building up the </w:t>
        </w:r>
        <w:r w:rsidRPr="00A20442">
          <w:rPr>
            <w:b/>
            <w:i/>
          </w:rPr>
          <w:t>Redeemer's kingdom in the Last days</w:t>
        </w:r>
      </w:ins>
      <w:r w:rsidRPr="00A20442">
        <w:rPr>
          <w:i/>
        </w:rPr>
        <w:t>…</w:t>
      </w:r>
      <w:ins w:id="75" w:author="George Speer" w:date="2014-06-23T22:36:00Z">
        <w:r w:rsidRPr="00A20442">
          <w:rPr>
            <w:b/>
            <w:i/>
          </w:rPr>
          <w:t>Thou shalt have great possessions, for the treasures of the earth shall be at thy command</w:t>
        </w:r>
      </w:ins>
      <w:r w:rsidRPr="00A20442">
        <w:rPr>
          <w:b/>
          <w:i/>
        </w:rPr>
        <w:t xml:space="preserve">… </w:t>
      </w:r>
      <w:ins w:id="76" w:author="George Speer" w:date="2014-06-23T22:36:00Z">
        <w:r w:rsidRPr="00A20442">
          <w:rPr>
            <w:b/>
            <w:i/>
          </w:rPr>
          <w:t>Death shall have no power over thee, for thou shalt tarry and behold thy Redeemer coming in the clouds, and shall see him in the flesh</w:t>
        </w:r>
        <w:r w:rsidRPr="00A20442">
          <w:rPr>
            <w:i/>
          </w:rPr>
          <w:t xml:space="preserve">; shall have power to </w:t>
        </w:r>
        <w:r w:rsidRPr="00A20442">
          <w:rPr>
            <w:b/>
            <w:i/>
          </w:rPr>
          <w:t>bring thy kindred into the kingdom</w:t>
        </w:r>
        <w:r w:rsidRPr="00A20442">
          <w:rPr>
            <w:i/>
          </w:rPr>
          <w:t>, who shall acknowledge thee a man of God</w:t>
        </w:r>
      </w:ins>
      <w:r w:rsidRPr="00A20442">
        <w:rPr>
          <w:i/>
        </w:rPr>
        <w:t xml:space="preserve">…” </w:t>
      </w:r>
      <w:hyperlink r:id="rId105" w:history="1">
        <w:r w:rsidR="000A04BC" w:rsidRPr="00EE6BAF">
          <w:rPr>
            <w:rStyle w:val="Hyperlink"/>
            <w:sz w:val="20"/>
            <w:szCs w:val="20"/>
            <w:u w:val="none"/>
          </w:rPr>
          <w:t>(Patriachal Blessings</w:t>
        </w:r>
      </w:hyperlink>
      <w:r w:rsidRPr="00CD0BCC">
        <w:rPr>
          <w:sz w:val="20"/>
          <w:szCs w:val="20"/>
        </w:rPr>
        <w:t xml:space="preserve"> by Joseph </w:t>
      </w:r>
      <w:r w:rsidR="004A2B46" w:rsidRPr="00CD0BCC">
        <w:rPr>
          <w:sz w:val="20"/>
          <w:szCs w:val="20"/>
        </w:rPr>
        <w:t>Smith Sr., between 1834-1840)</w:t>
      </w:r>
    </w:p>
    <w:p w14:paraId="749F446A" w14:textId="77777777" w:rsidR="004A2B46" w:rsidRDefault="004A2B46" w:rsidP="001A60B2">
      <w:pPr>
        <w:pStyle w:val="Default"/>
      </w:pPr>
    </w:p>
    <w:p w14:paraId="1D109477" w14:textId="77777777" w:rsidR="004A2B46" w:rsidRDefault="001A60B2" w:rsidP="004A2B46">
      <w:pPr>
        <w:pStyle w:val="Default"/>
      </w:pPr>
      <w:ins w:id="77" w:author="George Speer" w:date="2014-06-23T22:43:00Z">
        <w:r w:rsidRPr="00A20442">
          <w:t>1837</w:t>
        </w:r>
      </w:ins>
      <w:r w:rsidRPr="00A20442">
        <w:t xml:space="preserve"> </w:t>
      </w:r>
      <w:ins w:id="78" w:author="George Speer" w:date="2014-06-23T22:43:00Z">
        <w:r w:rsidRPr="00A20442">
          <w:t xml:space="preserve">April 13, </w:t>
        </w:r>
      </w:ins>
      <w:r w:rsidRPr="00A20442">
        <w:t xml:space="preserve">   </w:t>
      </w:r>
      <w:ins w:id="79" w:author="George Speer" w:date="2014-06-23T22:43:00Z">
        <w:r w:rsidRPr="00A20442">
          <w:t>Wilford Woodruff</w:t>
        </w:r>
      </w:ins>
      <w:r w:rsidRPr="00A20442">
        <w:t>,</w:t>
      </w:r>
      <w:r w:rsidRPr="00A20442">
        <w:rPr>
          <w:i/>
        </w:rPr>
        <w:t xml:space="preserve"> “</w:t>
      </w:r>
      <w:ins w:id="80" w:author="George Speer" w:date="2014-06-23T22:42:00Z">
        <w:r w:rsidRPr="00A20442">
          <w:rPr>
            <w:i/>
          </w:rPr>
          <w:t xml:space="preserve">Yea the </w:t>
        </w:r>
        <w:r w:rsidRPr="00A20442">
          <w:rPr>
            <w:b/>
            <w:i/>
          </w:rPr>
          <w:t>Lord of Glory shall appear unto thee</w:t>
        </w:r>
        <w:r w:rsidRPr="00A20442">
          <w:rPr>
            <w:i/>
          </w:rPr>
          <w:t xml:space="preserve">. Thou shalt </w:t>
        </w:r>
        <w:r w:rsidRPr="00A20442">
          <w:rPr>
            <w:b/>
            <w:i/>
          </w:rPr>
          <w:t>put thy hands upon his feet and feel his wounds with thy hands</w:t>
        </w:r>
        <w:r w:rsidRPr="00A20442">
          <w:rPr>
            <w:i/>
          </w:rPr>
          <w:t xml:space="preserve"> that thou mayest become a special witness of his name</w:t>
        </w:r>
      </w:ins>
      <w:r w:rsidRPr="00A20442">
        <w:rPr>
          <w:i/>
        </w:rPr>
        <w:t xml:space="preserve">… </w:t>
      </w:r>
      <w:ins w:id="81" w:author="George Speer" w:date="2014-06-23T22:42:00Z">
        <w:r w:rsidRPr="00A20442">
          <w:rPr>
            <w:i/>
          </w:rPr>
          <w:t xml:space="preserve">Thou shalt </w:t>
        </w:r>
        <w:r w:rsidRPr="00A20442">
          <w:rPr>
            <w:b/>
            <w:i/>
          </w:rPr>
          <w:t>stand in the flesh and see the winding up scene of this generation</w:t>
        </w:r>
        <w:r w:rsidRPr="00A20442">
          <w:rPr>
            <w:i/>
          </w:rPr>
          <w:t xml:space="preserve">. </w:t>
        </w:r>
      </w:ins>
      <w:r w:rsidR="00ED1470" w:rsidRPr="00CD0BCC">
        <w:rPr>
          <w:sz w:val="20"/>
          <w:szCs w:val="20"/>
        </w:rPr>
        <w:t>[100+1837=1937]</w:t>
      </w:r>
      <w:r w:rsidR="00ED1470">
        <w:rPr>
          <w:b/>
        </w:rPr>
        <w:t xml:space="preserve"> </w:t>
      </w:r>
      <w:ins w:id="82" w:author="George Speer" w:date="2014-06-23T22:42:00Z">
        <w:r w:rsidRPr="00A20442">
          <w:rPr>
            <w:i/>
          </w:rPr>
          <w:t xml:space="preserve">Thou shalt </w:t>
        </w:r>
        <w:r w:rsidRPr="00A20442">
          <w:rPr>
            <w:b/>
            <w:i/>
          </w:rPr>
          <w:t>remain on the earth to behold the Savior come in</w:t>
        </w:r>
        <w:r w:rsidRPr="00A20442">
          <w:rPr>
            <w:i/>
          </w:rPr>
          <w:t xml:space="preserve"> the clouds of heaven. Thou shalt be </w:t>
        </w:r>
        <w:r w:rsidRPr="00A20442">
          <w:rPr>
            <w:b/>
            <w:i/>
          </w:rPr>
          <w:t>numbered with the 100 &amp; 44.000</w:t>
        </w:r>
      </w:ins>
      <w:r w:rsidR="0094664F">
        <w:rPr>
          <w:b/>
          <w:i/>
        </w:rPr>
        <w:t xml:space="preserve"> </w:t>
      </w:r>
      <w:r w:rsidR="0094664F" w:rsidRPr="00F84959">
        <w:t>[sounds like the Jehovah Witness]</w:t>
      </w:r>
      <w:r w:rsidR="0094664F">
        <w:rPr>
          <w:b/>
        </w:rPr>
        <w:t xml:space="preserve"> </w:t>
      </w:r>
      <w:ins w:id="83" w:author="George Speer" w:date="2014-06-23T22:42:00Z">
        <w:r w:rsidRPr="00A20442">
          <w:rPr>
            <w:i/>
          </w:rPr>
          <w:t xml:space="preserve">that shall stand upon </w:t>
        </w:r>
        <w:r w:rsidRPr="00A20442">
          <w:rPr>
            <w:b/>
            <w:i/>
          </w:rPr>
          <w:t>Mount Zion</w:t>
        </w:r>
        <w:r w:rsidRPr="00A20442">
          <w:rPr>
            <w:i/>
          </w:rPr>
          <w:t xml:space="preserve"> and sing a song</w:t>
        </w:r>
      </w:ins>
      <w:r w:rsidRPr="00A20442">
        <w:rPr>
          <w:i/>
        </w:rPr>
        <w:t xml:space="preserve">… </w:t>
      </w:r>
      <w:ins w:id="84" w:author="George Speer" w:date="2014-06-23T22:42:00Z">
        <w:r w:rsidRPr="00A20442">
          <w:rPr>
            <w:i/>
          </w:rPr>
          <w:t xml:space="preserve">Thou shalt have access to the </w:t>
        </w:r>
        <w:r w:rsidRPr="00A20442">
          <w:rPr>
            <w:b/>
            <w:i/>
          </w:rPr>
          <w:t>treasures hid in the sand</w:t>
        </w:r>
      </w:ins>
      <w:r w:rsidRPr="00A20442">
        <w:rPr>
          <w:b/>
          <w:i/>
        </w:rPr>
        <w:t xml:space="preserve"> </w:t>
      </w:r>
      <w:ins w:id="85" w:author="George Speer" w:date="2014-06-23T22:42:00Z">
        <w:r w:rsidRPr="00A20442">
          <w:rPr>
            <w:i/>
          </w:rPr>
          <w:t xml:space="preserve">to assist thy necessities. An angel of God shall show thee the </w:t>
        </w:r>
        <w:r w:rsidRPr="00A20442">
          <w:rPr>
            <w:b/>
            <w:i/>
          </w:rPr>
          <w:t>treasures of the earth</w:t>
        </w:r>
      </w:ins>
      <w:r w:rsidRPr="00A20442">
        <w:rPr>
          <w:b/>
          <w:i/>
        </w:rPr>
        <w:t xml:space="preserve"> </w:t>
      </w:r>
      <w:ins w:id="86" w:author="George Speer" w:date="2014-06-23T22:42:00Z">
        <w:r w:rsidRPr="00A20442">
          <w:rPr>
            <w:i/>
          </w:rPr>
          <w:t>that thou mayest have riches to assist thee in gathering many orphan children, to Zion</w:t>
        </w:r>
      </w:ins>
      <w:r w:rsidRPr="00A20442">
        <w:rPr>
          <w:i/>
        </w:rPr>
        <w:t xml:space="preserve">... </w:t>
      </w:r>
      <w:ins w:id="87" w:author="George Speer" w:date="2014-06-23T22:42:00Z">
        <w:r w:rsidRPr="00A20442">
          <w:rPr>
            <w:i/>
          </w:rPr>
          <w:t xml:space="preserve">No power shall stay thee, </w:t>
        </w:r>
        <w:r w:rsidRPr="00A20442">
          <w:rPr>
            <w:b/>
            <w:i/>
          </w:rPr>
          <w:t>at thy word the winds shall be stayed</w:t>
        </w:r>
      </w:ins>
      <w:r w:rsidRPr="00A20442">
        <w:rPr>
          <w:i/>
        </w:rPr>
        <w:t>,</w:t>
      </w:r>
      <w:ins w:id="88" w:author="George Speer" w:date="2014-06-23T22:42:00Z">
        <w:r w:rsidRPr="00A20442">
          <w:rPr>
            <w:i/>
          </w:rPr>
          <w:t xml:space="preserve"> Thou shalt </w:t>
        </w:r>
        <w:r w:rsidRPr="00A20442">
          <w:rPr>
            <w:b/>
            <w:i/>
          </w:rPr>
          <w:t>walk upon the waters</w:t>
        </w:r>
        <w:r w:rsidRPr="00A20442">
          <w:rPr>
            <w:i/>
          </w:rPr>
          <w:t xml:space="preserve">. At thy command the </w:t>
        </w:r>
        <w:r w:rsidRPr="00A20442">
          <w:rPr>
            <w:b/>
            <w:i/>
          </w:rPr>
          <w:t>waters shall be divided</w:t>
        </w:r>
      </w:ins>
      <w:r w:rsidRPr="00A20442">
        <w:rPr>
          <w:i/>
        </w:rPr>
        <w:t>…</w:t>
      </w:r>
      <w:ins w:id="89" w:author="George Speer" w:date="2014-06-23T22:43:00Z">
        <w:r w:rsidRPr="00A20442">
          <w:t xml:space="preserve"> </w:t>
        </w:r>
      </w:ins>
      <w:hyperlink r:id="rId106" w:history="1">
        <w:r w:rsidR="007B2229" w:rsidRPr="007B2229">
          <w:rPr>
            <w:rStyle w:val="Hyperlink"/>
            <w:sz w:val="20"/>
            <w:szCs w:val="20"/>
            <w:u w:val="none"/>
          </w:rPr>
          <w:t>(Journal of Wilford Woodruff,</w:t>
        </w:r>
      </w:hyperlink>
      <w:r w:rsidR="007B2229" w:rsidRPr="007B2229">
        <w:rPr>
          <w:sz w:val="20"/>
          <w:szCs w:val="20"/>
        </w:rPr>
        <w:t xml:space="preserve">  </w:t>
      </w:r>
      <w:ins w:id="90" w:author="George Speer" w:date="2014-06-23T22:43:00Z">
        <w:r w:rsidRPr="00CD0BCC">
          <w:rPr>
            <w:sz w:val="20"/>
            <w:szCs w:val="20"/>
          </w:rPr>
          <w:t>April 15, 1837 1:142)</w:t>
        </w:r>
      </w:ins>
      <w:r w:rsidRPr="00CD0BCC">
        <w:rPr>
          <w:sz w:val="20"/>
          <w:szCs w:val="20"/>
        </w:rPr>
        <w:t xml:space="preserve"> </w:t>
      </w:r>
      <w:hyperlink r:id="rId107" w:history="1">
        <w:r w:rsidR="000A04BC" w:rsidRPr="00EE6BAF">
          <w:rPr>
            <w:rStyle w:val="Hyperlink"/>
            <w:sz w:val="20"/>
            <w:szCs w:val="20"/>
            <w:u w:val="none"/>
          </w:rPr>
          <w:t>(Patriachal Blessings</w:t>
        </w:r>
      </w:hyperlink>
      <w:r w:rsidRPr="00CD0BCC">
        <w:rPr>
          <w:sz w:val="20"/>
          <w:szCs w:val="20"/>
        </w:rPr>
        <w:t xml:space="preserve"> by Joseph </w:t>
      </w:r>
      <w:r w:rsidR="00B04F7F" w:rsidRPr="00CD0BCC">
        <w:rPr>
          <w:sz w:val="20"/>
          <w:szCs w:val="20"/>
        </w:rPr>
        <w:t>Smith Sr., between 1834-1840)</w:t>
      </w:r>
    </w:p>
    <w:p w14:paraId="201C59BF" w14:textId="77777777" w:rsidR="001A60B2" w:rsidRPr="007B2229" w:rsidRDefault="001A60B2" w:rsidP="001A60B2">
      <w:pPr>
        <w:rPr>
          <w:ins w:id="91" w:author="George Speer" w:date="2014-06-23T22:20:00Z"/>
        </w:rPr>
      </w:pPr>
    </w:p>
    <w:p w14:paraId="7AABB6EB" w14:textId="77777777" w:rsidR="004A2B46" w:rsidRPr="00CD0BCC" w:rsidRDefault="001A60B2" w:rsidP="004A2B46">
      <w:pPr>
        <w:pStyle w:val="Default"/>
        <w:rPr>
          <w:sz w:val="20"/>
          <w:szCs w:val="20"/>
        </w:rPr>
      </w:pPr>
      <w:r w:rsidRPr="00A20442">
        <w:t xml:space="preserve">1837 Circa,  </w:t>
      </w:r>
      <w:ins w:id="92" w:author="George Speer" w:date="2014-06-23T22:45:00Z">
        <w:r w:rsidRPr="00A20442">
          <w:t>Gad Yale</w:t>
        </w:r>
      </w:ins>
      <w:r w:rsidRPr="00A20442">
        <w:t xml:space="preserve">,  </w:t>
      </w:r>
      <w:r w:rsidRPr="00C327B4">
        <w:rPr>
          <w:i/>
        </w:rPr>
        <w:t>“</w:t>
      </w:r>
      <w:ins w:id="93" w:author="George Speer" w:date="2014-06-23T22:45:00Z">
        <w:r w:rsidRPr="00C327B4">
          <w:rPr>
            <w:i/>
          </w:rPr>
          <w:t>thou mayest</w:t>
        </w:r>
      </w:ins>
      <w:r w:rsidRPr="00C327B4">
        <w:rPr>
          <w:i/>
        </w:rPr>
        <w:t xml:space="preserve">… </w:t>
      </w:r>
      <w:ins w:id="94" w:author="George Speer" w:date="2014-06-23T22:45:00Z">
        <w:r w:rsidRPr="00C327B4">
          <w:rPr>
            <w:i/>
          </w:rPr>
          <w:t xml:space="preserve">have power to </w:t>
        </w:r>
        <w:r w:rsidRPr="00C327B4">
          <w:rPr>
            <w:b/>
            <w:i/>
          </w:rPr>
          <w:t>save thy family</w:t>
        </w:r>
        <w:r w:rsidRPr="00C327B4">
          <w:rPr>
            <w:i/>
          </w:rPr>
          <w:t xml:space="preserve"> and to bless thy children, that the blessings of heaven may attend them </w:t>
        </w:r>
        <w:r w:rsidRPr="00C327B4">
          <w:rPr>
            <w:b/>
            <w:i/>
          </w:rPr>
          <w:t>to the end</w:t>
        </w:r>
      </w:ins>
      <w:r w:rsidRPr="00C327B4">
        <w:rPr>
          <w:b/>
          <w:i/>
        </w:rPr>
        <w:t>,</w:t>
      </w:r>
      <w:ins w:id="95" w:author="George Speer" w:date="2014-06-23T22:45:00Z">
        <w:r w:rsidRPr="00C327B4">
          <w:rPr>
            <w:b/>
            <w:i/>
          </w:rPr>
          <w:t xml:space="preserve"> that they may receive an inheritance in Zion.</w:t>
        </w:r>
      </w:ins>
      <w:r w:rsidRPr="00C327B4">
        <w:rPr>
          <w:b/>
          <w:i/>
        </w:rPr>
        <w:t xml:space="preserve"> </w:t>
      </w:r>
      <w:ins w:id="96" w:author="George Speer" w:date="2014-06-23T22:45:00Z">
        <w:r w:rsidRPr="00C327B4">
          <w:rPr>
            <w:i/>
          </w:rPr>
          <w:t xml:space="preserve">Thy </w:t>
        </w:r>
        <w:r w:rsidRPr="00C327B4">
          <w:rPr>
            <w:b/>
            <w:i/>
          </w:rPr>
          <w:t>life shall be long</w:t>
        </w:r>
        <w:r w:rsidRPr="00C327B4">
          <w:rPr>
            <w:i/>
          </w:rPr>
          <w:t xml:space="preserve"> and thou shalt</w:t>
        </w:r>
        <w:r w:rsidRPr="00C327B4">
          <w:rPr>
            <w:b/>
            <w:i/>
          </w:rPr>
          <w:t xml:space="preserve"> see the Redeemer</w:t>
        </w:r>
        <w:r w:rsidRPr="00C327B4">
          <w:rPr>
            <w:i/>
          </w:rPr>
          <w:t xml:space="preserve"> come in the clouds</w:t>
        </w:r>
      </w:ins>
      <w:r w:rsidRPr="00C327B4">
        <w:rPr>
          <w:i/>
        </w:rPr>
        <w:t xml:space="preserve">… </w:t>
      </w:r>
      <w:ins w:id="97" w:author="George Speer" w:date="2014-06-23T22:45:00Z">
        <w:r w:rsidRPr="00C327B4">
          <w:rPr>
            <w:i/>
          </w:rPr>
          <w:t xml:space="preserve">and </w:t>
        </w:r>
        <w:r w:rsidRPr="00C327B4">
          <w:rPr>
            <w:b/>
            <w:i/>
          </w:rPr>
          <w:t>it shall be kept by the power of God unto the coming of the son of man</w:t>
        </w:r>
      </w:ins>
      <w:r w:rsidRPr="00C327B4">
        <w:rPr>
          <w:b/>
          <w:i/>
        </w:rPr>
        <w:t>,</w:t>
      </w:r>
      <w:ins w:id="98" w:author="George Speer" w:date="2014-06-23T22:45:00Z">
        <w:r w:rsidRPr="00C327B4">
          <w:rPr>
            <w:b/>
            <w:i/>
          </w:rPr>
          <w:t xml:space="preserve"> and</w:t>
        </w:r>
        <w:r w:rsidRPr="00C327B4">
          <w:rPr>
            <w:i/>
          </w:rPr>
          <w:t xml:space="preserve"> </w:t>
        </w:r>
        <w:r w:rsidRPr="00C327B4">
          <w:rPr>
            <w:b/>
            <w:i/>
          </w:rPr>
          <w:t>thou shalt see the Redeemer in the flesh</w:t>
        </w:r>
        <w:r w:rsidRPr="00C327B4">
          <w:rPr>
            <w:i/>
          </w:rPr>
          <w:t xml:space="preserve">, and know that he is, and thy soul shall be filled with the love of God. Thou shalt </w:t>
        </w:r>
        <w:r w:rsidRPr="00C327B4">
          <w:rPr>
            <w:b/>
            <w:i/>
          </w:rPr>
          <w:t>win thousands</w:t>
        </w:r>
        <w:r w:rsidRPr="00C327B4">
          <w:rPr>
            <w:i/>
          </w:rPr>
          <w:t xml:space="preserve"> by thy ministry and </w:t>
        </w:r>
        <w:r w:rsidRPr="00C327B4">
          <w:rPr>
            <w:b/>
            <w:i/>
          </w:rPr>
          <w:t>bring them to Zion</w:t>
        </w:r>
        <w:r w:rsidRPr="00C327B4">
          <w:rPr>
            <w:i/>
          </w:rPr>
          <w:t>. spotless and present them to the lamb</w:t>
        </w:r>
      </w:ins>
      <w:r w:rsidRPr="00C327B4">
        <w:rPr>
          <w:i/>
        </w:rPr>
        <w:t>…”</w:t>
      </w:r>
      <w:r w:rsidRPr="00A20442">
        <w:t xml:space="preserve"> </w:t>
      </w:r>
      <w:hyperlink r:id="rId108" w:history="1">
        <w:r w:rsidR="000A04BC" w:rsidRPr="00EE6BAF">
          <w:rPr>
            <w:rStyle w:val="Hyperlink"/>
            <w:sz w:val="20"/>
            <w:szCs w:val="20"/>
            <w:u w:val="none"/>
          </w:rPr>
          <w:t>(Patriachal Blessings</w:t>
        </w:r>
      </w:hyperlink>
      <w:r w:rsidRPr="00CD0BCC">
        <w:rPr>
          <w:sz w:val="20"/>
          <w:szCs w:val="20"/>
        </w:rPr>
        <w:t xml:space="preserve"> by Joseph Smith Sr., between 1834-1840)  [In 1890 Gad will be 106 years old]</w:t>
      </w:r>
      <w:r w:rsidR="004A2B46" w:rsidRPr="00CD0BCC">
        <w:rPr>
          <w:sz w:val="20"/>
          <w:szCs w:val="20"/>
        </w:rPr>
        <w:t xml:space="preserve">   </w:t>
      </w:r>
    </w:p>
    <w:p w14:paraId="289560F7" w14:textId="77777777" w:rsidR="001A60B2" w:rsidRPr="00A20442" w:rsidRDefault="001A60B2" w:rsidP="001A60B2"/>
    <w:p w14:paraId="05B5A67F" w14:textId="77777777" w:rsidR="00B04F7F" w:rsidRPr="00CD0BCC" w:rsidRDefault="001A60B2" w:rsidP="00B04F7F">
      <w:pPr>
        <w:pStyle w:val="Default"/>
        <w:rPr>
          <w:sz w:val="20"/>
          <w:szCs w:val="20"/>
        </w:rPr>
      </w:pPr>
      <w:ins w:id="99" w:author="George Speer" w:date="2014-06-23T22:48:00Z">
        <w:r w:rsidRPr="00A20442">
          <w:t>1837</w:t>
        </w:r>
      </w:ins>
      <w:r w:rsidRPr="00A20442">
        <w:t xml:space="preserve"> </w:t>
      </w:r>
      <w:ins w:id="100" w:author="George Speer" w:date="2014-06-23T22:48:00Z">
        <w:r w:rsidRPr="00A20442">
          <w:t xml:space="preserve">April 15, </w:t>
        </w:r>
      </w:ins>
      <w:r w:rsidRPr="00A20442">
        <w:t xml:space="preserve">   </w:t>
      </w:r>
      <w:hyperlink r:id="rId109" w:history="1">
        <w:r w:rsidR="009B5F25" w:rsidRPr="009B5F25">
          <w:rPr>
            <w:rStyle w:val="Hyperlink"/>
            <w:u w:val="none"/>
          </w:rPr>
          <w:t>Jesse Turpin,</w:t>
        </w:r>
      </w:hyperlink>
      <w:r w:rsidRPr="009B5F25">
        <w:t xml:space="preserve"> </w:t>
      </w:r>
      <w:r w:rsidRPr="009B5F25">
        <w:rPr>
          <w:i/>
        </w:rPr>
        <w:t>“</w:t>
      </w:r>
      <w:ins w:id="101" w:author="George Speer" w:date="2014-06-23T22:49:00Z">
        <w:r w:rsidRPr="009B5F25">
          <w:rPr>
            <w:i/>
          </w:rPr>
          <w:t>Thou</w:t>
        </w:r>
        <w:r w:rsidRPr="00A20442">
          <w:rPr>
            <w:i/>
          </w:rPr>
          <w:t xml:space="preserve"> shalt have power to </w:t>
        </w:r>
        <w:r w:rsidRPr="00A20442">
          <w:rPr>
            <w:b/>
            <w:i/>
          </w:rPr>
          <w:t>call down fire from heaven</w:t>
        </w:r>
        <w:r w:rsidRPr="00A20442">
          <w:rPr>
            <w:i/>
          </w:rPr>
          <w:t xml:space="preserve">, and if it be necessary it shall </w:t>
        </w:r>
        <w:r w:rsidRPr="00A20442">
          <w:rPr>
            <w:b/>
            <w:i/>
          </w:rPr>
          <w:t>consume thine enemies</w:t>
        </w:r>
      </w:ins>
      <w:r w:rsidRPr="00A20442">
        <w:rPr>
          <w:i/>
        </w:rPr>
        <w:t xml:space="preserve">… </w:t>
      </w:r>
      <w:ins w:id="102" w:author="George Speer" w:date="2014-06-23T22:49:00Z">
        <w:r w:rsidRPr="00A20442">
          <w:rPr>
            <w:i/>
          </w:rPr>
          <w:t xml:space="preserve">Thou shalt </w:t>
        </w:r>
        <w:r w:rsidRPr="00A20442">
          <w:rPr>
            <w:b/>
            <w:i/>
          </w:rPr>
          <w:t>stand in the flesh and see Jesus come</w:t>
        </w:r>
        <w:r w:rsidRPr="00A20442">
          <w:rPr>
            <w:i/>
          </w:rPr>
          <w:t xml:space="preserve"> in the clouds of heaven. Shall </w:t>
        </w:r>
        <w:r w:rsidRPr="00A20442">
          <w:rPr>
            <w:b/>
            <w:i/>
          </w:rPr>
          <w:t>stand among the hundred &amp; forty four thousand</w:t>
        </w:r>
      </w:ins>
      <w:r w:rsidR="0094664F">
        <w:rPr>
          <w:b/>
          <w:i/>
        </w:rPr>
        <w:t xml:space="preserve"> </w:t>
      </w:r>
      <w:r w:rsidR="0094664F" w:rsidRPr="00F84959">
        <w:t>[sounds like the Jehovah Witness]</w:t>
      </w:r>
      <w:r w:rsidR="0094664F">
        <w:rPr>
          <w:b/>
        </w:rPr>
        <w:t xml:space="preserve"> </w:t>
      </w:r>
      <w:ins w:id="103" w:author="George Speer" w:date="2014-06-23T22:49:00Z">
        <w:r w:rsidRPr="00A20442">
          <w:rPr>
            <w:i/>
          </w:rPr>
          <w:t>and sing their song: nothing shall be withheld from thee</w:t>
        </w:r>
      </w:ins>
      <w:r w:rsidRPr="00A20442">
        <w:rPr>
          <w:i/>
        </w:rPr>
        <w:t xml:space="preserve">…” </w:t>
      </w:r>
      <w:hyperlink r:id="rId110" w:history="1">
        <w:r w:rsidR="000A04BC" w:rsidRPr="00EE6BAF">
          <w:rPr>
            <w:rStyle w:val="Hyperlink"/>
            <w:sz w:val="20"/>
            <w:szCs w:val="20"/>
            <w:u w:val="none"/>
          </w:rPr>
          <w:t>(Patriachal Blessings</w:t>
        </w:r>
      </w:hyperlink>
      <w:r w:rsidRPr="00CD0BCC">
        <w:rPr>
          <w:sz w:val="20"/>
          <w:szCs w:val="20"/>
        </w:rPr>
        <w:t xml:space="preserve"> by Joseph </w:t>
      </w:r>
      <w:r w:rsidR="00B04F7F" w:rsidRPr="00CD0BCC">
        <w:rPr>
          <w:sz w:val="20"/>
          <w:szCs w:val="20"/>
        </w:rPr>
        <w:t xml:space="preserve">Smith Sr., between 1834-1840)  </w:t>
      </w:r>
    </w:p>
    <w:p w14:paraId="24C1038C" w14:textId="77777777" w:rsidR="00B04F7F" w:rsidRPr="00CD0BCC" w:rsidRDefault="00B04F7F" w:rsidP="001A60B2">
      <w:pPr>
        <w:pStyle w:val="Default"/>
        <w:rPr>
          <w:sz w:val="20"/>
          <w:szCs w:val="20"/>
        </w:rPr>
      </w:pPr>
    </w:p>
    <w:p w14:paraId="1BB1C82F" w14:textId="77777777" w:rsidR="00B04F7F" w:rsidRDefault="001A60B2" w:rsidP="00B04F7F">
      <w:pPr>
        <w:pStyle w:val="Default"/>
      </w:pPr>
      <w:ins w:id="104" w:author="George Speer" w:date="2014-06-23T22:51:00Z">
        <w:r w:rsidRPr="00A20442">
          <w:t>1837</w:t>
        </w:r>
      </w:ins>
      <w:r w:rsidRPr="00A20442">
        <w:t xml:space="preserve"> </w:t>
      </w:r>
      <w:ins w:id="105" w:author="George Speer" w:date="2014-06-23T22:51:00Z">
        <w:r w:rsidRPr="00A20442">
          <w:t xml:space="preserve">April 15, </w:t>
        </w:r>
      </w:ins>
      <w:r w:rsidRPr="00A20442">
        <w:t xml:space="preserve">   </w:t>
      </w:r>
      <w:ins w:id="106" w:author="George Speer" w:date="2014-06-23T22:51:00Z">
        <w:r w:rsidRPr="00A20442">
          <w:t>Alexander Lyon</w:t>
        </w:r>
      </w:ins>
      <w:r w:rsidRPr="00A20442">
        <w:t xml:space="preserve">, </w:t>
      </w:r>
      <w:r w:rsidRPr="00A20442">
        <w:rPr>
          <w:i/>
        </w:rPr>
        <w:t>“</w:t>
      </w:r>
      <w:ins w:id="107" w:author="George Speer" w:date="2014-06-23T22:51:00Z">
        <w:r w:rsidRPr="00A20442">
          <w:rPr>
            <w:i/>
          </w:rPr>
          <w:t>God will bless them</w:t>
        </w:r>
      </w:ins>
      <w:r w:rsidRPr="00A20442">
        <w:rPr>
          <w:i/>
        </w:rPr>
        <w:t xml:space="preserve"> [your children]</w:t>
      </w:r>
      <w:ins w:id="108" w:author="George Speer" w:date="2014-06-23T22:51:00Z">
        <w:r w:rsidRPr="00A20442">
          <w:rPr>
            <w:i/>
          </w:rPr>
          <w:t xml:space="preserve"> and give them an </w:t>
        </w:r>
        <w:r w:rsidRPr="00A20442">
          <w:rPr>
            <w:b/>
            <w:i/>
          </w:rPr>
          <w:t>inheritance in Zion</w:t>
        </w:r>
        <w:r w:rsidRPr="00A20442">
          <w:rPr>
            <w:i/>
          </w:rPr>
          <w:t xml:space="preserve">: </w:t>
        </w:r>
        <w:r w:rsidRPr="00A20442">
          <w:rPr>
            <w:b/>
            <w:i/>
          </w:rPr>
          <w:t>thyself also shall have an inheritance in the city of Zion</w:t>
        </w:r>
      </w:ins>
      <w:r w:rsidRPr="00A20442">
        <w:rPr>
          <w:i/>
        </w:rPr>
        <w:t xml:space="preserve">… </w:t>
      </w:r>
      <w:ins w:id="109" w:author="George Speer" w:date="2014-06-23T22:51:00Z">
        <w:r w:rsidRPr="00A20442">
          <w:rPr>
            <w:i/>
          </w:rPr>
          <w:t xml:space="preserve">In the name of Jesus thou shalt </w:t>
        </w:r>
        <w:r w:rsidRPr="00A20442">
          <w:rPr>
            <w:b/>
            <w:i/>
          </w:rPr>
          <w:t>work mighty miracles among the children of men</w:t>
        </w:r>
      </w:ins>
      <w:r w:rsidRPr="00A20442">
        <w:rPr>
          <w:i/>
        </w:rPr>
        <w:t xml:space="preserve">… </w:t>
      </w:r>
      <w:ins w:id="110" w:author="George Speer" w:date="2014-06-23T22:51:00Z">
        <w:r w:rsidRPr="00A20442">
          <w:rPr>
            <w:i/>
          </w:rPr>
          <w:t>angels shall minister to thee and instruct thee into the mysteries of the kingdom</w:t>
        </w:r>
      </w:ins>
      <w:r w:rsidRPr="00A20442">
        <w:rPr>
          <w:i/>
        </w:rPr>
        <w:t xml:space="preserve">… </w:t>
      </w:r>
      <w:ins w:id="111" w:author="George Speer" w:date="2014-06-23T22:50:00Z">
        <w:r w:rsidRPr="00A20442">
          <w:rPr>
            <w:b/>
            <w:i/>
          </w:rPr>
          <w:t>Thou shalt see great things done in the earth</w:t>
        </w:r>
      </w:ins>
      <w:r w:rsidRPr="00A20442">
        <w:rPr>
          <w:b/>
          <w:i/>
        </w:rPr>
        <w:t>,</w:t>
      </w:r>
      <w:ins w:id="112" w:author="George Speer" w:date="2014-06-23T22:50:00Z">
        <w:r w:rsidRPr="00A20442">
          <w:rPr>
            <w:b/>
            <w:i/>
          </w:rPr>
          <w:t xml:space="preserve"> Thou shalt see the salvation of the righteous and the destruction of the wicked. Thou shalt stand in the flesh and see Jesus.</w:t>
        </w:r>
      </w:ins>
      <w:r w:rsidRPr="00A20442">
        <w:rPr>
          <w:i/>
        </w:rPr>
        <w:t xml:space="preserve">” </w:t>
      </w:r>
      <w:hyperlink r:id="rId111" w:history="1">
        <w:r w:rsidR="000A04BC" w:rsidRPr="00EE6BAF">
          <w:rPr>
            <w:rStyle w:val="Hyperlink"/>
            <w:sz w:val="20"/>
            <w:szCs w:val="20"/>
            <w:u w:val="none"/>
          </w:rPr>
          <w:t>(Patriachal Blessings</w:t>
        </w:r>
      </w:hyperlink>
      <w:r w:rsidRPr="00CD0BCC">
        <w:rPr>
          <w:sz w:val="20"/>
          <w:szCs w:val="20"/>
        </w:rPr>
        <w:t xml:space="preserve"> by Joseph </w:t>
      </w:r>
      <w:r w:rsidR="00B04F7F" w:rsidRPr="00CD0BCC">
        <w:rPr>
          <w:sz w:val="20"/>
          <w:szCs w:val="20"/>
        </w:rPr>
        <w:t>Smith Sr., between 1834-1840)</w:t>
      </w:r>
      <w:r w:rsidR="00B04F7F">
        <w:t xml:space="preserve">  </w:t>
      </w:r>
    </w:p>
    <w:p w14:paraId="0E598101" w14:textId="77777777" w:rsidR="00B04F7F" w:rsidRDefault="00B04F7F" w:rsidP="001A60B2">
      <w:pPr>
        <w:pStyle w:val="Default"/>
      </w:pPr>
    </w:p>
    <w:p w14:paraId="1AB6B33F" w14:textId="77777777" w:rsidR="00B04F7F" w:rsidRDefault="001A60B2" w:rsidP="00B04F7F">
      <w:pPr>
        <w:pStyle w:val="Default"/>
      </w:pPr>
      <w:ins w:id="113" w:author="George Speer" w:date="2014-06-23T23:03:00Z">
        <w:r w:rsidRPr="00A20442">
          <w:t>1837</w:t>
        </w:r>
      </w:ins>
      <w:r w:rsidRPr="00A20442">
        <w:t xml:space="preserve"> </w:t>
      </w:r>
      <w:ins w:id="114" w:author="George Speer" w:date="2014-06-23T23:03:00Z">
        <w:r w:rsidRPr="00A20442">
          <w:t xml:space="preserve">May 20, </w:t>
        </w:r>
      </w:ins>
      <w:r w:rsidRPr="00A20442">
        <w:t xml:space="preserve">   </w:t>
      </w:r>
      <w:ins w:id="115" w:author="George Speer" w:date="2014-06-23T23:03:00Z">
        <w:r w:rsidRPr="00A20442">
          <w:t>Daniel Carter</w:t>
        </w:r>
      </w:ins>
      <w:r w:rsidRPr="00A20442">
        <w:t xml:space="preserve">, </w:t>
      </w:r>
      <w:r w:rsidRPr="00A20442">
        <w:rPr>
          <w:i/>
        </w:rPr>
        <w:t>“</w:t>
      </w:r>
      <w:ins w:id="116" w:author="George Speer" w:date="2014-06-23T23:03:00Z">
        <w:r w:rsidRPr="00A20442">
          <w:rPr>
            <w:i/>
          </w:rPr>
          <w:t xml:space="preserve">The blessing of God shall fall on thy posterity. Thy children shall be blest. They shall stand with thee in the covenant. They shall have a </w:t>
        </w:r>
        <w:r w:rsidRPr="00A20442">
          <w:rPr>
            <w:b/>
            <w:i/>
          </w:rPr>
          <w:t>residence in the City of Zion</w:t>
        </w:r>
        <w:r w:rsidRPr="00A20442">
          <w:rPr>
            <w:i/>
          </w:rPr>
          <w:t xml:space="preserve">. They shall have with thee an inheritance </w:t>
        </w:r>
        <w:r w:rsidRPr="00A20442">
          <w:rPr>
            <w:b/>
            <w:i/>
          </w:rPr>
          <w:t>in Zion</w:t>
        </w:r>
        <w:r w:rsidRPr="00A20442">
          <w:rPr>
            <w:i/>
          </w:rPr>
          <w:t xml:space="preserve">. They shall become mighty men in the earth. </w:t>
        </w:r>
        <w:r w:rsidRPr="00A20442">
          <w:rPr>
            <w:b/>
            <w:i/>
          </w:rPr>
          <w:t>They shall stand with the Savior on Mount Zion. If thou art faithful in keeping the commandments of God,</w:t>
        </w:r>
        <w:r w:rsidRPr="00A20442">
          <w:rPr>
            <w:i/>
          </w:rPr>
          <w:t xml:space="preserve"> </w:t>
        </w:r>
        <w:r w:rsidRPr="00A20442">
          <w:rPr>
            <w:b/>
            <w:i/>
          </w:rPr>
          <w:t>thou shall stand in the flesh when the Lord Jesus shall come in the clouds of heaven with Power and great glory.</w:t>
        </w:r>
      </w:ins>
      <w:r w:rsidRPr="00A20442">
        <w:rPr>
          <w:b/>
          <w:i/>
        </w:rPr>
        <w:t xml:space="preserve">” </w:t>
      </w:r>
      <w:hyperlink r:id="rId112" w:history="1">
        <w:r w:rsidR="000A04BC" w:rsidRPr="00EE6BAF">
          <w:rPr>
            <w:rStyle w:val="Hyperlink"/>
            <w:sz w:val="20"/>
            <w:szCs w:val="20"/>
            <w:u w:val="none"/>
          </w:rPr>
          <w:t>(Patriachal Blessings</w:t>
        </w:r>
      </w:hyperlink>
      <w:r w:rsidRPr="00CD0BCC">
        <w:rPr>
          <w:sz w:val="20"/>
          <w:szCs w:val="20"/>
        </w:rPr>
        <w:t xml:space="preserve"> by Joseph Smith Sr., between 1834-1840)   </w:t>
      </w:r>
    </w:p>
    <w:p w14:paraId="6E072DFC" w14:textId="77777777" w:rsidR="001A60B2" w:rsidRPr="00A20442" w:rsidRDefault="001A60B2" w:rsidP="001A60B2">
      <w:pPr>
        <w:pStyle w:val="Default"/>
        <w:rPr>
          <w:b/>
        </w:rPr>
      </w:pPr>
    </w:p>
    <w:p w14:paraId="247BFBEF" w14:textId="77777777" w:rsidR="00B04F7F" w:rsidRDefault="001A60B2" w:rsidP="00B04F7F">
      <w:pPr>
        <w:pStyle w:val="Default"/>
      </w:pPr>
      <w:ins w:id="117" w:author="George Speer" w:date="2014-06-23T23:07:00Z">
        <w:r w:rsidRPr="00A20442">
          <w:t>1837</w:t>
        </w:r>
      </w:ins>
      <w:r w:rsidRPr="00A20442">
        <w:t xml:space="preserve"> </w:t>
      </w:r>
      <w:ins w:id="118" w:author="George Speer" w:date="2014-06-23T23:07:00Z">
        <w:r w:rsidRPr="00A20442">
          <w:t>May 23,</w:t>
        </w:r>
      </w:ins>
      <w:r w:rsidRPr="00A20442">
        <w:t xml:space="preserve">   </w:t>
      </w:r>
      <w:ins w:id="119" w:author="George Speer" w:date="2014-06-23T23:07:00Z">
        <w:r w:rsidRPr="00A20442">
          <w:t xml:space="preserve"> Henry Harmon</w:t>
        </w:r>
      </w:ins>
      <w:r w:rsidRPr="00A20442">
        <w:t xml:space="preserve">, </w:t>
      </w:r>
      <w:r w:rsidRPr="00A20442">
        <w:rPr>
          <w:i/>
        </w:rPr>
        <w:t>“</w:t>
      </w:r>
      <w:ins w:id="120" w:author="George Speer" w:date="2014-06-23T23:07:00Z">
        <w:r w:rsidRPr="00A20442">
          <w:rPr>
            <w:b/>
            <w:i/>
          </w:rPr>
          <w:t>The destroyer shall not have power over thee to take away thy life</w:t>
        </w:r>
        <w:r w:rsidRPr="00A20442">
          <w:rPr>
            <w:i/>
          </w:rPr>
          <w:t xml:space="preserve">. Thou shalt </w:t>
        </w:r>
        <w:r w:rsidRPr="00A20442">
          <w:rPr>
            <w:b/>
            <w:i/>
          </w:rPr>
          <w:t>behold the Son of God while thou dost stand in the flesh</w:t>
        </w:r>
        <w:r w:rsidRPr="00A20442">
          <w:rPr>
            <w:i/>
          </w:rPr>
          <w:t xml:space="preserve"> and if thou dost seek it </w:t>
        </w:r>
        <w:r w:rsidRPr="00A20442">
          <w:rPr>
            <w:i/>
          </w:rPr>
          <w:lastRenderedPageBreak/>
          <w:t xml:space="preserve">with all thy heart, </w:t>
        </w:r>
        <w:r w:rsidRPr="00A20442">
          <w:rPr>
            <w:b/>
            <w:i/>
          </w:rPr>
          <w:t>thou shalt stand on the earth to behold the Savior come</w:t>
        </w:r>
        <w:r w:rsidRPr="00A20442">
          <w:rPr>
            <w:i/>
          </w:rPr>
          <w:t xml:space="preserve"> in the clouds of heaven, and be caught up to meet him, and thou shalt </w:t>
        </w:r>
        <w:r w:rsidRPr="00A20442">
          <w:rPr>
            <w:b/>
            <w:i/>
          </w:rPr>
          <w:t>see the end of the wicked</w:t>
        </w:r>
        <w:r w:rsidRPr="00A20442">
          <w:rPr>
            <w:i/>
          </w:rPr>
          <w:t xml:space="preserve">. Thou shalt have an inheritance among the </w:t>
        </w:r>
        <w:r w:rsidRPr="00A20442">
          <w:rPr>
            <w:b/>
            <w:i/>
          </w:rPr>
          <w:t>sanctified in the flesh</w:t>
        </w:r>
        <w:r w:rsidRPr="00A20442">
          <w:rPr>
            <w:i/>
          </w:rPr>
          <w:t xml:space="preserve"> and a seat in the celestial kingdom in eternity</w:t>
        </w:r>
      </w:ins>
      <w:r w:rsidRPr="00A20442">
        <w:rPr>
          <w:i/>
        </w:rPr>
        <w:t xml:space="preserve">.” </w:t>
      </w:r>
      <w:hyperlink r:id="rId113" w:history="1">
        <w:r w:rsidR="000A04BC" w:rsidRPr="00EE6BAF">
          <w:rPr>
            <w:rStyle w:val="Hyperlink"/>
            <w:sz w:val="20"/>
            <w:szCs w:val="20"/>
            <w:u w:val="none"/>
          </w:rPr>
          <w:t>(Patriachal Blessings</w:t>
        </w:r>
      </w:hyperlink>
      <w:r w:rsidRPr="00CD0BCC">
        <w:rPr>
          <w:sz w:val="20"/>
          <w:szCs w:val="20"/>
        </w:rPr>
        <w:t xml:space="preserve"> by Joseph </w:t>
      </w:r>
      <w:r w:rsidR="00B04F7F" w:rsidRPr="00CD0BCC">
        <w:rPr>
          <w:sz w:val="20"/>
          <w:szCs w:val="20"/>
        </w:rPr>
        <w:t>Smith Sr., between 1834-1840)</w:t>
      </w:r>
    </w:p>
    <w:p w14:paraId="437CBC24" w14:textId="77777777" w:rsidR="001A60B2" w:rsidRPr="00A20442" w:rsidRDefault="001A60B2" w:rsidP="001A60B2">
      <w:pPr>
        <w:pStyle w:val="Default"/>
        <w:rPr>
          <w:ins w:id="121" w:author="George Speer" w:date="2014-06-23T22:50:00Z"/>
        </w:rPr>
      </w:pPr>
    </w:p>
    <w:p w14:paraId="234A9363" w14:textId="77777777" w:rsidR="00B04F7F" w:rsidRDefault="001A60B2" w:rsidP="001A60B2">
      <w:pPr>
        <w:pStyle w:val="Default"/>
      </w:pPr>
      <w:ins w:id="122" w:author="George Speer" w:date="2014-06-23T23:12:00Z">
        <w:r w:rsidRPr="00A20442">
          <w:t>1837</w:t>
        </w:r>
      </w:ins>
      <w:r w:rsidRPr="00A20442">
        <w:t xml:space="preserve"> </w:t>
      </w:r>
      <w:ins w:id="123" w:author="George Speer" w:date="2014-06-23T23:12:00Z">
        <w:r w:rsidRPr="00A20442">
          <w:t xml:space="preserve">May 27, </w:t>
        </w:r>
      </w:ins>
      <w:r w:rsidRPr="00A20442">
        <w:t xml:space="preserve">   </w:t>
      </w:r>
      <w:ins w:id="124" w:author="George Speer" w:date="2014-06-23T23:12:00Z">
        <w:r w:rsidRPr="00A20442">
          <w:t>James Marvin Adams</w:t>
        </w:r>
      </w:ins>
      <w:r w:rsidRPr="00A20442">
        <w:t xml:space="preserve">, </w:t>
      </w:r>
      <w:r w:rsidRPr="00A20442">
        <w:rPr>
          <w:i/>
        </w:rPr>
        <w:t>“</w:t>
      </w:r>
      <w:ins w:id="125" w:author="George Speer" w:date="2014-06-23T23:12:00Z">
        <w:r w:rsidRPr="00A20442">
          <w:rPr>
            <w:i/>
          </w:rPr>
          <w:t xml:space="preserve">Thou shalt see the mighty Power of God in the earth, </w:t>
        </w:r>
      </w:ins>
      <w:r w:rsidRPr="00A20442">
        <w:rPr>
          <w:i/>
        </w:rPr>
        <w:t>[and]</w:t>
      </w:r>
      <w:ins w:id="126" w:author="George Speer" w:date="2014-06-23T23:12:00Z">
        <w:r w:rsidRPr="00A20442">
          <w:rPr>
            <w:i/>
          </w:rPr>
          <w:t xml:space="preserve">shalt see the accomplishment of his design and work. </w:t>
        </w:r>
        <w:r w:rsidRPr="00A20442">
          <w:rPr>
            <w:b/>
            <w:i/>
          </w:rPr>
          <w:t xml:space="preserve">Thou shalt stand in the flesh with the One Hundred and Forty Four Thousand </w:t>
        </w:r>
      </w:ins>
      <w:r w:rsidR="00ED1470" w:rsidRPr="00D97E60">
        <w:rPr>
          <w:sz w:val="20"/>
          <w:szCs w:val="20"/>
        </w:rPr>
        <w:t>[sounds like the Jehovah Witness]</w:t>
      </w:r>
      <w:r w:rsidR="00ED1470">
        <w:rPr>
          <w:b/>
        </w:rPr>
        <w:t xml:space="preserve"> </w:t>
      </w:r>
      <w:ins w:id="127" w:author="George Speer" w:date="2014-06-23T23:12:00Z">
        <w:r w:rsidRPr="00A20442">
          <w:rPr>
            <w:b/>
            <w:i/>
          </w:rPr>
          <w:t>that shalt stand with the Lamb upon Mount Zion.</w:t>
        </w:r>
        <w:r w:rsidRPr="00A20442">
          <w:rPr>
            <w:i/>
          </w:rPr>
          <w:t xml:space="preserve"> Thou shalt please God. No Power on earth shall hold thee back. The powers of the upper world shall be upon thee.</w:t>
        </w:r>
      </w:ins>
      <w:r w:rsidRPr="00A20442">
        <w:rPr>
          <w:i/>
        </w:rPr>
        <w:t xml:space="preserve"> </w:t>
      </w:r>
      <w:ins w:id="128" w:author="George Speer" w:date="2014-06-23T23:13:00Z">
        <w:r w:rsidRPr="00A20442">
          <w:rPr>
            <w:b/>
            <w:i/>
          </w:rPr>
          <w:t>If thou desirest it thou shalt have power to translate thyself.</w:t>
        </w:r>
      </w:ins>
      <w:r w:rsidRPr="00A20442">
        <w:rPr>
          <w:i/>
        </w:rPr>
        <w:t xml:space="preserve">” </w:t>
      </w:r>
      <w:hyperlink r:id="rId114" w:history="1">
        <w:r w:rsidR="000A04BC" w:rsidRPr="00EE6BAF">
          <w:rPr>
            <w:rStyle w:val="Hyperlink"/>
            <w:sz w:val="20"/>
            <w:szCs w:val="20"/>
            <w:u w:val="none"/>
          </w:rPr>
          <w:t>(Patriachal Blessings</w:t>
        </w:r>
      </w:hyperlink>
      <w:r w:rsidRPr="00CD0BCC">
        <w:rPr>
          <w:sz w:val="20"/>
          <w:szCs w:val="20"/>
        </w:rPr>
        <w:t xml:space="preserve"> by Joseph </w:t>
      </w:r>
      <w:r w:rsidR="00B04F7F" w:rsidRPr="00CD0BCC">
        <w:rPr>
          <w:sz w:val="20"/>
          <w:szCs w:val="20"/>
        </w:rPr>
        <w:t>Smith Sr., between 1834-1840)</w:t>
      </w:r>
    </w:p>
    <w:p w14:paraId="7F04FC6D" w14:textId="77777777" w:rsidR="00B04F7F" w:rsidRDefault="00B04F7F" w:rsidP="001A60B2">
      <w:pPr>
        <w:pStyle w:val="Default"/>
      </w:pPr>
    </w:p>
    <w:p w14:paraId="7D54DC07" w14:textId="77777777" w:rsidR="00B04F7F" w:rsidRPr="00CD0BCC" w:rsidRDefault="001A60B2" w:rsidP="00B04F7F">
      <w:pPr>
        <w:pStyle w:val="Default"/>
        <w:rPr>
          <w:sz w:val="20"/>
          <w:szCs w:val="20"/>
        </w:rPr>
      </w:pPr>
      <w:ins w:id="129" w:author="George Speer" w:date="2014-06-23T23:20:00Z">
        <w:r w:rsidRPr="00A20442">
          <w:t>1837</w:t>
        </w:r>
      </w:ins>
      <w:r w:rsidRPr="00A20442">
        <w:t xml:space="preserve"> </w:t>
      </w:r>
      <w:ins w:id="130" w:author="George Speer" w:date="2014-06-23T23:20:00Z">
        <w:r w:rsidRPr="00A20442">
          <w:t xml:space="preserve">June 13, </w:t>
        </w:r>
      </w:ins>
      <w:r w:rsidRPr="00A20442">
        <w:t xml:space="preserve">   Sister </w:t>
      </w:r>
      <w:ins w:id="131" w:author="George Speer" w:date="2014-06-23T23:20:00Z">
        <w:r w:rsidRPr="00A20442">
          <w:t>Flora Jacobs</w:t>
        </w:r>
      </w:ins>
      <w:r w:rsidRPr="00A20442">
        <w:t>,</w:t>
      </w:r>
      <w:r w:rsidRPr="00A20442">
        <w:rPr>
          <w:i/>
        </w:rPr>
        <w:t xml:space="preserve"> “</w:t>
      </w:r>
      <w:ins w:id="132" w:author="George Speer" w:date="2014-06-23T23:20:00Z">
        <w:r w:rsidRPr="00A20442">
          <w:rPr>
            <w:i/>
          </w:rPr>
          <w:t xml:space="preserve">thou shalt have </w:t>
        </w:r>
      </w:ins>
      <w:r w:rsidRPr="00A20442">
        <w:rPr>
          <w:i/>
        </w:rPr>
        <w:t>[Priesthood]</w:t>
      </w:r>
      <w:r w:rsidR="00E5425C">
        <w:rPr>
          <w:i/>
        </w:rPr>
        <w:t xml:space="preserve"> </w:t>
      </w:r>
      <w:ins w:id="133" w:author="George Speer" w:date="2014-06-23T23:20:00Z">
        <w:r w:rsidRPr="00A20442">
          <w:rPr>
            <w:b/>
            <w:i/>
          </w:rPr>
          <w:t>power</w:t>
        </w:r>
        <w:r w:rsidRPr="00A20442">
          <w:rPr>
            <w:i/>
          </w:rPr>
          <w:t xml:space="preserve"> over thy children</w:t>
        </w:r>
      </w:ins>
      <w:r w:rsidRPr="00A20442">
        <w:rPr>
          <w:i/>
        </w:rPr>
        <w:t>,</w:t>
      </w:r>
      <w:ins w:id="134" w:author="George Speer" w:date="2014-06-23T23:20:00Z">
        <w:r w:rsidRPr="00A20442">
          <w:rPr>
            <w:i/>
          </w:rPr>
          <w:t xml:space="preserve"> </w:t>
        </w:r>
      </w:ins>
      <w:r w:rsidR="00B3202F" w:rsidRPr="00A20442">
        <w:rPr>
          <w:i/>
        </w:rPr>
        <w:t>[Priesthood]</w:t>
      </w:r>
      <w:r w:rsidR="00B3202F">
        <w:rPr>
          <w:i/>
        </w:rPr>
        <w:t xml:space="preserve"> </w:t>
      </w:r>
      <w:ins w:id="135" w:author="George Speer" w:date="2014-06-23T23:20:00Z">
        <w:r w:rsidRPr="00A20442">
          <w:rPr>
            <w:b/>
            <w:i/>
          </w:rPr>
          <w:t>Power</w:t>
        </w:r>
        <w:r w:rsidRPr="00A20442">
          <w:rPr>
            <w:i/>
          </w:rPr>
          <w:t xml:space="preserve"> over their hearts and conduct</w:t>
        </w:r>
      </w:ins>
      <w:r w:rsidR="00B3202F">
        <w:rPr>
          <w:i/>
        </w:rPr>
        <w:t xml:space="preserve"> </w:t>
      </w:r>
      <w:r w:rsidRPr="00A20442">
        <w:rPr>
          <w:i/>
        </w:rPr>
        <w:t>[Priesthood]</w:t>
      </w:r>
      <w:r w:rsidR="00B3202F">
        <w:rPr>
          <w:i/>
        </w:rPr>
        <w:t xml:space="preserve"> </w:t>
      </w:r>
      <w:ins w:id="136" w:author="George Speer" w:date="2014-06-23T23:20:00Z">
        <w:r w:rsidRPr="00A20442">
          <w:rPr>
            <w:b/>
            <w:i/>
          </w:rPr>
          <w:t>power</w:t>
        </w:r>
        <w:r w:rsidRPr="00A20442">
          <w:rPr>
            <w:i/>
          </w:rPr>
          <w:t xml:space="preserve"> over them in sickness thou shall have </w:t>
        </w:r>
      </w:ins>
      <w:r w:rsidRPr="00A20442">
        <w:rPr>
          <w:i/>
        </w:rPr>
        <w:t>[Priesthood]</w:t>
      </w:r>
      <w:ins w:id="137" w:author="George Speer" w:date="2014-06-23T23:20:00Z">
        <w:r w:rsidRPr="00A20442">
          <w:rPr>
            <w:b/>
            <w:i/>
          </w:rPr>
          <w:t>authority</w:t>
        </w:r>
        <w:r w:rsidRPr="00A20442">
          <w:rPr>
            <w:i/>
          </w:rPr>
          <w:t xml:space="preserve"> to lay thy hands on thy children when the Elders cannot be had and they shall recover diseases shall stand rebuked The Lord will give thee long life</w:t>
        </w:r>
      </w:ins>
      <w:r w:rsidRPr="00A20442">
        <w:rPr>
          <w:i/>
        </w:rPr>
        <w:t>…</w:t>
      </w:r>
      <w:ins w:id="138" w:author="George Speer" w:date="2014-06-23T23:20:00Z">
        <w:r w:rsidRPr="00A20442">
          <w:rPr>
            <w:i/>
          </w:rPr>
          <w:t xml:space="preserve"> Thou shalt have a place in a </w:t>
        </w:r>
        <w:r w:rsidRPr="00A20442">
          <w:rPr>
            <w:b/>
            <w:i/>
          </w:rPr>
          <w:t>stake of Zion</w:t>
        </w:r>
        <w:r w:rsidRPr="00A20442">
          <w:rPr>
            <w:i/>
          </w:rPr>
          <w:t xml:space="preserve"> shalt have a </w:t>
        </w:r>
        <w:r w:rsidRPr="00A20442">
          <w:rPr>
            <w:b/>
            <w:i/>
          </w:rPr>
          <w:t>residence in the city of Zion</w:t>
        </w:r>
      </w:ins>
      <w:r w:rsidRPr="00A20442">
        <w:rPr>
          <w:b/>
          <w:i/>
        </w:rPr>
        <w:t>,</w:t>
      </w:r>
      <w:ins w:id="139" w:author="George Speer" w:date="2014-06-23T23:20:00Z">
        <w:r w:rsidRPr="00A20442">
          <w:rPr>
            <w:i/>
          </w:rPr>
          <w:t xml:space="preserve"> thou shalt have the treasures of the earth shalt have many Servants &amp; maid</w:t>
        </w:r>
      </w:ins>
      <w:r w:rsidRPr="00A20442">
        <w:rPr>
          <w:i/>
        </w:rPr>
        <w:t xml:space="preserve">… </w:t>
      </w:r>
      <w:ins w:id="140" w:author="George Speer" w:date="2014-06-23T23:20:00Z">
        <w:r w:rsidRPr="00A20442">
          <w:rPr>
            <w:b/>
            <w:i/>
          </w:rPr>
          <w:t xml:space="preserve">if thou hast desired to tarry in the flesh to see the winding up scene of this generation </w:t>
        </w:r>
      </w:ins>
      <w:r w:rsidR="00ED1470" w:rsidRPr="00CD0BCC">
        <w:rPr>
          <w:sz w:val="20"/>
          <w:szCs w:val="20"/>
        </w:rPr>
        <w:t xml:space="preserve">[100+1837=1937] </w:t>
      </w:r>
      <w:ins w:id="141" w:author="George Speer" w:date="2014-06-23T23:20:00Z">
        <w:r w:rsidRPr="0094664F">
          <w:rPr>
            <w:i/>
          </w:rPr>
          <w:t>that desire shall be given thee</w:t>
        </w:r>
      </w:ins>
      <w:r w:rsidRPr="0094664F">
        <w:rPr>
          <w:i/>
        </w:rPr>
        <w:t>,</w:t>
      </w:r>
      <w:ins w:id="142" w:author="George Speer" w:date="2014-06-23T23:20:00Z">
        <w:r w:rsidRPr="0094664F">
          <w:rPr>
            <w:i/>
          </w:rPr>
          <w:t xml:space="preserve"> if thou hast</w:t>
        </w:r>
        <w:r w:rsidRPr="00A20442">
          <w:rPr>
            <w:b/>
            <w:i/>
          </w:rPr>
          <w:t xml:space="preserve"> desired to see thy Savior it shall be granted thee</w:t>
        </w:r>
      </w:ins>
      <w:r w:rsidRPr="00A20442">
        <w:rPr>
          <w:b/>
          <w:i/>
        </w:rPr>
        <w:t xml:space="preserve">.”  </w:t>
      </w:r>
      <w:hyperlink r:id="rId115" w:history="1">
        <w:r w:rsidR="000A04BC" w:rsidRPr="00EE6BAF">
          <w:rPr>
            <w:rStyle w:val="Hyperlink"/>
            <w:sz w:val="20"/>
            <w:szCs w:val="20"/>
            <w:u w:val="none"/>
          </w:rPr>
          <w:t>(Patriachal Blessings</w:t>
        </w:r>
      </w:hyperlink>
      <w:r w:rsidRPr="00CD0BCC">
        <w:rPr>
          <w:sz w:val="20"/>
          <w:szCs w:val="20"/>
        </w:rPr>
        <w:t xml:space="preserve"> by Joseph </w:t>
      </w:r>
      <w:r w:rsidR="00B04F7F" w:rsidRPr="00CD0BCC">
        <w:rPr>
          <w:sz w:val="20"/>
          <w:szCs w:val="20"/>
        </w:rPr>
        <w:t>Smith Sr., between 1834-1840)</w:t>
      </w:r>
    </w:p>
    <w:p w14:paraId="3B89F141" w14:textId="77777777" w:rsidR="001A60B2" w:rsidRPr="00A20442" w:rsidRDefault="001A60B2" w:rsidP="001A60B2">
      <w:pPr>
        <w:pStyle w:val="Default"/>
        <w:rPr>
          <w:ins w:id="143" w:author="George Speer" w:date="2014-06-23T23:27:00Z"/>
          <w:b/>
        </w:rPr>
      </w:pPr>
    </w:p>
    <w:p w14:paraId="35F91611" w14:textId="77777777" w:rsidR="00B04F7F" w:rsidRDefault="001A60B2" w:rsidP="00B04F7F">
      <w:pPr>
        <w:pStyle w:val="Default"/>
      </w:pPr>
      <w:ins w:id="144" w:author="George Speer" w:date="2014-06-23T23:27:00Z">
        <w:r w:rsidRPr="00A20442">
          <w:t>1837</w:t>
        </w:r>
      </w:ins>
      <w:r w:rsidRPr="00A20442">
        <w:t xml:space="preserve"> </w:t>
      </w:r>
      <w:ins w:id="145" w:author="George Speer" w:date="2014-06-23T23:27:00Z">
        <w:r w:rsidRPr="00A20442">
          <w:t>June 27,</w:t>
        </w:r>
      </w:ins>
      <w:r w:rsidRPr="00A20442">
        <w:t xml:space="preserve">    </w:t>
      </w:r>
      <w:ins w:id="146" w:author="George Speer" w:date="2014-06-23T23:27:00Z">
        <w:r w:rsidRPr="00A20442">
          <w:t>Aaron Johnson</w:t>
        </w:r>
      </w:ins>
      <w:r w:rsidRPr="00A20442">
        <w:t>,</w:t>
      </w:r>
      <w:ins w:id="147" w:author="George Speer" w:date="2014-06-23T23:27:00Z">
        <w:r w:rsidRPr="00A20442">
          <w:t xml:space="preserve"> </w:t>
        </w:r>
      </w:ins>
      <w:r w:rsidRPr="00A20442">
        <w:rPr>
          <w:i/>
        </w:rPr>
        <w:t>“</w:t>
      </w:r>
      <w:ins w:id="148" w:author="George Speer" w:date="2014-06-23T23:27:00Z">
        <w:r w:rsidRPr="00A20442">
          <w:rPr>
            <w:i/>
          </w:rPr>
          <w:t xml:space="preserve">Thy understanding shall be perfect. </w:t>
        </w:r>
        <w:r w:rsidRPr="00A20442">
          <w:rPr>
            <w:b/>
            <w:i/>
          </w:rPr>
          <w:t xml:space="preserve">You shall conquer the enemy and gain power over </w:t>
        </w:r>
        <w:r w:rsidRPr="00B3202F">
          <w:rPr>
            <w:i/>
          </w:rPr>
          <w:t>the world,</w:t>
        </w:r>
        <w:r w:rsidRPr="00A20442">
          <w:rPr>
            <w:b/>
            <w:i/>
          </w:rPr>
          <w:t xml:space="preserve"> the flesh, </w:t>
        </w:r>
        <w:r w:rsidRPr="00B3202F">
          <w:rPr>
            <w:i/>
          </w:rPr>
          <w:t>and the devil.</w:t>
        </w:r>
        <w:r w:rsidRPr="00A20442">
          <w:rPr>
            <w:i/>
          </w:rPr>
          <w:t xml:space="preserve"> Thou shalt be great in the eyes of the great men of this generation – thou shalt be a councilor – </w:t>
        </w:r>
        <w:r w:rsidRPr="00A20442">
          <w:rPr>
            <w:b/>
            <w:i/>
          </w:rPr>
          <w:t>thou shalt have power over thy kindred flesh and rejoice with them</w:t>
        </w:r>
        <w:r w:rsidRPr="00A20442">
          <w:rPr>
            <w:i/>
          </w:rPr>
          <w:t>.</w:t>
        </w:r>
        <w:r w:rsidRPr="00A20442">
          <w:t xml:space="preserve"> </w:t>
        </w:r>
      </w:ins>
      <w:hyperlink r:id="rId116" w:history="1">
        <w:r w:rsidR="000A04BC" w:rsidRPr="00EE6BAF">
          <w:rPr>
            <w:rStyle w:val="Hyperlink"/>
            <w:sz w:val="20"/>
            <w:szCs w:val="20"/>
            <w:u w:val="none"/>
          </w:rPr>
          <w:t>(Patriachal Blessings</w:t>
        </w:r>
      </w:hyperlink>
      <w:r w:rsidRPr="00FF1564">
        <w:rPr>
          <w:sz w:val="20"/>
          <w:szCs w:val="20"/>
        </w:rPr>
        <w:t xml:space="preserve"> by Joseph </w:t>
      </w:r>
      <w:r w:rsidR="00B04F7F" w:rsidRPr="00FF1564">
        <w:rPr>
          <w:sz w:val="20"/>
          <w:szCs w:val="20"/>
        </w:rPr>
        <w:t>Smith Sr., between 1834-1840)</w:t>
      </w:r>
    </w:p>
    <w:p w14:paraId="2FD060A5" w14:textId="77777777" w:rsidR="001A60B2" w:rsidRPr="00A20442" w:rsidRDefault="001A60B2" w:rsidP="001A60B2"/>
    <w:p w14:paraId="681864F1" w14:textId="77777777" w:rsidR="001A60B2" w:rsidRPr="00FF1564" w:rsidRDefault="001A60B2" w:rsidP="001A60B2">
      <w:pPr>
        <w:pStyle w:val="Default"/>
        <w:rPr>
          <w:sz w:val="20"/>
          <w:szCs w:val="20"/>
        </w:rPr>
      </w:pPr>
      <w:ins w:id="149" w:author="George Speer" w:date="2014-06-23T23:48:00Z">
        <w:r w:rsidRPr="00A20442">
          <w:t>1837</w:t>
        </w:r>
      </w:ins>
      <w:r w:rsidRPr="00A20442">
        <w:t xml:space="preserve"> </w:t>
      </w:r>
      <w:ins w:id="150" w:author="George Speer" w:date="2014-06-23T23:48:00Z">
        <w:r w:rsidRPr="00A20442">
          <w:t>July 17,</w:t>
        </w:r>
      </w:ins>
      <w:r w:rsidRPr="00A20442">
        <w:t xml:space="preserve">   </w:t>
      </w:r>
      <w:ins w:id="151" w:author="George Speer" w:date="2014-06-23T23:48:00Z">
        <w:r w:rsidRPr="00A20442">
          <w:t xml:space="preserve"> Lyman Clisby</w:t>
        </w:r>
      </w:ins>
      <w:r w:rsidRPr="00A20442">
        <w:t xml:space="preserve">, </w:t>
      </w:r>
      <w:r w:rsidRPr="00A20442">
        <w:rPr>
          <w:i/>
        </w:rPr>
        <w:t xml:space="preserve">“ </w:t>
      </w:r>
      <w:ins w:id="152" w:author="George Speer" w:date="2014-06-23T23:48:00Z">
        <w:r w:rsidRPr="00A20442">
          <w:rPr>
            <w:b/>
            <w:i/>
          </w:rPr>
          <w:t xml:space="preserve">thy life Shall be lengthened out to thee thou mayest tarry [illegible] See the </w:t>
        </w:r>
      </w:ins>
      <w:r w:rsidR="00FF1564" w:rsidRPr="00A20442">
        <w:rPr>
          <w:b/>
          <w:i/>
        </w:rPr>
        <w:t>Savoir</w:t>
      </w:r>
      <w:ins w:id="153" w:author="George Speer" w:date="2014-06-23T23:48:00Z">
        <w:r w:rsidRPr="00A20442">
          <w:rPr>
            <w:b/>
            <w:i/>
          </w:rPr>
          <w:t xml:space="preserve"> come in the clouds of heaven to see the winding up scene of this Generation</w:t>
        </w:r>
        <w:r w:rsidRPr="00A20442">
          <w:rPr>
            <w:i/>
          </w:rPr>
          <w:t xml:space="preserve"> </w:t>
        </w:r>
      </w:ins>
      <w:r w:rsidR="00ED1470" w:rsidRPr="00FF1564">
        <w:rPr>
          <w:sz w:val="20"/>
          <w:szCs w:val="20"/>
        </w:rPr>
        <w:t xml:space="preserve">[100+1837=1937] </w:t>
      </w:r>
      <w:ins w:id="154" w:author="George Speer" w:date="2014-06-23T23:48:00Z">
        <w:r w:rsidRPr="00A20442">
          <w:rPr>
            <w:i/>
          </w:rPr>
          <w:t>thou mayest have the ministering of Angels they shall instruct thee into the mistries [mysteries] of the kingdom</w:t>
        </w:r>
      </w:ins>
      <w:r w:rsidRPr="00A20442">
        <w:rPr>
          <w:i/>
        </w:rPr>
        <w:t xml:space="preserve">.” </w:t>
      </w:r>
      <w:hyperlink r:id="rId117" w:history="1">
        <w:r w:rsidR="000A04BC" w:rsidRPr="00EE6BAF">
          <w:rPr>
            <w:rStyle w:val="Hyperlink"/>
            <w:sz w:val="20"/>
            <w:szCs w:val="20"/>
            <w:u w:val="none"/>
          </w:rPr>
          <w:t>(Patriachal Blessings</w:t>
        </w:r>
      </w:hyperlink>
      <w:r w:rsidR="000A04BC">
        <w:rPr>
          <w:sz w:val="20"/>
          <w:szCs w:val="20"/>
        </w:rPr>
        <w:t xml:space="preserve"> </w:t>
      </w:r>
      <w:r w:rsidRPr="00FF1564">
        <w:rPr>
          <w:sz w:val="20"/>
          <w:szCs w:val="20"/>
        </w:rPr>
        <w:t xml:space="preserve">by Joseph Smith Sr., between 1834-1840)   </w:t>
      </w:r>
    </w:p>
    <w:p w14:paraId="0AE56AF0" w14:textId="77777777" w:rsidR="001A60B2" w:rsidRPr="00A20442" w:rsidRDefault="001A60B2" w:rsidP="001A60B2">
      <w:pPr>
        <w:rPr>
          <w:ins w:id="155" w:author="George Speer" w:date="2014-06-23T23:27:00Z"/>
        </w:rPr>
      </w:pPr>
    </w:p>
    <w:p w14:paraId="1E44368E" w14:textId="77777777" w:rsidR="001A60B2" w:rsidRPr="00FF1564" w:rsidRDefault="001A60B2" w:rsidP="001A60B2">
      <w:pPr>
        <w:pStyle w:val="Default"/>
        <w:rPr>
          <w:sz w:val="20"/>
          <w:szCs w:val="20"/>
        </w:rPr>
      </w:pPr>
      <w:ins w:id="156" w:author="George Speer" w:date="2014-06-23T23:53:00Z">
        <w:r w:rsidRPr="00A20442">
          <w:t>1837</w:t>
        </w:r>
      </w:ins>
      <w:r w:rsidRPr="00A20442">
        <w:t xml:space="preserve"> </w:t>
      </w:r>
      <w:ins w:id="157" w:author="George Speer" w:date="2014-06-23T23:53:00Z">
        <w:r w:rsidRPr="00A20442">
          <w:t>July 17,</w:t>
        </w:r>
      </w:ins>
      <w:r w:rsidRPr="00A20442">
        <w:t xml:space="preserve">  </w:t>
      </w:r>
      <w:ins w:id="158" w:author="George Speer" w:date="2014-06-23T23:53:00Z">
        <w:r w:rsidRPr="00A20442">
          <w:t xml:space="preserve"> </w:t>
        </w:r>
      </w:ins>
      <w:r w:rsidR="00B3202F">
        <w:t xml:space="preserve">Sister </w:t>
      </w:r>
      <w:ins w:id="159" w:author="George Speer" w:date="2014-06-23T23:53:00Z">
        <w:r w:rsidRPr="00A20442">
          <w:t>Hannah Clisby</w:t>
        </w:r>
      </w:ins>
      <w:r w:rsidRPr="00A20442">
        <w:t xml:space="preserve">, </w:t>
      </w:r>
      <w:r w:rsidRPr="00A20442">
        <w:rPr>
          <w:i/>
        </w:rPr>
        <w:t>“</w:t>
      </w:r>
      <w:ins w:id="160" w:author="George Speer" w:date="2014-06-23T23:53:00Z">
        <w:r w:rsidRPr="00A20442">
          <w:rPr>
            <w:i/>
          </w:rPr>
          <w:t xml:space="preserve">let her have vigour of body &amp; mind </w:t>
        </w:r>
        <w:r w:rsidRPr="00A20442">
          <w:rPr>
            <w:b/>
            <w:i/>
          </w:rPr>
          <w:t>til the Savior</w:t>
        </w:r>
      </w:ins>
      <w:r w:rsidR="00FF1564">
        <w:rPr>
          <w:b/>
          <w:i/>
        </w:rPr>
        <w:t xml:space="preserve"> </w:t>
      </w:r>
      <w:ins w:id="161" w:author="George Speer" w:date="2014-06-23T23:53:00Z">
        <w:r w:rsidRPr="00A20442">
          <w:rPr>
            <w:b/>
            <w:i/>
          </w:rPr>
          <w:t>Shall come</w:t>
        </w:r>
        <w:r w:rsidRPr="00A20442">
          <w:rPr>
            <w:i/>
          </w:rPr>
          <w:t xml:space="preserve"> in the clouds of heaven let angels stand with her</w:t>
        </w:r>
      </w:ins>
      <w:r w:rsidRPr="00A20442">
        <w:rPr>
          <w:i/>
        </w:rPr>
        <w:t xml:space="preserve">… </w:t>
      </w:r>
      <w:ins w:id="162" w:author="George Speer" w:date="2014-06-23T23:53:00Z">
        <w:r w:rsidRPr="00A20442">
          <w:rPr>
            <w:i/>
          </w:rPr>
          <w:t>I say unto thee Sister thou mayest have posterity, in Zion for Generations to come</w:t>
        </w:r>
        <w:r w:rsidRPr="00A20442">
          <w:rPr>
            <w:b/>
            <w:i/>
          </w:rPr>
          <w:t>, thy years Shall be many, thou shalt live to see the great things of God,</w:t>
        </w:r>
        <w:r w:rsidRPr="00A20442">
          <w:rPr>
            <w:i/>
          </w:rPr>
          <w:t xml:space="preserve"> yea Sister thou mayest </w:t>
        </w:r>
        <w:r w:rsidRPr="00A20442">
          <w:rPr>
            <w:b/>
            <w:i/>
          </w:rPr>
          <w:t>stand in the flesh</w:t>
        </w:r>
        <w:r w:rsidRPr="00A20442">
          <w:rPr>
            <w:i/>
          </w:rPr>
          <w:t xml:space="preserve"> and see </w:t>
        </w:r>
        <w:r w:rsidRPr="00A20442">
          <w:rPr>
            <w:b/>
            <w:i/>
          </w:rPr>
          <w:t>the winding up scene of this generation</w:t>
        </w:r>
      </w:ins>
      <w:r w:rsidRPr="00A20442">
        <w:rPr>
          <w:b/>
          <w:i/>
        </w:rPr>
        <w:t>.</w:t>
      </w:r>
      <w:r w:rsidR="00ED1470" w:rsidRPr="00ED1470">
        <w:rPr>
          <w:b/>
        </w:rPr>
        <w:t xml:space="preserve"> </w:t>
      </w:r>
      <w:r w:rsidR="00ED1470" w:rsidRPr="00FF1564">
        <w:rPr>
          <w:sz w:val="20"/>
          <w:szCs w:val="20"/>
        </w:rPr>
        <w:t>[100+1837=1937]</w:t>
      </w:r>
      <w:r w:rsidRPr="00A20442">
        <w:rPr>
          <w:b/>
          <w:i/>
        </w:rPr>
        <w:t xml:space="preserve"> </w:t>
      </w:r>
      <w:ins w:id="163" w:author="George Speer" w:date="2014-06-23T23:53:00Z">
        <w:r w:rsidRPr="00A20442">
          <w:rPr>
            <w:i/>
          </w:rPr>
          <w:t xml:space="preserve"> </w:t>
        </w:r>
        <w:r w:rsidRPr="00A20442">
          <w:rPr>
            <w:b/>
            <w:i/>
          </w:rPr>
          <w:t xml:space="preserve">See thy Savior come </w:t>
        </w:r>
        <w:r w:rsidRPr="00A20442">
          <w:rPr>
            <w:i/>
          </w:rPr>
          <w:t>in the clouds of heaven</w:t>
        </w:r>
      </w:ins>
      <w:r w:rsidRPr="00A20442">
        <w:rPr>
          <w:i/>
        </w:rPr>
        <w:t xml:space="preserve">.” </w:t>
      </w:r>
      <w:hyperlink r:id="rId118" w:history="1">
        <w:r w:rsidR="000A04BC" w:rsidRPr="00EE6BAF">
          <w:rPr>
            <w:rStyle w:val="Hyperlink"/>
            <w:sz w:val="20"/>
            <w:szCs w:val="20"/>
            <w:u w:val="none"/>
          </w:rPr>
          <w:t>(Patriachal Blessings</w:t>
        </w:r>
      </w:hyperlink>
      <w:r w:rsidRPr="00FF1564">
        <w:rPr>
          <w:sz w:val="20"/>
          <w:szCs w:val="20"/>
        </w:rPr>
        <w:t xml:space="preserve"> by Joseph Smith Sr., between 1834-1840)   </w:t>
      </w:r>
    </w:p>
    <w:p w14:paraId="39EDB65C" w14:textId="77777777" w:rsidR="001A60B2" w:rsidRDefault="001A60B2" w:rsidP="001A60B2">
      <w:pPr>
        <w:pStyle w:val="Default"/>
      </w:pPr>
    </w:p>
    <w:p w14:paraId="6F79B9EA" w14:textId="77777777" w:rsidR="001A60B2" w:rsidRPr="00A20442" w:rsidRDefault="001A60B2" w:rsidP="001A60B2">
      <w:pPr>
        <w:pStyle w:val="Default"/>
      </w:pPr>
      <w:ins w:id="164" w:author="George Speer" w:date="2014-06-24T00:04:00Z">
        <w:r w:rsidRPr="00A20442">
          <w:t>1837</w:t>
        </w:r>
      </w:ins>
      <w:r w:rsidRPr="00A20442">
        <w:t xml:space="preserve"> </w:t>
      </w:r>
      <w:ins w:id="165" w:author="George Speer" w:date="2014-06-24T00:04:00Z">
        <w:r w:rsidRPr="00A20442">
          <w:t>July 22,</w:t>
        </w:r>
      </w:ins>
      <w:r w:rsidRPr="00A20442">
        <w:t xml:space="preserve">   </w:t>
      </w:r>
      <w:ins w:id="166" w:author="George Speer" w:date="2014-06-24T00:04:00Z">
        <w:r w:rsidRPr="00A20442">
          <w:t xml:space="preserve"> John Pack</w:t>
        </w:r>
      </w:ins>
      <w:r w:rsidRPr="00A20442">
        <w:t xml:space="preserve">, </w:t>
      </w:r>
      <w:r w:rsidRPr="00A20442">
        <w:rPr>
          <w:i/>
        </w:rPr>
        <w:t>“</w:t>
      </w:r>
      <w:ins w:id="167" w:author="George Speer" w:date="2014-06-24T00:05:00Z">
        <w:r w:rsidRPr="00A20442">
          <w:rPr>
            <w:b/>
            <w:i/>
          </w:rPr>
          <w:t xml:space="preserve">Thou Shalt behold thy </w:t>
        </w:r>
      </w:ins>
      <w:r w:rsidR="00FF1564" w:rsidRPr="00A20442">
        <w:rPr>
          <w:b/>
          <w:i/>
        </w:rPr>
        <w:t>Savior</w:t>
      </w:r>
      <w:ins w:id="168" w:author="George Speer" w:date="2014-06-24T00:05:00Z">
        <w:r w:rsidRPr="00A20442">
          <w:rPr>
            <w:b/>
            <w:i/>
          </w:rPr>
          <w:t xml:space="preserve"> Come</w:t>
        </w:r>
        <w:r w:rsidRPr="00A20442">
          <w:rPr>
            <w:i/>
          </w:rPr>
          <w:t xml:space="preserve"> in the Clouds of heaven with Pour [Power] and great glory</w:t>
        </w:r>
      </w:ins>
      <w:r w:rsidRPr="00A20442">
        <w:rPr>
          <w:i/>
        </w:rPr>
        <w:t xml:space="preserve">… </w:t>
      </w:r>
      <w:ins w:id="169" w:author="George Speer" w:date="2014-06-24T00:05:00Z">
        <w:r w:rsidRPr="00A20442">
          <w:rPr>
            <w:b/>
            <w:i/>
          </w:rPr>
          <w:t>Thou Shalt Stand with the lamb thou Shalt belong to the one hundred and forty four thousand</w:t>
        </w:r>
        <w:r w:rsidRPr="00A20442">
          <w:rPr>
            <w:i/>
          </w:rPr>
          <w:t xml:space="preserve"> </w:t>
        </w:r>
      </w:ins>
      <w:r w:rsidR="00ED1470" w:rsidRPr="00F84959">
        <w:t>[sounds like the Jehovah Witness]</w:t>
      </w:r>
      <w:r w:rsidR="00ED1470">
        <w:rPr>
          <w:b/>
        </w:rPr>
        <w:t xml:space="preserve"> </w:t>
      </w:r>
      <w:ins w:id="170" w:author="George Speer" w:date="2014-06-24T00:05:00Z">
        <w:r w:rsidRPr="00A20442">
          <w:rPr>
            <w:i/>
          </w:rPr>
          <w:t xml:space="preserve">that Shall Stand with the Lamb on </w:t>
        </w:r>
        <w:r w:rsidRPr="00A20442">
          <w:rPr>
            <w:b/>
            <w:i/>
          </w:rPr>
          <w:t>Mount Zion</w:t>
        </w:r>
        <w:r w:rsidRPr="00A20442">
          <w:rPr>
            <w:i/>
          </w:rPr>
          <w:t xml:space="preserve"> Thou Shalt have Pour [Power] over </w:t>
        </w:r>
        <w:r w:rsidRPr="00A20442">
          <w:rPr>
            <w:b/>
            <w:i/>
          </w:rPr>
          <w:t>Treasures hid in the Sand</w:t>
        </w:r>
      </w:ins>
      <w:r w:rsidRPr="00A20442">
        <w:rPr>
          <w:b/>
          <w:i/>
        </w:rPr>
        <w:t>.</w:t>
      </w:r>
      <w:r w:rsidRPr="00A20442">
        <w:rPr>
          <w:i/>
        </w:rPr>
        <w:t xml:space="preserve"> [Treasure seeking] </w:t>
      </w:r>
      <w:hyperlink r:id="rId119" w:history="1">
        <w:r w:rsidR="000A04BC" w:rsidRPr="00EE6BAF">
          <w:rPr>
            <w:rStyle w:val="Hyperlink"/>
            <w:sz w:val="20"/>
            <w:szCs w:val="20"/>
            <w:u w:val="none"/>
          </w:rPr>
          <w:t>(Patriachal Blessings</w:t>
        </w:r>
      </w:hyperlink>
      <w:r w:rsidRPr="00FF1564">
        <w:rPr>
          <w:sz w:val="20"/>
          <w:szCs w:val="20"/>
        </w:rPr>
        <w:t xml:space="preserve"> by Joseph </w:t>
      </w:r>
      <w:r w:rsidR="00ED1470" w:rsidRPr="00FF1564">
        <w:rPr>
          <w:sz w:val="20"/>
          <w:szCs w:val="20"/>
        </w:rPr>
        <w:t>Smith Sr., between 1834-1840)</w:t>
      </w:r>
    </w:p>
    <w:p w14:paraId="2BDE45B0" w14:textId="77777777" w:rsidR="001A60B2" w:rsidRPr="00A20442" w:rsidRDefault="001A60B2" w:rsidP="001A60B2">
      <w:pPr>
        <w:pStyle w:val="Default"/>
        <w:rPr>
          <w:ins w:id="171" w:author="George Speer" w:date="2014-06-24T00:04:00Z"/>
          <w:i/>
        </w:rPr>
      </w:pPr>
    </w:p>
    <w:p w14:paraId="09243833" w14:textId="77777777" w:rsidR="001A60B2" w:rsidRPr="00FF1564" w:rsidRDefault="001A60B2" w:rsidP="001A60B2">
      <w:pPr>
        <w:pStyle w:val="Default"/>
        <w:rPr>
          <w:sz w:val="20"/>
          <w:szCs w:val="20"/>
        </w:rPr>
      </w:pPr>
      <w:ins w:id="172" w:author="George Speer" w:date="2014-06-23T23:58:00Z">
        <w:r w:rsidRPr="00A20442">
          <w:t>1837</w:t>
        </w:r>
      </w:ins>
      <w:r w:rsidRPr="00A20442">
        <w:t xml:space="preserve"> </w:t>
      </w:r>
      <w:ins w:id="173" w:author="George Speer" w:date="2014-06-23T23:58:00Z">
        <w:r w:rsidRPr="00A20442">
          <w:t xml:space="preserve">July 22, </w:t>
        </w:r>
      </w:ins>
      <w:r w:rsidRPr="00A20442">
        <w:t xml:space="preserve">  Sister </w:t>
      </w:r>
      <w:ins w:id="174" w:author="George Speer" w:date="2014-06-23T23:58:00Z">
        <w:r w:rsidRPr="00A20442">
          <w:t>Julia Ives Pack</w:t>
        </w:r>
      </w:ins>
      <w:r w:rsidRPr="00A20442">
        <w:t xml:space="preserve">, </w:t>
      </w:r>
      <w:r w:rsidRPr="00A20442">
        <w:rPr>
          <w:i/>
        </w:rPr>
        <w:t>“</w:t>
      </w:r>
      <w:ins w:id="175" w:author="George Speer" w:date="2014-06-23T23:58:00Z">
        <w:r w:rsidRPr="00A20442">
          <w:rPr>
            <w:i/>
          </w:rPr>
          <w:t xml:space="preserve"> </w:t>
        </w:r>
        <w:r w:rsidRPr="00A20442">
          <w:rPr>
            <w:b/>
            <w:i/>
          </w:rPr>
          <w:t>Thou Shalt be able to stand on the Earth in the flesh and behold the winding up Scene of this Generation</w:t>
        </w:r>
        <w:r w:rsidRPr="00A20442">
          <w:rPr>
            <w:i/>
          </w:rPr>
          <w:t xml:space="preserve"> thy heart will mourn on the account of the Destruction of Innocent Children Erelong thou shalt See great </w:t>
        </w:r>
      </w:ins>
      <w:r w:rsidR="009B5F25" w:rsidRPr="00A20442">
        <w:rPr>
          <w:i/>
        </w:rPr>
        <w:t>Destruction</w:t>
      </w:r>
      <w:ins w:id="176" w:author="George Speer" w:date="2014-06-23T23:58:00Z">
        <w:r w:rsidRPr="00A20442">
          <w:rPr>
            <w:i/>
          </w:rPr>
          <w:t xml:space="preserve"> in the Land thou must hold up by faith</w:t>
        </w:r>
      </w:ins>
      <w:r w:rsidR="009B5F25">
        <w:rPr>
          <w:i/>
        </w:rPr>
        <w:t>,</w:t>
      </w:r>
      <w:ins w:id="177" w:author="George Speer" w:date="2014-06-23T23:58:00Z">
        <w:r w:rsidRPr="00A20442">
          <w:rPr>
            <w:i/>
          </w:rPr>
          <w:t xml:space="preserve"> </w:t>
        </w:r>
        <w:r w:rsidRPr="00A20442">
          <w:rPr>
            <w:b/>
            <w:i/>
          </w:rPr>
          <w:t>Thou shalt have an Inheritance in Zion</w:t>
        </w:r>
      </w:ins>
      <w:r w:rsidRPr="00A20442">
        <w:rPr>
          <w:b/>
          <w:i/>
        </w:rPr>
        <w:t xml:space="preserve">.” </w:t>
      </w:r>
      <w:r w:rsidRPr="00A20442">
        <w:rPr>
          <w:b/>
        </w:rPr>
        <w:t xml:space="preserve"> </w:t>
      </w:r>
      <w:hyperlink r:id="rId120" w:history="1">
        <w:r w:rsidR="000A04BC" w:rsidRPr="00EE6BAF">
          <w:rPr>
            <w:rStyle w:val="Hyperlink"/>
            <w:sz w:val="20"/>
            <w:szCs w:val="20"/>
            <w:u w:val="none"/>
          </w:rPr>
          <w:t>(Patriachal Blessings</w:t>
        </w:r>
      </w:hyperlink>
      <w:r w:rsidRPr="00FF1564">
        <w:rPr>
          <w:sz w:val="20"/>
          <w:szCs w:val="20"/>
        </w:rPr>
        <w:t xml:space="preserve"> by Joseph Smith Sr., between 1834-1840) [Julia was given all of the same powers as her husband. The Pack’s blessings are a must read!]</w:t>
      </w:r>
    </w:p>
    <w:p w14:paraId="4D8CA60A" w14:textId="77777777" w:rsidR="001A60B2" w:rsidRDefault="001A60B2" w:rsidP="001A60B2"/>
    <w:p w14:paraId="27CA993D" w14:textId="77777777" w:rsidR="0003290B" w:rsidRPr="00FF1564" w:rsidRDefault="0003290B" w:rsidP="0003290B">
      <w:pPr>
        <w:rPr>
          <w:sz w:val="20"/>
          <w:szCs w:val="20"/>
        </w:rPr>
      </w:pPr>
      <w:r>
        <w:t xml:space="preserve">1837 September </w:t>
      </w:r>
      <w:r w:rsidRPr="005F2128">
        <w:t xml:space="preserve">14,  </w:t>
      </w:r>
      <w:r>
        <w:t>Letter written; “</w:t>
      </w:r>
      <w:r w:rsidRPr="0003290B">
        <w:rPr>
          <w:i/>
        </w:rPr>
        <w:t xml:space="preserve">To the Saints scattered abroad, the Bishop and his Counselors of Kirtland send greeting. “Whereas… The church of Kirtland has, therefore, required at the hand of our beloved brethren Joseph Smith jun. and Sidney Rigdon Presidents, whom God has appointed to preside over the whole church, and the persons to whom this work belongs, that they should go forth, and lay off other stakes of Zion or places of gathering, so that the poor may have a place of refuge, or places of refuge, in </w:t>
      </w:r>
      <w:r w:rsidRPr="0003290B">
        <w:rPr>
          <w:b/>
          <w:i/>
        </w:rPr>
        <w:t xml:space="preserve">the day of tribulation which is coming swiftly on the </w:t>
      </w:r>
      <w:r w:rsidRPr="00FF1564">
        <w:rPr>
          <w:b/>
          <w:i/>
        </w:rPr>
        <w:t>earth</w:t>
      </w:r>
      <w:r w:rsidRPr="00FF1564">
        <w:rPr>
          <w:i/>
        </w:rPr>
        <w:t>. N. K. WHITNEY, R. CAHOON, V. KNIGHT. Palmyra Portage Co. Ohio, Sept. 14th, 1837</w:t>
      </w:r>
      <w:r w:rsidRPr="00FF1564">
        <w:rPr>
          <w:i/>
          <w:sz w:val="20"/>
          <w:szCs w:val="20"/>
        </w:rPr>
        <w:t>.”</w:t>
      </w:r>
      <w:r w:rsidRPr="00FF1564">
        <w:rPr>
          <w:sz w:val="20"/>
          <w:szCs w:val="20"/>
        </w:rPr>
        <w:t xml:space="preserve"> (THE LATTER DAY SAINTS' MESSENGER AND ADVOCATE, Vol. III, No. 12, KIRTLAND, OHIO, SEPTEMBER, 1837. </w:t>
      </w:r>
      <w:hyperlink r:id="rId121" w:history="1">
        <w:r w:rsidRPr="00FF1564">
          <w:rPr>
            <w:rStyle w:val="Hyperlink"/>
            <w:sz w:val="20"/>
            <w:szCs w:val="20"/>
            <w:u w:val="none"/>
          </w:rPr>
          <w:t>http://www.centerplace.org/history/ma/v3n12.htm</w:t>
        </w:r>
      </w:hyperlink>
      <w:r w:rsidRPr="00FF1564">
        <w:rPr>
          <w:sz w:val="20"/>
          <w:szCs w:val="20"/>
        </w:rPr>
        <w:t xml:space="preserve"> )</w:t>
      </w:r>
    </w:p>
    <w:p w14:paraId="22657734" w14:textId="77777777" w:rsidR="0003290B" w:rsidRPr="00A20442" w:rsidRDefault="0003290B" w:rsidP="001A60B2"/>
    <w:p w14:paraId="299AC8A7" w14:textId="77777777" w:rsidR="001A60B2" w:rsidRPr="00FF1564" w:rsidRDefault="001A60B2" w:rsidP="00ED1470">
      <w:pPr>
        <w:pStyle w:val="Default"/>
        <w:rPr>
          <w:ins w:id="178" w:author="George Speer" w:date="2014-06-24T00:14:00Z"/>
          <w:sz w:val="20"/>
          <w:szCs w:val="20"/>
        </w:rPr>
      </w:pPr>
      <w:ins w:id="179" w:author="George Speer" w:date="2014-06-24T00:14:00Z">
        <w:r w:rsidRPr="00A20442">
          <w:t>1837</w:t>
        </w:r>
      </w:ins>
      <w:r w:rsidRPr="00A20442">
        <w:t xml:space="preserve"> </w:t>
      </w:r>
      <w:ins w:id="180" w:author="George Speer" w:date="2014-06-24T00:14:00Z">
        <w:r w:rsidRPr="00A20442">
          <w:t xml:space="preserve">October 2, </w:t>
        </w:r>
      </w:ins>
      <w:r w:rsidRPr="00A20442">
        <w:t xml:space="preserve">  </w:t>
      </w:r>
      <w:ins w:id="181" w:author="George Speer" w:date="2014-06-24T00:14:00Z">
        <w:r w:rsidRPr="00A20442">
          <w:t>William McClerry</w:t>
        </w:r>
      </w:ins>
      <w:r w:rsidRPr="00A20442">
        <w:t xml:space="preserve">, </w:t>
      </w:r>
      <w:r w:rsidRPr="00ED1470">
        <w:rPr>
          <w:i/>
        </w:rPr>
        <w:t>“</w:t>
      </w:r>
      <w:ins w:id="182" w:author="George Speer" w:date="2014-06-24T00:14:00Z">
        <w:r w:rsidRPr="00ED1470">
          <w:rPr>
            <w:i/>
          </w:rPr>
          <w:t xml:space="preserve">I feel that thou hast not been very visious [vicious] &amp; wicked in thy Life the Lord is willing that thou </w:t>
        </w:r>
        <w:r w:rsidRPr="00ED1470">
          <w:rPr>
            <w:b/>
            <w:i/>
          </w:rPr>
          <w:t>shouldest live Long in the earth</w:t>
        </w:r>
        <w:r w:rsidRPr="00ED1470">
          <w:rPr>
            <w:i/>
          </w:rPr>
          <w:t xml:space="preserve"> &amp; enjoy the things of the earth, </w:t>
        </w:r>
        <w:r w:rsidRPr="00ED1470">
          <w:rPr>
            <w:b/>
            <w:i/>
          </w:rPr>
          <w:t>Thou Shalt live to se[e] the winding up s[c]ene of this generation,</w:t>
        </w:r>
      </w:ins>
      <w:r w:rsidR="00ED1470" w:rsidRPr="00ED1470">
        <w:rPr>
          <w:b/>
          <w:i/>
        </w:rPr>
        <w:t xml:space="preserve"> </w:t>
      </w:r>
      <w:r w:rsidR="00ED1470">
        <w:rPr>
          <w:b/>
        </w:rPr>
        <w:t>[100+1837</w:t>
      </w:r>
      <w:r w:rsidR="00ED1470" w:rsidRPr="003B1185">
        <w:rPr>
          <w:b/>
        </w:rPr>
        <w:t>=193</w:t>
      </w:r>
      <w:r w:rsidR="00ED1470">
        <w:rPr>
          <w:b/>
        </w:rPr>
        <w:t>7</w:t>
      </w:r>
      <w:r w:rsidR="00ED1470" w:rsidRPr="003B1185">
        <w:rPr>
          <w:b/>
        </w:rPr>
        <w:t>]</w:t>
      </w:r>
      <w:ins w:id="183" w:author="George Speer" w:date="2014-06-24T00:14:00Z">
        <w:r w:rsidRPr="00ED1470">
          <w:rPr>
            <w:b/>
            <w:i/>
          </w:rPr>
          <w:t xml:space="preserve"> to See Jesus Christ come in the clouds of heaven with power &amp; Great Glory, thou Shalt Stand in the flesh with one hundred forty &amp; four thousands</w:t>
        </w:r>
      </w:ins>
      <w:r w:rsidR="00B3202F">
        <w:rPr>
          <w:b/>
          <w:i/>
        </w:rPr>
        <w:t xml:space="preserve"> </w:t>
      </w:r>
      <w:r w:rsidR="00B3202F" w:rsidRPr="00F84959">
        <w:t>[sounds like the Jehovah Witness]</w:t>
      </w:r>
      <w:r w:rsidR="00B3202F">
        <w:rPr>
          <w:b/>
        </w:rPr>
        <w:t xml:space="preserve"> </w:t>
      </w:r>
      <w:ins w:id="184" w:author="George Speer" w:date="2014-06-24T00:14:00Z">
        <w:r w:rsidRPr="00ED1470">
          <w:rPr>
            <w:i/>
          </w:rPr>
          <w:t>and sing their song</w:t>
        </w:r>
      </w:ins>
      <w:r w:rsidRPr="00ED1470">
        <w:rPr>
          <w:i/>
        </w:rPr>
        <w:t>”</w:t>
      </w:r>
      <w:r w:rsidRPr="00A20442">
        <w:t xml:space="preserve"> </w:t>
      </w:r>
      <w:hyperlink r:id="rId122" w:history="1">
        <w:r w:rsidR="000A04BC" w:rsidRPr="00EE6BAF">
          <w:rPr>
            <w:rStyle w:val="Hyperlink"/>
            <w:sz w:val="20"/>
            <w:szCs w:val="20"/>
            <w:u w:val="none"/>
          </w:rPr>
          <w:t>(Patriachal Blessings</w:t>
        </w:r>
      </w:hyperlink>
      <w:r w:rsidRPr="00FF1564">
        <w:rPr>
          <w:sz w:val="20"/>
          <w:szCs w:val="20"/>
        </w:rPr>
        <w:t xml:space="preserve"> by Joseph </w:t>
      </w:r>
      <w:r w:rsidR="00ED1470" w:rsidRPr="00FF1564">
        <w:rPr>
          <w:sz w:val="20"/>
          <w:szCs w:val="20"/>
        </w:rPr>
        <w:t xml:space="preserve">Smith Sr., between 1834-1840) </w:t>
      </w:r>
      <w:r w:rsidRPr="00FF1564">
        <w:rPr>
          <w:sz w:val="20"/>
          <w:szCs w:val="20"/>
        </w:rPr>
        <w:t xml:space="preserve"> </w:t>
      </w:r>
      <w:ins w:id="185" w:author="George Speer" w:date="2014-06-24T00:20:00Z">
        <w:r w:rsidRPr="00FF1564">
          <w:rPr>
            <w:sz w:val="20"/>
            <w:szCs w:val="20"/>
          </w:rPr>
          <w:t>[Note: In 189</w:t>
        </w:r>
      </w:ins>
      <w:r w:rsidR="00FF1564">
        <w:rPr>
          <w:sz w:val="20"/>
          <w:szCs w:val="20"/>
        </w:rPr>
        <w:t>1</w:t>
      </w:r>
      <w:ins w:id="186" w:author="George Speer" w:date="2014-06-24T00:20:00Z">
        <w:r w:rsidRPr="00FF1564">
          <w:rPr>
            <w:sz w:val="20"/>
            <w:szCs w:val="20"/>
          </w:rPr>
          <w:t>, William would be 10</w:t>
        </w:r>
      </w:ins>
      <w:r w:rsidR="00FF1564">
        <w:rPr>
          <w:sz w:val="20"/>
          <w:szCs w:val="20"/>
        </w:rPr>
        <w:t>4</w:t>
      </w:r>
      <w:ins w:id="187" w:author="George Speer" w:date="2014-06-24T00:20:00Z">
        <w:r w:rsidRPr="00FF1564">
          <w:rPr>
            <w:sz w:val="20"/>
            <w:szCs w:val="20"/>
          </w:rPr>
          <w:t>]</w:t>
        </w:r>
      </w:ins>
    </w:p>
    <w:p w14:paraId="32108270" w14:textId="77777777" w:rsidR="001A60B2" w:rsidRPr="00A20442" w:rsidRDefault="001A60B2" w:rsidP="001A60B2">
      <w:pPr>
        <w:rPr>
          <w:ins w:id="188" w:author="George Speer" w:date="2014-06-24T00:22:00Z"/>
        </w:rPr>
      </w:pPr>
    </w:p>
    <w:p w14:paraId="3E68DF60" w14:textId="77777777" w:rsidR="001A60B2" w:rsidRPr="00A20442" w:rsidRDefault="001A60B2" w:rsidP="001A60B2">
      <w:pPr>
        <w:pStyle w:val="Default"/>
      </w:pPr>
      <w:ins w:id="189" w:author="George Speer" w:date="2014-06-24T00:22:00Z">
        <w:r w:rsidRPr="00A20442">
          <w:t>1837</w:t>
        </w:r>
      </w:ins>
      <w:r w:rsidRPr="00A20442">
        <w:t xml:space="preserve"> </w:t>
      </w:r>
      <w:ins w:id="190" w:author="George Speer" w:date="2014-06-24T00:22:00Z">
        <w:r w:rsidRPr="00A20442">
          <w:t xml:space="preserve">December 5, </w:t>
        </w:r>
      </w:ins>
      <w:r w:rsidRPr="00A20442">
        <w:t xml:space="preserve">   Sister </w:t>
      </w:r>
      <w:ins w:id="191" w:author="George Speer" w:date="2014-06-24T00:22:00Z">
        <w:r w:rsidRPr="00A20442">
          <w:t>Roxanna Freeman</w:t>
        </w:r>
      </w:ins>
      <w:r w:rsidRPr="00A20442">
        <w:t xml:space="preserve">, </w:t>
      </w:r>
      <w:r w:rsidRPr="00A20442">
        <w:rPr>
          <w:i/>
        </w:rPr>
        <w:t>“</w:t>
      </w:r>
      <w:ins w:id="192" w:author="George Speer" w:date="2014-06-24T00:22:00Z">
        <w:r w:rsidRPr="00A20442">
          <w:rPr>
            <w:b/>
            <w:i/>
          </w:rPr>
          <w:t>no power shall take this blessing from thee</w:t>
        </w:r>
        <w:r w:rsidRPr="00A20442">
          <w:rPr>
            <w:i/>
          </w:rPr>
          <w:t xml:space="preserve"> – </w:t>
        </w:r>
      </w:ins>
      <w:r w:rsidRPr="00A20442">
        <w:rPr>
          <w:i/>
        </w:rPr>
        <w:t>…</w:t>
      </w:r>
      <w:ins w:id="193" w:author="George Speer" w:date="2014-06-24T00:22:00Z">
        <w:r w:rsidRPr="00A20442">
          <w:rPr>
            <w:i/>
          </w:rPr>
          <w:t xml:space="preserve">Thou and thy Posterity shall be guests at that Portal which the </w:t>
        </w:r>
        <w:r w:rsidRPr="00A20442">
          <w:rPr>
            <w:b/>
            <w:i/>
          </w:rPr>
          <w:t>Saviour shall preside, at his comeing</w:t>
        </w:r>
        <w:r w:rsidRPr="00A20442">
          <w:rPr>
            <w:i/>
          </w:rPr>
          <w:t xml:space="preserve"> – If thou wilt exercise faith in God, and in his word, </w:t>
        </w:r>
        <w:r w:rsidRPr="00A20442">
          <w:rPr>
            <w:b/>
            <w:i/>
          </w:rPr>
          <w:t>thou shalt stand in the flesh at that time – standing in the presence of the Holy ones – Yea with the sanctified ones on Mount Zion in the presence of the Lamb</w:t>
        </w:r>
        <w:r w:rsidRPr="00A20442">
          <w:rPr>
            <w:i/>
          </w:rPr>
          <w:t xml:space="preserve">. I dont say unto thee Sister, but that thou mayest full- </w:t>
        </w:r>
        <w:r w:rsidRPr="00A20442">
          <w:rPr>
            <w:b/>
            <w:i/>
          </w:rPr>
          <w:t>Yet thou shalt stand, in the flesh with thy Saviour, when he shall Preside at that great and last feast</w:t>
        </w:r>
      </w:ins>
      <w:r w:rsidRPr="00A20442">
        <w:rPr>
          <w:i/>
        </w:rPr>
        <w:t xml:space="preserve">.” </w:t>
      </w:r>
      <w:hyperlink r:id="rId123" w:history="1">
        <w:r w:rsidR="000A04BC" w:rsidRPr="00EE6BAF">
          <w:rPr>
            <w:rStyle w:val="Hyperlink"/>
            <w:sz w:val="20"/>
            <w:szCs w:val="20"/>
            <w:u w:val="none"/>
          </w:rPr>
          <w:t>(Patriachal Blessings</w:t>
        </w:r>
      </w:hyperlink>
      <w:r w:rsidRPr="00FF1564">
        <w:rPr>
          <w:sz w:val="20"/>
          <w:szCs w:val="20"/>
        </w:rPr>
        <w:t xml:space="preserve"> by Joseph Smith Sr., between 1834-1840)</w:t>
      </w:r>
      <w:r w:rsidRPr="00A20442">
        <w:t xml:space="preserve">   </w:t>
      </w:r>
    </w:p>
    <w:p w14:paraId="584E33CD" w14:textId="77777777" w:rsidR="001A60B2" w:rsidRPr="00A20442" w:rsidRDefault="001A60B2" w:rsidP="001A60B2">
      <w:pPr>
        <w:pStyle w:val="Default"/>
      </w:pPr>
    </w:p>
    <w:p w14:paraId="4B2615B7" w14:textId="77777777" w:rsidR="001A60B2" w:rsidRPr="00FF1564" w:rsidRDefault="001A60B2" w:rsidP="001A60B2">
      <w:pPr>
        <w:pStyle w:val="Default"/>
        <w:rPr>
          <w:sz w:val="20"/>
          <w:szCs w:val="20"/>
        </w:rPr>
      </w:pPr>
      <w:ins w:id="194" w:author="George Speer" w:date="2014-06-24T00:27:00Z">
        <w:r w:rsidRPr="00A20442">
          <w:t>1837</w:t>
        </w:r>
      </w:ins>
      <w:r w:rsidRPr="00A20442">
        <w:t xml:space="preserve"> </w:t>
      </w:r>
      <w:ins w:id="195" w:author="George Speer" w:date="2014-06-24T00:27:00Z">
        <w:r w:rsidRPr="00A20442">
          <w:t xml:space="preserve">December 13, </w:t>
        </w:r>
      </w:ins>
      <w:r w:rsidRPr="00A20442">
        <w:t xml:space="preserve">   </w:t>
      </w:r>
      <w:ins w:id="196" w:author="George Speer" w:date="2014-06-24T00:27:00Z">
        <w:r w:rsidRPr="00A20442">
          <w:t>Noah Packard</w:t>
        </w:r>
      </w:ins>
      <w:r w:rsidRPr="00A20442">
        <w:t>,</w:t>
      </w:r>
      <w:ins w:id="197" w:author="George Speer" w:date="2014-06-24T00:27:00Z">
        <w:r w:rsidRPr="00A20442">
          <w:t xml:space="preserve"> </w:t>
        </w:r>
      </w:ins>
      <w:r w:rsidRPr="00A20442">
        <w:rPr>
          <w:i/>
        </w:rPr>
        <w:t>“</w:t>
      </w:r>
      <w:ins w:id="198" w:author="George Speer" w:date="2014-06-24T00:27:00Z">
        <w:r w:rsidRPr="00A20442">
          <w:rPr>
            <w:b/>
            <w:i/>
          </w:rPr>
          <w:t>The destroyer shall not have power over the[e] to take thy life</w:t>
        </w:r>
        <w:r w:rsidRPr="00A20442">
          <w:rPr>
            <w:i/>
          </w:rPr>
          <w:t xml:space="preserve"> because of the sealing power</w:t>
        </w:r>
      </w:ins>
      <w:r w:rsidRPr="00A20442">
        <w:rPr>
          <w:i/>
        </w:rPr>
        <w:t xml:space="preserve">… </w:t>
      </w:r>
      <w:ins w:id="199" w:author="George Speer" w:date="2014-06-24T00:27:00Z">
        <w:r w:rsidRPr="00A20442">
          <w:rPr>
            <w:i/>
          </w:rPr>
          <w:t>Thou shalt have power to rais[e] the dead</w:t>
        </w:r>
      </w:ins>
      <w:r w:rsidRPr="00A20442">
        <w:rPr>
          <w:i/>
        </w:rPr>
        <w:t>,</w:t>
      </w:r>
      <w:ins w:id="200" w:author="George Speer" w:date="2014-06-24T00:27:00Z">
        <w:r w:rsidRPr="00A20442">
          <w:rPr>
            <w:i/>
          </w:rPr>
          <w:t xml:space="preserve"> Mothers shall rejoice, having their children raised from the dead, and presented to them</w:t>
        </w:r>
      </w:ins>
      <w:r w:rsidRPr="00A20442">
        <w:rPr>
          <w:i/>
        </w:rPr>
        <w:t>… t</w:t>
      </w:r>
      <w:ins w:id="201" w:author="George Speer" w:date="2014-06-24T00:27:00Z">
        <w:r w:rsidRPr="00A20442">
          <w:rPr>
            <w:i/>
          </w:rPr>
          <w:t xml:space="preserve">hy seed shall have an </w:t>
        </w:r>
        <w:r w:rsidRPr="00A20442">
          <w:rPr>
            <w:b/>
            <w:i/>
          </w:rPr>
          <w:t>inheritance in Zion</w:t>
        </w:r>
        <w:r w:rsidRPr="00A20442">
          <w:rPr>
            <w:i/>
          </w:rPr>
          <w:t xml:space="preserve"> and </w:t>
        </w:r>
        <w:r w:rsidRPr="00A20442">
          <w:rPr>
            <w:b/>
            <w:i/>
          </w:rPr>
          <w:t>shall see the Glory of God</w:t>
        </w:r>
        <w:r w:rsidRPr="00A20442">
          <w:rPr>
            <w:i/>
          </w:rPr>
          <w:t xml:space="preserve">. Thou shalt stand when the Earth shall real to and fro like a drunken man. yea in </w:t>
        </w:r>
        <w:r w:rsidRPr="00A20442">
          <w:rPr>
            <w:b/>
            <w:i/>
          </w:rPr>
          <w:t>that day when God shall bring forth all his saints</w:t>
        </w:r>
        <w:r w:rsidRPr="00A20442">
          <w:rPr>
            <w:i/>
          </w:rPr>
          <w:t xml:space="preserve">; and if thou desirest it with all thy heart thou shalt have have power as Elijah, to waft thy self to Heaven thou shalt not sleep in the dust for God looks upon the[e] and loves the[e]. The Angel of his presents [presence] shall watch over the[e] and thou shalt </w:t>
        </w:r>
        <w:r w:rsidRPr="00A20442">
          <w:rPr>
            <w:b/>
            <w:i/>
          </w:rPr>
          <w:t>stand in the flesh upon Mount Zion with the hundred forty and four thousand</w:t>
        </w:r>
        <w:r w:rsidRPr="00A20442">
          <w:rPr>
            <w:i/>
          </w:rPr>
          <w:t xml:space="preserve"> </w:t>
        </w:r>
      </w:ins>
      <w:r w:rsidR="00ED1470" w:rsidRPr="00F84959">
        <w:t>[sounds like the Jehovah Witness]</w:t>
      </w:r>
      <w:r w:rsidR="00ED1470">
        <w:rPr>
          <w:i/>
        </w:rPr>
        <w:t xml:space="preserve"> </w:t>
      </w:r>
      <w:ins w:id="202" w:author="George Speer" w:date="2014-06-24T00:27:00Z">
        <w:r w:rsidRPr="00A20442">
          <w:rPr>
            <w:i/>
          </w:rPr>
          <w:t xml:space="preserve">and sing the song of Moses and the Lamb. </w:t>
        </w:r>
        <w:r w:rsidRPr="00A20442">
          <w:rPr>
            <w:b/>
            <w:i/>
          </w:rPr>
          <w:t>Thou shalt stand as the saviour of many souls on Mount Zion, and they shall rejoice in the presence of the lamb.</w:t>
        </w:r>
      </w:ins>
      <w:r w:rsidRPr="00A20442">
        <w:rPr>
          <w:i/>
        </w:rPr>
        <w:t>”</w:t>
      </w:r>
      <w:r w:rsidR="00C327B4">
        <w:rPr>
          <w:i/>
        </w:rPr>
        <w:t xml:space="preserve">  </w:t>
      </w:r>
      <w:hyperlink r:id="rId124" w:history="1">
        <w:r w:rsidR="000A04BC" w:rsidRPr="00EE6BAF">
          <w:rPr>
            <w:rStyle w:val="Hyperlink"/>
            <w:sz w:val="20"/>
            <w:szCs w:val="20"/>
            <w:u w:val="none"/>
          </w:rPr>
          <w:t>(Patriachal Blessings</w:t>
        </w:r>
      </w:hyperlink>
      <w:r w:rsidRPr="00FF1564">
        <w:rPr>
          <w:sz w:val="20"/>
          <w:szCs w:val="20"/>
        </w:rPr>
        <w:t xml:space="preserve"> by Joseph Smith Sr., between 1834-1840)   </w:t>
      </w:r>
    </w:p>
    <w:p w14:paraId="0F1BE9F2" w14:textId="77777777" w:rsidR="001A60B2" w:rsidRPr="00A20442" w:rsidRDefault="001A60B2" w:rsidP="001A60B2">
      <w:pPr>
        <w:rPr>
          <w:ins w:id="203" w:author="George Speer" w:date="2014-06-23T23:27:00Z"/>
        </w:rPr>
      </w:pPr>
    </w:p>
    <w:p w14:paraId="3CEAA1EF" w14:textId="77777777" w:rsidR="00A07F57" w:rsidRDefault="001A60B2" w:rsidP="001A60B2">
      <w:pPr>
        <w:pStyle w:val="Default"/>
        <w:rPr>
          <w:sz w:val="20"/>
          <w:szCs w:val="20"/>
        </w:rPr>
      </w:pPr>
      <w:ins w:id="204" w:author="George Speer" w:date="2014-06-24T00:36:00Z">
        <w:r w:rsidRPr="00A20442">
          <w:t>1837</w:t>
        </w:r>
      </w:ins>
      <w:r w:rsidRPr="00A20442">
        <w:t xml:space="preserve"> </w:t>
      </w:r>
      <w:ins w:id="205" w:author="George Speer" w:date="2014-06-24T00:36:00Z">
        <w:r w:rsidRPr="00A20442">
          <w:t xml:space="preserve">December 13, </w:t>
        </w:r>
      </w:ins>
      <w:r w:rsidRPr="00A20442">
        <w:t xml:space="preserve">   </w:t>
      </w:r>
      <w:ins w:id="206" w:author="George Speer" w:date="2014-06-24T00:36:00Z">
        <w:r w:rsidRPr="00A20442">
          <w:t>Sophia Packard</w:t>
        </w:r>
      </w:ins>
      <w:r w:rsidRPr="00A20442">
        <w:t xml:space="preserve">, </w:t>
      </w:r>
      <w:r w:rsidRPr="00A20442">
        <w:rPr>
          <w:b/>
          <w:i/>
        </w:rPr>
        <w:t>“</w:t>
      </w:r>
      <w:ins w:id="207" w:author="George Speer" w:date="2014-06-24T00:36:00Z">
        <w:r w:rsidRPr="00A20442">
          <w:rPr>
            <w:b/>
            <w:i/>
          </w:rPr>
          <w:t xml:space="preserve">I confirm upon thee all the Power of the Priesthood as much as can be upon thy sex. </w:t>
        </w:r>
      </w:ins>
      <w:r w:rsidR="009B5F25">
        <w:rPr>
          <w:b/>
          <w:i/>
        </w:rPr>
        <w:t>T</w:t>
      </w:r>
      <w:ins w:id="208" w:author="George Speer" w:date="2014-06-24T00:36:00Z">
        <w:r w:rsidRPr="00A20442">
          <w:rPr>
            <w:b/>
            <w:i/>
          </w:rPr>
          <w:t>hou mayest Call God thy father for thou shalt have faith to heal the sick when thy children are sick thou mayest lay thy hands upon them in faith and they shall recover.</w:t>
        </w:r>
        <w:r w:rsidRPr="00A20442">
          <w:rPr>
            <w:i/>
          </w:rPr>
          <w:t xml:space="preserve"> Thou shalt have all things that is expedient if thou wilt exercise faith in God. Thy Children shall be blest from Generation to Generation and shall be a blessing unto the[e] in the absence of thy Companion they shall all stand with thee in the covenant and household of faith </w:t>
        </w:r>
        <w:r w:rsidRPr="00A20442">
          <w:rPr>
            <w:b/>
            <w:i/>
          </w:rPr>
          <w:t xml:space="preserve">Thou shalt live till thou art satisfyed with life. and shall </w:t>
        </w:r>
        <w:r w:rsidRPr="00B3202F">
          <w:rPr>
            <w:b/>
            <w:i/>
            <w:u w:val="single"/>
          </w:rPr>
          <w:t>see the Temple reared</w:t>
        </w:r>
        <w:r w:rsidRPr="00A20442">
          <w:rPr>
            <w:b/>
            <w:i/>
          </w:rPr>
          <w:t xml:space="preserve"> even in Jackson County and thou shalt see the Cloud rest upon it and the glory of God fill the house and shall be satisfyed and desire to Go hence and be with Jesus</w:t>
        </w:r>
      </w:ins>
      <w:r w:rsidRPr="00A20442">
        <w:rPr>
          <w:b/>
          <w:i/>
        </w:rPr>
        <w:t>…</w:t>
      </w:r>
      <w:ins w:id="209" w:author="George Speer" w:date="2014-06-24T00:36:00Z">
        <w:r w:rsidRPr="00A20442">
          <w:rPr>
            <w:i/>
          </w:rPr>
          <w:t xml:space="preserve"> Thou mayest live to see the </w:t>
        </w:r>
        <w:r w:rsidRPr="00A20442">
          <w:rPr>
            <w:b/>
            <w:i/>
          </w:rPr>
          <w:t>fall of this Generation</w:t>
        </w:r>
      </w:ins>
      <w:r w:rsidR="00ED1470">
        <w:rPr>
          <w:b/>
          <w:i/>
        </w:rPr>
        <w:t xml:space="preserve"> </w:t>
      </w:r>
      <w:r w:rsidR="00ED1470" w:rsidRPr="00FF1564">
        <w:rPr>
          <w:sz w:val="20"/>
          <w:szCs w:val="20"/>
        </w:rPr>
        <w:t>[100+1837=1937]</w:t>
      </w:r>
      <w:r w:rsidR="00ED1470">
        <w:rPr>
          <w:b/>
        </w:rPr>
        <w:t xml:space="preserve"> </w:t>
      </w:r>
      <w:ins w:id="210" w:author="George Speer" w:date="2014-06-24T00:36:00Z">
        <w:r w:rsidRPr="00A20442">
          <w:rPr>
            <w:i/>
          </w:rPr>
          <w:t>when wickedness shall be swept from the Earth</w:t>
        </w:r>
      </w:ins>
      <w:r w:rsidRPr="00A20442">
        <w:rPr>
          <w:i/>
        </w:rPr>
        <w:t xml:space="preserve">.” </w:t>
      </w:r>
      <w:hyperlink r:id="rId125" w:history="1">
        <w:r w:rsidR="000A04BC" w:rsidRPr="00EE6BAF">
          <w:rPr>
            <w:rStyle w:val="Hyperlink"/>
            <w:sz w:val="20"/>
            <w:szCs w:val="20"/>
            <w:u w:val="none"/>
          </w:rPr>
          <w:t>(Patriachal Blessings</w:t>
        </w:r>
      </w:hyperlink>
      <w:r w:rsidRPr="00FF1564">
        <w:rPr>
          <w:sz w:val="20"/>
          <w:szCs w:val="20"/>
        </w:rPr>
        <w:t xml:space="preserve"> by Josep</w:t>
      </w:r>
      <w:r w:rsidR="00A07F57">
        <w:rPr>
          <w:sz w:val="20"/>
          <w:szCs w:val="20"/>
        </w:rPr>
        <w:t>h Smith Sr., between 1834-1840)</w:t>
      </w:r>
    </w:p>
    <w:p w14:paraId="1053306F" w14:textId="77777777" w:rsidR="00A07F57" w:rsidRDefault="00A07F57" w:rsidP="001A60B2">
      <w:pPr>
        <w:pStyle w:val="Default"/>
        <w:rPr>
          <w:sz w:val="20"/>
          <w:szCs w:val="20"/>
        </w:rPr>
      </w:pPr>
    </w:p>
    <w:p w14:paraId="6275C74C" w14:textId="77777777" w:rsidR="008F3E00" w:rsidRPr="008F3E00" w:rsidRDefault="00A07F57" w:rsidP="00A07F57">
      <w:r w:rsidRPr="00604E1F">
        <w:rPr>
          <w:color w:val="800000"/>
        </w:rPr>
        <w:lastRenderedPageBreak/>
        <w:t xml:space="preserve">1838,  </w:t>
      </w:r>
      <w:r w:rsidR="00604E1F" w:rsidRPr="00604E1F">
        <w:rPr>
          <w:b/>
          <w:color w:val="800000"/>
        </w:rPr>
        <w:t>[1888-1893-1898 second coming prediction]</w:t>
      </w:r>
      <w:r w:rsidR="00604E1F" w:rsidRPr="00F84959">
        <w:rPr>
          <w:color w:val="800000"/>
        </w:rPr>
        <w:t xml:space="preserve">  </w:t>
      </w:r>
      <w:r>
        <w:t xml:space="preserve">  </w:t>
      </w:r>
      <w:r w:rsidRPr="00A07F57">
        <w:t>Apostle Parley P. Pratt:</w:t>
      </w:r>
      <w:r>
        <w:t xml:space="preserve"> </w:t>
      </w:r>
      <w:r w:rsidRPr="00160F6D">
        <w:rPr>
          <w:i/>
        </w:rPr>
        <w:t>"</w:t>
      </w:r>
      <w:r w:rsidR="003E7A1E">
        <w:rPr>
          <w:i/>
        </w:rPr>
        <w:t>…</w:t>
      </w:r>
      <w:r w:rsidR="00160F6D" w:rsidRPr="00160F6D">
        <w:rPr>
          <w:i/>
        </w:rPr>
        <w:t xml:space="preserve">all who will not hearken to the Book of Mormon, shall be cut off from among the people; and that too, in the day it comes forth to the Gentiles and is rejected by them... the remnant of Jacob [i. e. American Indians and certain Mormons] will go through among the Gentiles and tear them in pieces, like a lion among the flocks of sheep. Their hand shall be lifted up upon their adversaries, and all their enemies shall be cut off. This destruction includes an utter overthrow, and desolation of all our Cities, Forts, and Strong Holds -- an entire annihilation of our race, except such as embrace the Covenant, and are numbered with Israel... </w:t>
      </w:r>
      <w:r w:rsidR="003E7A1E" w:rsidRPr="00160F6D">
        <w:rPr>
          <w:i/>
        </w:rPr>
        <w:t xml:space="preserve">Now, Mr. Sunderland.... </w:t>
      </w:r>
      <w:r w:rsidRPr="00F84959">
        <w:rPr>
          <w:b/>
          <w:i/>
          <w:color w:val="800000"/>
        </w:rPr>
        <w:t xml:space="preserve">I will state as a prophesy, that there will not be an unbelieving Gentile upon this </w:t>
      </w:r>
      <w:r w:rsidRPr="008F3E00">
        <w:rPr>
          <w:b/>
          <w:i/>
          <w:color w:val="800000"/>
        </w:rPr>
        <w:t>continent 50 years hence;</w:t>
      </w:r>
      <w:r w:rsidR="003E7A1E" w:rsidRPr="008F3E00">
        <w:rPr>
          <w:b/>
          <w:i/>
          <w:color w:val="800000"/>
        </w:rPr>
        <w:t xml:space="preserve"> [1888] </w:t>
      </w:r>
      <w:r w:rsidRPr="008F3E00">
        <w:rPr>
          <w:b/>
          <w:i/>
          <w:color w:val="800000"/>
        </w:rPr>
        <w:t>and if they are not greatly scourged, and in a great measure overthrown, within five or ten years from this date,</w:t>
      </w:r>
      <w:r w:rsidR="003E7A1E" w:rsidRPr="008F3E00">
        <w:rPr>
          <w:b/>
          <w:i/>
          <w:color w:val="800000"/>
        </w:rPr>
        <w:t xml:space="preserve"> [</w:t>
      </w:r>
      <w:r w:rsidR="00103798" w:rsidRPr="008F3E00">
        <w:rPr>
          <w:b/>
          <w:i/>
          <w:color w:val="800000"/>
        </w:rPr>
        <w:t>1893-</w:t>
      </w:r>
      <w:r w:rsidR="003E7A1E" w:rsidRPr="008F3E00">
        <w:rPr>
          <w:b/>
          <w:i/>
          <w:color w:val="800000"/>
        </w:rPr>
        <w:t xml:space="preserve">1898] </w:t>
      </w:r>
      <w:r w:rsidRPr="008F3E00">
        <w:rPr>
          <w:b/>
          <w:i/>
          <w:color w:val="800000"/>
        </w:rPr>
        <w:t>then the Book of Mormon will have proved itself false"</w:t>
      </w:r>
      <w:r w:rsidRPr="008F3E00">
        <w:t xml:space="preserve"> </w:t>
      </w:r>
      <w:r w:rsidRPr="003E7A1E">
        <w:rPr>
          <w:sz w:val="20"/>
          <w:szCs w:val="20"/>
        </w:rPr>
        <w:t>(</w:t>
      </w:r>
      <w:hyperlink r:id="rId126" w:history="1">
        <w:r w:rsidR="00160F6D" w:rsidRPr="003E7A1E">
          <w:rPr>
            <w:rStyle w:val="Hyperlink"/>
            <w:i/>
            <w:sz w:val="20"/>
            <w:szCs w:val="20"/>
            <w:u w:val="none"/>
          </w:rPr>
          <w:t>Mo</w:t>
        </w:r>
        <w:r w:rsidR="00160F6D" w:rsidRPr="003E7A1E">
          <w:rPr>
            <w:rStyle w:val="Hyperlink"/>
            <w:i/>
            <w:sz w:val="20"/>
            <w:szCs w:val="20"/>
            <w:u w:val="none"/>
          </w:rPr>
          <w:t>r</w:t>
        </w:r>
        <w:r w:rsidR="00160F6D" w:rsidRPr="003E7A1E">
          <w:rPr>
            <w:rStyle w:val="Hyperlink"/>
            <w:i/>
            <w:sz w:val="20"/>
            <w:szCs w:val="20"/>
            <w:u w:val="none"/>
          </w:rPr>
          <w:t>monism Un</w:t>
        </w:r>
        <w:r w:rsidR="00160F6D" w:rsidRPr="003E7A1E">
          <w:rPr>
            <w:rStyle w:val="Hyperlink"/>
            <w:i/>
            <w:sz w:val="20"/>
            <w:szCs w:val="20"/>
            <w:u w:val="none"/>
          </w:rPr>
          <w:t>v</w:t>
        </w:r>
        <w:r w:rsidR="00160F6D" w:rsidRPr="003E7A1E">
          <w:rPr>
            <w:rStyle w:val="Hyperlink"/>
            <w:i/>
            <w:sz w:val="20"/>
            <w:szCs w:val="20"/>
            <w:u w:val="none"/>
          </w:rPr>
          <w:t>e</w:t>
        </w:r>
        <w:r w:rsidR="00160F6D" w:rsidRPr="003E7A1E">
          <w:rPr>
            <w:rStyle w:val="Hyperlink"/>
            <w:i/>
            <w:sz w:val="20"/>
            <w:szCs w:val="20"/>
            <w:u w:val="none"/>
          </w:rPr>
          <w:t>i</w:t>
        </w:r>
        <w:r w:rsidR="00160F6D" w:rsidRPr="003E7A1E">
          <w:rPr>
            <w:rStyle w:val="Hyperlink"/>
            <w:i/>
            <w:sz w:val="20"/>
            <w:szCs w:val="20"/>
            <w:u w:val="none"/>
          </w:rPr>
          <w:t>led</w:t>
        </w:r>
      </w:hyperlink>
      <w:r w:rsidRPr="003E7A1E">
        <w:rPr>
          <w:i/>
          <w:sz w:val="20"/>
          <w:szCs w:val="20"/>
        </w:rPr>
        <w:t>—Truth Vindicated</w:t>
      </w:r>
      <w:r w:rsidRPr="003E7A1E">
        <w:rPr>
          <w:sz w:val="20"/>
          <w:szCs w:val="20"/>
        </w:rPr>
        <w:t>, by Parley P. Pratt, p. 15)</w:t>
      </w:r>
      <w:r w:rsidR="003E7A1E" w:rsidRPr="003E7A1E">
        <w:t xml:space="preserve"> </w:t>
      </w:r>
      <w:r w:rsidR="003E7A1E">
        <w:t xml:space="preserve"> Note: </w:t>
      </w:r>
      <w:r w:rsidR="003E7A1E" w:rsidRPr="003E7A1E">
        <w:t xml:space="preserve">This tract was reprinted in the book </w:t>
      </w:r>
      <w:r w:rsidR="0008034F">
        <w:t>“</w:t>
      </w:r>
      <w:r w:rsidR="003E7A1E" w:rsidRPr="003E7A1E">
        <w:rPr>
          <w:i/>
        </w:rPr>
        <w:t>Writings of Parley P. Pratt</w:t>
      </w:r>
      <w:r w:rsidR="003E7A1E" w:rsidRPr="003E7A1E">
        <w:t>,</w:t>
      </w:r>
      <w:r w:rsidR="0008034F">
        <w:t>”</w:t>
      </w:r>
      <w:r w:rsidR="003E7A1E" w:rsidRPr="003E7A1E">
        <w:t xml:space="preserve"> but this entire prophecy was deleted without any indication.</w:t>
      </w:r>
      <w:r w:rsidR="008F3E00">
        <w:t xml:space="preserve">  </w:t>
      </w:r>
      <w:r w:rsidR="008F3E00" w:rsidRPr="008F3E00">
        <w:rPr>
          <w:sz w:val="20"/>
          <w:szCs w:val="20"/>
        </w:rPr>
        <w:t>(</w:t>
      </w:r>
      <w:hyperlink r:id="rId127" w:history="1">
        <w:r w:rsidR="008F3E00" w:rsidRPr="008F3E00">
          <w:rPr>
            <w:rStyle w:val="Hyperlink"/>
            <w:sz w:val="20"/>
            <w:szCs w:val="20"/>
          </w:rPr>
          <w:t>http://www.sidneyrigdon.com/dbroadhu/LDS/wasp1.htm</w:t>
        </w:r>
      </w:hyperlink>
      <w:r w:rsidR="008F3E00" w:rsidRPr="008F3E00">
        <w:rPr>
          <w:sz w:val="20"/>
          <w:szCs w:val="20"/>
        </w:rPr>
        <w:t>)</w:t>
      </w:r>
    </w:p>
    <w:p w14:paraId="5B6B988E" w14:textId="77777777" w:rsidR="00160F6D" w:rsidRDefault="00160F6D" w:rsidP="001A60B2">
      <w:pPr>
        <w:pStyle w:val="Default"/>
        <w:rPr>
          <w:sz w:val="20"/>
          <w:szCs w:val="20"/>
        </w:rPr>
      </w:pPr>
    </w:p>
    <w:p w14:paraId="49C879A5" w14:textId="77777777" w:rsidR="001A60B2" w:rsidRPr="00A07F57" w:rsidRDefault="001A60B2" w:rsidP="001A60B2">
      <w:pPr>
        <w:pStyle w:val="Default"/>
        <w:rPr>
          <w:sz w:val="20"/>
          <w:szCs w:val="20"/>
        </w:rPr>
      </w:pPr>
      <w:ins w:id="211" w:author="George Speer" w:date="2014-06-24T00:53:00Z">
        <w:r w:rsidRPr="00A20442">
          <w:t>1839</w:t>
        </w:r>
      </w:ins>
      <w:r w:rsidRPr="00A20442">
        <w:t xml:space="preserve"> </w:t>
      </w:r>
      <w:ins w:id="212" w:author="George Speer" w:date="2014-06-24T00:53:00Z">
        <w:r w:rsidRPr="00A20442">
          <w:t xml:space="preserve">January 27, </w:t>
        </w:r>
      </w:ins>
      <w:r w:rsidRPr="00A20442">
        <w:t xml:space="preserve">   </w:t>
      </w:r>
      <w:ins w:id="213" w:author="George Speer" w:date="2014-06-24T00:53:00Z">
        <w:r w:rsidRPr="00A20442">
          <w:t>Charles W. Hubbard</w:t>
        </w:r>
      </w:ins>
      <w:r w:rsidRPr="00A20442">
        <w:t xml:space="preserve">, </w:t>
      </w:r>
      <w:r w:rsidRPr="00A20442">
        <w:rPr>
          <w:i/>
        </w:rPr>
        <w:t>“</w:t>
      </w:r>
      <w:ins w:id="214" w:author="George Speer" w:date="2014-06-24T00:53:00Z">
        <w:r w:rsidRPr="00A20442">
          <w:rPr>
            <w:i/>
          </w:rPr>
          <w:t xml:space="preserve">thou shalt look and </w:t>
        </w:r>
        <w:r w:rsidRPr="00A20442">
          <w:rPr>
            <w:b/>
            <w:i/>
          </w:rPr>
          <w:t>see the Redeemer</w:t>
        </w:r>
      </w:ins>
      <w:r w:rsidRPr="00A20442">
        <w:rPr>
          <w:i/>
        </w:rPr>
        <w:t>…</w:t>
      </w:r>
      <w:ins w:id="215" w:author="George Speer" w:date="2014-06-24T00:53:00Z">
        <w:r w:rsidRPr="00A20442">
          <w:rPr>
            <w:i/>
          </w:rPr>
          <w:t xml:space="preserve"> “That thou hast </w:t>
        </w:r>
        <w:r w:rsidRPr="00A20442">
          <w:rPr>
            <w:b/>
            <w:i/>
          </w:rPr>
          <w:t>seen Him</w:t>
        </w:r>
      </w:ins>
      <w:r w:rsidRPr="00A20442">
        <w:rPr>
          <w:i/>
        </w:rPr>
        <w:t>…</w:t>
      </w:r>
      <w:ins w:id="216" w:author="George Speer" w:date="2014-06-24T00:53:00Z">
        <w:r w:rsidRPr="00A20442">
          <w:rPr>
            <w:i/>
          </w:rPr>
          <w:t xml:space="preserve"> thou shalt live to </w:t>
        </w:r>
        <w:r w:rsidRPr="00A20442">
          <w:rPr>
            <w:b/>
            <w:i/>
          </w:rPr>
          <w:t>see the Savior come while in the flesh</w:t>
        </w:r>
      </w:ins>
      <w:r w:rsidRPr="00A20442">
        <w:rPr>
          <w:i/>
        </w:rPr>
        <w:t>…</w:t>
      </w:r>
      <w:ins w:id="217" w:author="George Speer" w:date="2014-06-24T00:53:00Z">
        <w:r w:rsidRPr="00A20442">
          <w:rPr>
            <w:i/>
          </w:rPr>
          <w:t xml:space="preserve">and shall live to </w:t>
        </w:r>
        <w:r w:rsidRPr="00A20442">
          <w:rPr>
            <w:b/>
            <w:i/>
          </w:rPr>
          <w:t>see the winding up scenes of this generation</w:t>
        </w:r>
        <w:r w:rsidRPr="00A20442">
          <w:rPr>
            <w:i/>
          </w:rPr>
          <w:t xml:space="preserve"> </w:t>
        </w:r>
      </w:ins>
      <w:r w:rsidR="00ED1470" w:rsidRPr="00FF1564">
        <w:rPr>
          <w:sz w:val="20"/>
          <w:szCs w:val="20"/>
        </w:rPr>
        <w:t xml:space="preserve">[100+1839=1939] </w:t>
      </w:r>
      <w:ins w:id="218" w:author="George Speer" w:date="2014-06-24T00:53:00Z">
        <w:r w:rsidRPr="00A20442">
          <w:rPr>
            <w:i/>
          </w:rPr>
          <w:t>and shall be crowned with Celestial Glory</w:t>
        </w:r>
      </w:ins>
      <w:r w:rsidRPr="00A20442">
        <w:rPr>
          <w:i/>
        </w:rPr>
        <w:t xml:space="preserve">.” </w:t>
      </w:r>
      <w:hyperlink r:id="rId128" w:history="1">
        <w:r w:rsidR="000A04BC" w:rsidRPr="00EE6BAF">
          <w:rPr>
            <w:rStyle w:val="Hyperlink"/>
            <w:sz w:val="20"/>
            <w:szCs w:val="20"/>
            <w:u w:val="none"/>
          </w:rPr>
          <w:t>(Patriachal Blessings</w:t>
        </w:r>
      </w:hyperlink>
      <w:r w:rsidRPr="00FF1564">
        <w:rPr>
          <w:sz w:val="20"/>
          <w:szCs w:val="20"/>
        </w:rPr>
        <w:t xml:space="preserve"> by Joseph Smith Sr., between 1834-1840</w:t>
      </w:r>
      <w:r w:rsidRPr="00A20442">
        <w:t xml:space="preserve">)   </w:t>
      </w:r>
    </w:p>
    <w:p w14:paraId="2AEF84A9" w14:textId="77777777" w:rsidR="002D678B" w:rsidRDefault="002D678B" w:rsidP="002D678B"/>
    <w:p w14:paraId="41C11971" w14:textId="77777777" w:rsidR="002D678B" w:rsidRPr="002D678B" w:rsidRDefault="002D678B" w:rsidP="002D678B">
      <w:pPr>
        <w:rPr>
          <w:sz w:val="20"/>
          <w:szCs w:val="20"/>
        </w:rPr>
      </w:pPr>
      <w:r w:rsidRPr="00C30B7D">
        <w:t>1839</w:t>
      </w:r>
      <w:r>
        <w:t xml:space="preserve"> June 2,  </w:t>
      </w:r>
      <w:r w:rsidRPr="00C30B7D">
        <w:t>Signs of Second Coming Have Commenced:</w:t>
      </w:r>
      <w:r>
        <w:t xml:space="preserve"> </w:t>
      </w:r>
      <w:r w:rsidRPr="00FF1564">
        <w:rPr>
          <w:i/>
          <w:color w:val="800000"/>
        </w:rPr>
        <w:t xml:space="preserve">“Men profess to prophesy. </w:t>
      </w:r>
      <w:r w:rsidRPr="00FF1564">
        <w:rPr>
          <w:b/>
          <w:i/>
          <w:color w:val="800000"/>
        </w:rPr>
        <w:t>I will prophesy that the signs of the coming of the Son of man are already commenced</w:t>
      </w:r>
      <w:r w:rsidRPr="00FF1564">
        <w:rPr>
          <w:i/>
          <w:color w:val="800000"/>
        </w:rPr>
        <w:t>. One pestilence will desolate after another. We shall soon have war and bloodshed</w:t>
      </w:r>
      <w:r w:rsidR="00CC5392">
        <w:rPr>
          <w:i/>
          <w:color w:val="800000"/>
        </w:rPr>
        <w:t>,</w:t>
      </w:r>
      <w:r w:rsidRPr="00FF1564">
        <w:rPr>
          <w:i/>
          <w:color w:val="800000"/>
        </w:rPr>
        <w:t xml:space="preserve"> the moon will be turned to blood. I testify of these things, and </w:t>
      </w:r>
      <w:r w:rsidRPr="00FF1564">
        <w:rPr>
          <w:b/>
          <w:i/>
          <w:color w:val="800000"/>
        </w:rPr>
        <w:t>that the coming of the Son of Man is nigh, even at your doors.</w:t>
      </w:r>
      <w:r w:rsidRPr="00FF1564">
        <w:rPr>
          <w:i/>
          <w:color w:val="800000"/>
        </w:rPr>
        <w:t xml:space="preserve"> If our souls and our bodies are not looking forth for the coming of the Son of Man; and after we are dead, if we are not looking forth, we shall be among those who are calling for the rocks to fall upon them. JOSEPH SMITH</w:t>
      </w:r>
      <w:r w:rsidRPr="00FF1564">
        <w:rPr>
          <w:i/>
          <w:color w:val="800000"/>
          <w:sz w:val="20"/>
          <w:szCs w:val="20"/>
        </w:rPr>
        <w:t>”</w:t>
      </w:r>
      <w:r w:rsidRPr="002D678B">
        <w:rPr>
          <w:i/>
          <w:sz w:val="20"/>
          <w:szCs w:val="20"/>
        </w:rPr>
        <w:t xml:space="preserve"> </w:t>
      </w:r>
      <w:r w:rsidRPr="002D678B">
        <w:rPr>
          <w:sz w:val="20"/>
          <w:szCs w:val="20"/>
        </w:rPr>
        <w:t>(Teachings of the Prophet Joseph Smith, by Joseph Smith. Compiled by Joseph Fielding</w:t>
      </w:r>
      <w:r w:rsidR="00412599">
        <w:rPr>
          <w:sz w:val="20"/>
          <w:szCs w:val="20"/>
        </w:rPr>
        <w:t xml:space="preserve"> Smith, Church Historian. DHC--</w:t>
      </w:r>
      <w:r w:rsidRPr="002D678B">
        <w:rPr>
          <w:sz w:val="20"/>
          <w:szCs w:val="20"/>
        </w:rPr>
        <w:t>Documentary History of the Church. Section Four 1839-42, p.160</w:t>
      </w:r>
      <w:r w:rsidRPr="00BB01F6">
        <w:rPr>
          <w:sz w:val="20"/>
          <w:szCs w:val="20"/>
        </w:rPr>
        <w:t xml:space="preserve">) </w:t>
      </w:r>
      <w:hyperlink r:id="rId129" w:history="1">
        <w:r w:rsidRPr="00BB01F6">
          <w:rPr>
            <w:rStyle w:val="Hyperlink"/>
            <w:sz w:val="20"/>
            <w:szCs w:val="20"/>
            <w:u w:val="none"/>
          </w:rPr>
          <w:t>(JOD vol. 6 p. 239)</w:t>
        </w:r>
      </w:hyperlink>
    </w:p>
    <w:p w14:paraId="27F9D9EC" w14:textId="77777777" w:rsidR="001A60B2" w:rsidRDefault="00BB01F6" w:rsidP="00CC6627">
      <w:pPr>
        <w:rPr>
          <w:sz w:val="20"/>
          <w:szCs w:val="20"/>
        </w:rPr>
      </w:pPr>
      <w:hyperlink r:id="rId130" w:history="1">
        <w:r w:rsidRPr="00BB01F6">
          <w:rPr>
            <w:rStyle w:val="Hyperlink"/>
            <w:sz w:val="20"/>
            <w:szCs w:val="20"/>
            <w:u w:val="none"/>
          </w:rPr>
          <w:t>https://www.lds.org/manual/doctrines-of-the-gospel-student-manual/chapter-34-the-signs-of-the-times?lang=eng</w:t>
        </w:r>
      </w:hyperlink>
    </w:p>
    <w:p w14:paraId="3729EC5B" w14:textId="77777777" w:rsidR="00BB01F6" w:rsidRDefault="00BB01F6" w:rsidP="00CC6627">
      <w:pPr>
        <w:rPr>
          <w:sz w:val="20"/>
          <w:szCs w:val="20"/>
        </w:rPr>
      </w:pPr>
    </w:p>
    <w:p w14:paraId="5E5D2CAF" w14:textId="77777777" w:rsidR="002B0C07" w:rsidRPr="002B0C07" w:rsidRDefault="002B0C07" w:rsidP="002B0C07">
      <w:pPr>
        <w:rPr>
          <w:sz w:val="20"/>
          <w:szCs w:val="20"/>
        </w:rPr>
      </w:pPr>
      <w:r w:rsidRPr="002B0C07">
        <w:t xml:space="preserve">1839 July 7,  </w:t>
      </w:r>
      <w:r w:rsidRPr="002B0C07">
        <w:rPr>
          <w:i/>
        </w:rPr>
        <w:t xml:space="preserve">“Following the setting apart of the Twelve for their mission to England and the instructions of the First Presidency to them: Reflections-- Surely this is an important day to behold a quorum of Twelve Apostles of the Lamb of God organized in these last days to go forth unto all the nations of the earth </w:t>
      </w:r>
      <w:r w:rsidRPr="002B0C07">
        <w:rPr>
          <w:b/>
          <w:i/>
        </w:rPr>
        <w:t>to prune the vineyard once more for the last time, that the Saints may be prepared for the Second (Coming) of Christ,</w:t>
      </w:r>
      <w:r w:rsidRPr="002B0C07">
        <w:rPr>
          <w:i/>
        </w:rPr>
        <w:t xml:space="preserve"> and that Israel may be gathered and Babylon fall and the earth once more cleansed from its pollutions, and wickedness swept from the face thereof.”</w:t>
      </w:r>
      <w:r w:rsidRPr="002B0C07">
        <w:rPr>
          <w:i/>
          <w:sz w:val="20"/>
          <w:szCs w:val="20"/>
        </w:rPr>
        <w:t xml:space="preserve"> </w:t>
      </w:r>
      <w:hyperlink r:id="rId131" w:history="1">
        <w:r w:rsidRPr="002B0C07">
          <w:rPr>
            <w:rStyle w:val="Hyperlink"/>
            <w:sz w:val="20"/>
            <w:szCs w:val="20"/>
            <w:u w:val="none"/>
          </w:rPr>
          <w:t>(Journal of Wilford Woodruff,</w:t>
        </w:r>
      </w:hyperlink>
      <w:r w:rsidRPr="002B0C07">
        <w:rPr>
          <w:sz w:val="20"/>
          <w:szCs w:val="20"/>
        </w:rPr>
        <w:t xml:space="preserve">  July 7, 1839)</w:t>
      </w:r>
    </w:p>
    <w:p w14:paraId="3788164F" w14:textId="77777777" w:rsidR="002B0C07" w:rsidRDefault="002B0C07" w:rsidP="00CC6627">
      <w:pPr>
        <w:rPr>
          <w:sz w:val="20"/>
          <w:szCs w:val="20"/>
        </w:rPr>
      </w:pPr>
    </w:p>
    <w:p w14:paraId="7ACC9B47" w14:textId="77777777" w:rsidR="000E0E3D" w:rsidRPr="00554D17" w:rsidRDefault="000E0E3D" w:rsidP="00776741">
      <w:pPr>
        <w:rPr>
          <w:i/>
          <w:color w:val="800000"/>
        </w:rPr>
      </w:pPr>
      <w:r w:rsidRPr="00151576">
        <w:rPr>
          <w:color w:val="800000"/>
        </w:rPr>
        <w:t>1840 April</w:t>
      </w:r>
      <w:r w:rsidR="00CC5392" w:rsidRPr="00151576">
        <w:rPr>
          <w:color w:val="800000"/>
        </w:rPr>
        <w:t xml:space="preserve"> 1</w:t>
      </w:r>
      <w:r w:rsidR="00776741" w:rsidRPr="00151576">
        <w:rPr>
          <w:color w:val="800000"/>
        </w:rPr>
        <w:t>,</w:t>
      </w:r>
      <w:r w:rsidRPr="00151576">
        <w:rPr>
          <w:color w:val="800000"/>
        </w:rPr>
        <w:t xml:space="preserve"> </w:t>
      </w:r>
      <w:r w:rsidR="00151576" w:rsidRPr="00151576">
        <w:rPr>
          <w:b/>
          <w:color w:val="800000"/>
        </w:rPr>
        <w:t>[1890 second coming prediction]</w:t>
      </w:r>
      <w:r w:rsidR="00151576" w:rsidRPr="00F84959">
        <w:rPr>
          <w:color w:val="800000"/>
        </w:rPr>
        <w:t xml:space="preserve">  </w:t>
      </w:r>
      <w:r w:rsidR="00151576">
        <w:t xml:space="preserve">  </w:t>
      </w:r>
      <w:r w:rsidR="00776741" w:rsidRPr="00776741">
        <w:t xml:space="preserve"> </w:t>
      </w:r>
      <w:r w:rsidR="00CC5392" w:rsidRPr="00CC5392">
        <w:rPr>
          <w:i/>
          <w:color w:val="800000"/>
        </w:rPr>
        <w:t xml:space="preserve">In the early rise of this Church, it seemed that some of </w:t>
      </w:r>
      <w:r w:rsidR="00CC5392" w:rsidRPr="00CC5392">
        <w:rPr>
          <w:b/>
          <w:i/>
          <w:color w:val="800000"/>
        </w:rPr>
        <w:t>the elders believed that the second coming of Christ was near at hand</w:t>
      </w:r>
      <w:r w:rsidR="00CC5392" w:rsidRPr="00CC5392">
        <w:rPr>
          <w:i/>
          <w:color w:val="800000"/>
        </w:rPr>
        <w:t xml:space="preserve">, and in a few years the Savior would come to his people and take vengeance and the nations be wasted away and be destroyed and especially this nation. Some prophesied that in </w:t>
      </w:r>
      <w:r w:rsidR="00CC5392" w:rsidRPr="00554D17">
        <w:rPr>
          <w:b/>
          <w:i/>
          <w:color w:val="800000"/>
        </w:rPr>
        <w:t>ten years</w:t>
      </w:r>
      <w:r w:rsidR="00CC5392" w:rsidRPr="00CC5392">
        <w:rPr>
          <w:i/>
          <w:color w:val="800000"/>
        </w:rPr>
        <w:t xml:space="preserve"> there would not be an unbeliever in some of our large cities. At the April </w:t>
      </w:r>
      <w:r w:rsidR="00554D17">
        <w:rPr>
          <w:i/>
          <w:color w:val="800000"/>
        </w:rPr>
        <w:t>General C</w:t>
      </w:r>
      <w:r w:rsidR="00CC5392" w:rsidRPr="00CC5392">
        <w:rPr>
          <w:i/>
          <w:color w:val="800000"/>
        </w:rPr>
        <w:t xml:space="preserve">onference, 1840, the Prophet Joseph, while speaking of some of the elders on this matter said they were mistaken; the Lord would not come in ten years; no, nor in twenty years; no, nor in thirty years; no, nor in forty years, and </w:t>
      </w:r>
      <w:r w:rsidR="00CC5392" w:rsidRPr="00554D17">
        <w:rPr>
          <w:b/>
          <w:i/>
          <w:color w:val="800000"/>
        </w:rPr>
        <w:t xml:space="preserve">it will be </w:t>
      </w:r>
      <w:r w:rsidR="00CC5392" w:rsidRPr="00CF721D">
        <w:rPr>
          <w:b/>
          <w:i/>
          <w:color w:val="800000"/>
        </w:rPr>
        <w:t>almost fifty</w:t>
      </w:r>
      <w:r w:rsidR="00CC5392" w:rsidRPr="00554D17">
        <w:rPr>
          <w:b/>
          <w:i/>
          <w:color w:val="800000"/>
        </w:rPr>
        <w:t xml:space="preserve"> years before the Lord will come.</w:t>
      </w:r>
      <w:r w:rsidR="00CC5392" w:rsidRPr="00CC5392">
        <w:rPr>
          <w:i/>
          <w:color w:val="800000"/>
        </w:rPr>
        <w:t xml:space="preserve"> </w:t>
      </w:r>
      <w:r w:rsidRPr="00776741">
        <w:t xml:space="preserve"> </w:t>
      </w:r>
      <w:r w:rsidR="00CC5392">
        <w:rPr>
          <w:sz w:val="20"/>
          <w:szCs w:val="20"/>
        </w:rPr>
        <w:t>[50</w:t>
      </w:r>
      <w:r w:rsidR="00CC5392" w:rsidRPr="00CD0BCC">
        <w:rPr>
          <w:sz w:val="20"/>
          <w:szCs w:val="20"/>
        </w:rPr>
        <w:t>+18</w:t>
      </w:r>
      <w:r w:rsidR="00CC5392">
        <w:rPr>
          <w:sz w:val="20"/>
          <w:szCs w:val="20"/>
        </w:rPr>
        <w:t>40</w:t>
      </w:r>
      <w:r w:rsidR="00CC5392" w:rsidRPr="00CD0BCC">
        <w:rPr>
          <w:sz w:val="20"/>
          <w:szCs w:val="20"/>
        </w:rPr>
        <w:t>=1</w:t>
      </w:r>
      <w:r w:rsidR="00CC5392">
        <w:rPr>
          <w:sz w:val="20"/>
          <w:szCs w:val="20"/>
        </w:rPr>
        <w:t>890</w:t>
      </w:r>
      <w:r w:rsidR="00CC5392" w:rsidRPr="00CD0BCC">
        <w:rPr>
          <w:sz w:val="20"/>
          <w:szCs w:val="20"/>
        </w:rPr>
        <w:t>]</w:t>
      </w:r>
      <w:r w:rsidR="00CC5392">
        <w:rPr>
          <w:b/>
        </w:rPr>
        <w:t xml:space="preserve"> </w:t>
      </w:r>
      <w:r w:rsidRPr="00554D17">
        <w:rPr>
          <w:sz w:val="20"/>
          <w:szCs w:val="20"/>
        </w:rPr>
        <w:t>(</w:t>
      </w:r>
      <w:hyperlink r:id="rId132" w:history="1">
        <w:r w:rsidR="00554D17" w:rsidRPr="00554D17">
          <w:rPr>
            <w:rStyle w:val="Hyperlink"/>
            <w:sz w:val="20"/>
            <w:szCs w:val="20"/>
            <w:u w:val="none"/>
          </w:rPr>
          <w:t>Lunman Shurtliff Autobiography,</w:t>
        </w:r>
      </w:hyperlink>
      <w:r w:rsidR="00554D17" w:rsidRPr="00554D17">
        <w:rPr>
          <w:sz w:val="20"/>
          <w:szCs w:val="20"/>
        </w:rPr>
        <w:t xml:space="preserve"> 1807-1847</w:t>
      </w:r>
      <w:r w:rsidR="00554D17">
        <w:rPr>
          <w:sz w:val="20"/>
          <w:szCs w:val="20"/>
        </w:rPr>
        <w:t>, BYU</w:t>
      </w:r>
      <w:r w:rsidRPr="00CC5392">
        <w:rPr>
          <w:sz w:val="20"/>
          <w:szCs w:val="20"/>
        </w:rPr>
        <w:t xml:space="preserve"> - special Collections Library, page 44;  LDS Historical Library)</w:t>
      </w:r>
    </w:p>
    <w:p w14:paraId="166DF70B" w14:textId="77777777" w:rsidR="001A60B2" w:rsidRDefault="001A60B2" w:rsidP="00776741"/>
    <w:p w14:paraId="13AB2B67" w14:textId="77777777" w:rsidR="001A60B2" w:rsidRDefault="001A60B2" w:rsidP="001A60B2">
      <w:pPr>
        <w:pStyle w:val="Default"/>
      </w:pPr>
      <w:ins w:id="219" w:author="George Speer" w:date="2014-06-24T01:07:00Z">
        <w:r w:rsidRPr="00A20442">
          <w:t>1840</w:t>
        </w:r>
      </w:ins>
      <w:r w:rsidRPr="00A20442">
        <w:t xml:space="preserve"> </w:t>
      </w:r>
      <w:ins w:id="220" w:author="George Speer" w:date="2014-06-24T01:07:00Z">
        <w:r w:rsidRPr="00A20442">
          <w:t xml:space="preserve">July 4, </w:t>
        </w:r>
      </w:ins>
      <w:r w:rsidRPr="00A20442">
        <w:t xml:space="preserve">   </w:t>
      </w:r>
      <w:ins w:id="221" w:author="George Speer" w:date="2014-06-24T01:07:00Z">
        <w:r w:rsidRPr="00A20442">
          <w:t>George Miller</w:t>
        </w:r>
      </w:ins>
      <w:r w:rsidRPr="00A20442">
        <w:t>,</w:t>
      </w:r>
      <w:ins w:id="222" w:author="George Speer" w:date="2014-06-24T01:07:00Z">
        <w:r w:rsidRPr="00A20442">
          <w:t xml:space="preserve"> </w:t>
        </w:r>
      </w:ins>
      <w:r w:rsidRPr="00A20442">
        <w:rPr>
          <w:i/>
        </w:rPr>
        <w:t>“</w:t>
      </w:r>
      <w:ins w:id="223" w:author="George Speer" w:date="2014-06-24T01:06:00Z">
        <w:r w:rsidRPr="00A20442">
          <w:rPr>
            <w:i/>
          </w:rPr>
          <w:t xml:space="preserve">thou mayst tarry until the </w:t>
        </w:r>
        <w:r w:rsidRPr="00A20442">
          <w:rPr>
            <w:b/>
            <w:i/>
          </w:rPr>
          <w:t>winding up scene</w:t>
        </w:r>
        <w:r w:rsidRPr="00A20442">
          <w:rPr>
            <w:i/>
          </w:rPr>
          <w:t xml:space="preserve"> and then be numbered with the </w:t>
        </w:r>
        <w:r w:rsidRPr="00A20442">
          <w:rPr>
            <w:b/>
            <w:i/>
          </w:rPr>
          <w:t>hundred-and-forty-and-four-thousand</w:t>
        </w:r>
      </w:ins>
      <w:r w:rsidR="0094664F">
        <w:rPr>
          <w:b/>
          <w:i/>
        </w:rPr>
        <w:t xml:space="preserve"> </w:t>
      </w:r>
      <w:r w:rsidR="0094664F" w:rsidRPr="001838B4">
        <w:rPr>
          <w:sz w:val="20"/>
          <w:szCs w:val="20"/>
        </w:rPr>
        <w:t>[sounds like the Jehovah Witness]</w:t>
      </w:r>
      <w:ins w:id="224" w:author="George Speer" w:date="2014-06-24T01:06:00Z">
        <w:r w:rsidRPr="00A20442">
          <w:rPr>
            <w:i/>
          </w:rPr>
          <w:t xml:space="preserve"> that stand upon </w:t>
        </w:r>
        <w:r w:rsidRPr="00A20442">
          <w:rPr>
            <w:b/>
            <w:i/>
          </w:rPr>
          <w:t>Mount Zion</w:t>
        </w:r>
      </w:ins>
      <w:r w:rsidRPr="00A20442">
        <w:rPr>
          <w:i/>
        </w:rPr>
        <w:t>.”</w:t>
      </w:r>
      <w:r w:rsidRPr="00A20442">
        <w:t xml:space="preserve"> </w:t>
      </w:r>
      <w:r w:rsidRPr="00554D17">
        <w:rPr>
          <w:sz w:val="20"/>
          <w:szCs w:val="20"/>
        </w:rPr>
        <w:t xml:space="preserve"> </w:t>
      </w:r>
      <w:hyperlink r:id="rId133" w:history="1">
        <w:r w:rsidR="000A04BC" w:rsidRPr="00EE6BAF">
          <w:rPr>
            <w:rStyle w:val="Hyperlink"/>
            <w:sz w:val="20"/>
            <w:szCs w:val="20"/>
            <w:u w:val="none"/>
          </w:rPr>
          <w:t>(Patriachal Blessings</w:t>
        </w:r>
      </w:hyperlink>
      <w:r w:rsidRPr="00554D17">
        <w:rPr>
          <w:sz w:val="20"/>
          <w:szCs w:val="20"/>
        </w:rPr>
        <w:t xml:space="preserve"> by Joseph Smith Sr., between 1834-1840)  </w:t>
      </w:r>
      <w:ins w:id="225" w:author="George Speer" w:date="2014-06-24T00:20:00Z">
        <w:r w:rsidRPr="00554D17">
          <w:rPr>
            <w:sz w:val="20"/>
            <w:szCs w:val="20"/>
          </w:rPr>
          <w:t>[Note: In 189</w:t>
        </w:r>
      </w:ins>
      <w:r w:rsidR="00554D17">
        <w:rPr>
          <w:sz w:val="20"/>
          <w:szCs w:val="20"/>
        </w:rPr>
        <w:t>1</w:t>
      </w:r>
      <w:ins w:id="226" w:author="George Speer" w:date="2014-06-24T00:20:00Z">
        <w:r w:rsidRPr="00554D17">
          <w:rPr>
            <w:sz w:val="20"/>
            <w:szCs w:val="20"/>
          </w:rPr>
          <w:t xml:space="preserve">, </w:t>
        </w:r>
      </w:ins>
      <w:r w:rsidRPr="00554D17">
        <w:rPr>
          <w:sz w:val="20"/>
          <w:szCs w:val="20"/>
        </w:rPr>
        <w:t xml:space="preserve">George </w:t>
      </w:r>
      <w:ins w:id="227" w:author="George Speer" w:date="2014-06-24T00:20:00Z">
        <w:r w:rsidRPr="00554D17">
          <w:rPr>
            <w:sz w:val="20"/>
            <w:szCs w:val="20"/>
          </w:rPr>
          <w:t>would be 10</w:t>
        </w:r>
      </w:ins>
      <w:r w:rsidR="00554D17">
        <w:rPr>
          <w:sz w:val="20"/>
          <w:szCs w:val="20"/>
        </w:rPr>
        <w:t>6</w:t>
      </w:r>
      <w:ins w:id="228" w:author="George Speer" w:date="2014-06-24T00:20:00Z">
        <w:r w:rsidRPr="00A20442">
          <w:t>]</w:t>
        </w:r>
      </w:ins>
    </w:p>
    <w:p w14:paraId="28ACD00F" w14:textId="77777777" w:rsidR="0053779B" w:rsidRDefault="0053779B" w:rsidP="001A60B2">
      <w:pPr>
        <w:pStyle w:val="Default"/>
      </w:pPr>
    </w:p>
    <w:p w14:paraId="08B6876D" w14:textId="77777777" w:rsidR="00D8674D" w:rsidRPr="001F0D12" w:rsidRDefault="00D8674D" w:rsidP="00D8674D">
      <w:pPr>
        <w:rPr>
          <w:sz w:val="20"/>
          <w:szCs w:val="20"/>
        </w:rPr>
      </w:pPr>
      <w:r w:rsidRPr="00D8674D">
        <w:lastRenderedPageBreak/>
        <w:t xml:space="preserve">1841 March 24,   </w:t>
      </w:r>
      <w:r w:rsidRPr="00D8674D">
        <w:rPr>
          <w:i/>
        </w:rPr>
        <w:t xml:space="preserve">“To The Saints Abroad:  The First Presidency of the Church of Jesus Christ of Latter Day Saints, anxious to promote the prosperity of said church, feel it their duty to call upon the saints who reside out of this county, to make preparations to </w:t>
      </w:r>
      <w:r w:rsidRPr="00CF721D">
        <w:rPr>
          <w:b/>
          <w:i/>
        </w:rPr>
        <w:t>come in, without delay</w:t>
      </w:r>
      <w:r w:rsidRPr="00D8674D">
        <w:rPr>
          <w:i/>
        </w:rPr>
        <w:t xml:space="preserve">, This is important, and should be attended to by all who feel an interest in the prosperity of this the corner stone of Zion [Independence, Missouri]. Here the Temple must be raised, the University be built, and other edifices erected which are necessary for the great work of the </w:t>
      </w:r>
      <w:r w:rsidRPr="00CF721D">
        <w:rPr>
          <w:b/>
          <w:i/>
        </w:rPr>
        <w:t>last days</w:t>
      </w:r>
      <w:r w:rsidRPr="00D8674D">
        <w:rPr>
          <w:i/>
        </w:rPr>
        <w:t>; and which can only be done by a concentration of energy, and enterprise. Let it therefore be understood, that all the stakes, excepting those in this county, and in Lee county, Iowa, are discontinued, and the saints instructed to settle in this county as soon as circumstances will permit.  Joseph Smith.”</w:t>
      </w:r>
      <w:r w:rsidRPr="00A06E71">
        <w:rPr>
          <w:sz w:val="20"/>
          <w:szCs w:val="20"/>
        </w:rPr>
        <w:t xml:space="preserve">  (</w:t>
      </w:r>
      <w:r w:rsidRPr="00D8674D">
        <w:rPr>
          <w:sz w:val="20"/>
          <w:szCs w:val="20"/>
        </w:rPr>
        <w:t>Joseph Smith</w:t>
      </w:r>
      <w:r>
        <w:rPr>
          <w:sz w:val="20"/>
          <w:szCs w:val="20"/>
        </w:rPr>
        <w:t>,</w:t>
      </w:r>
      <w:r w:rsidRPr="00A06E71">
        <w:rPr>
          <w:sz w:val="20"/>
          <w:szCs w:val="20"/>
        </w:rPr>
        <w:t xml:space="preserve"> City of Nauvoo, Hancock </w:t>
      </w:r>
      <w:r>
        <w:rPr>
          <w:sz w:val="20"/>
          <w:szCs w:val="20"/>
        </w:rPr>
        <w:t>C</w:t>
      </w:r>
      <w:r w:rsidRPr="00A06E71">
        <w:rPr>
          <w:sz w:val="20"/>
          <w:szCs w:val="20"/>
        </w:rPr>
        <w:t>o., Ill., March 24th 1841.  Times and Seasons. "Truth Will Prevail." Vol. 2 No. 15</w:t>
      </w:r>
      <w:r>
        <w:rPr>
          <w:sz w:val="20"/>
          <w:szCs w:val="20"/>
        </w:rPr>
        <w:t>,</w:t>
      </w:r>
      <w:r w:rsidRPr="00A06E71">
        <w:rPr>
          <w:sz w:val="20"/>
          <w:szCs w:val="20"/>
        </w:rPr>
        <w:t xml:space="preserve"> City of Nauvoo, Ill. June 1st, 1841</w:t>
      </w:r>
      <w:r>
        <w:rPr>
          <w:sz w:val="20"/>
          <w:szCs w:val="20"/>
        </w:rPr>
        <w:t xml:space="preserve"> </w:t>
      </w:r>
      <w:hyperlink r:id="rId134" w:history="1">
        <w:r w:rsidRPr="00A06E71">
          <w:rPr>
            <w:rStyle w:val="Hyperlink"/>
            <w:sz w:val="20"/>
            <w:szCs w:val="20"/>
          </w:rPr>
          <w:t>http://www.centerplace.org/hist</w:t>
        </w:r>
        <w:r w:rsidRPr="00A06E71">
          <w:rPr>
            <w:rStyle w:val="Hyperlink"/>
            <w:sz w:val="20"/>
            <w:szCs w:val="20"/>
          </w:rPr>
          <w:t>o</w:t>
        </w:r>
        <w:r w:rsidRPr="00A06E71">
          <w:rPr>
            <w:rStyle w:val="Hyperlink"/>
            <w:sz w:val="20"/>
            <w:szCs w:val="20"/>
          </w:rPr>
          <w:t>ry/ts/v2n15.htm</w:t>
        </w:r>
      </w:hyperlink>
      <w:r w:rsidRPr="00A06E71">
        <w:rPr>
          <w:sz w:val="20"/>
          <w:szCs w:val="20"/>
        </w:rPr>
        <w:t xml:space="preserve"> )</w:t>
      </w:r>
    </w:p>
    <w:p w14:paraId="5D760802" w14:textId="77777777" w:rsidR="00D8674D" w:rsidRDefault="00D8674D" w:rsidP="00D8674D"/>
    <w:p w14:paraId="141E2366" w14:textId="77777777" w:rsidR="008B4316" w:rsidRPr="00522806" w:rsidRDefault="008B4316" w:rsidP="008B4316">
      <w:r w:rsidRPr="0081721C">
        <w:t>1842-43</w:t>
      </w:r>
      <w:r>
        <w:t xml:space="preserve"> </w:t>
      </w:r>
      <w:r w:rsidRPr="0081721C">
        <w:t xml:space="preserve"> Earth</w:t>
      </w:r>
      <w:r w:rsidRPr="00C30B7D">
        <w:t xml:space="preserve"> Now Groaning Under Corruption</w:t>
      </w:r>
      <w:r>
        <w:t xml:space="preserve">: </w:t>
      </w:r>
      <w:r w:rsidRPr="00C30B7D">
        <w:rPr>
          <w:i/>
        </w:rPr>
        <w:t xml:space="preserve">The earth is groaning under corruption, oppression, tyranny and bloodshed; and </w:t>
      </w:r>
      <w:r w:rsidRPr="00C30B7D">
        <w:rPr>
          <w:b/>
          <w:i/>
        </w:rPr>
        <w:t>God is coming out of His hiding place</w:t>
      </w:r>
      <w:r w:rsidRPr="00C30B7D">
        <w:rPr>
          <w:i/>
        </w:rPr>
        <w:t>, as He said He would do, to vex the nations of the earth.  JOSEPH SMITH</w:t>
      </w:r>
      <w:r w:rsidRPr="00B9703D">
        <w:rPr>
          <w:i/>
        </w:rPr>
        <w:t xml:space="preserve">” </w:t>
      </w:r>
      <w:r w:rsidRPr="008B4316">
        <w:rPr>
          <w:sz w:val="20"/>
          <w:szCs w:val="20"/>
        </w:rPr>
        <w:t>(Teachings of the Prophet Joseph Smith, by Joseph Smith.</w:t>
      </w:r>
      <w:r>
        <w:rPr>
          <w:sz w:val="20"/>
          <w:szCs w:val="20"/>
        </w:rPr>
        <w:t xml:space="preserve"> </w:t>
      </w:r>
      <w:r w:rsidRPr="008B4316">
        <w:rPr>
          <w:sz w:val="20"/>
          <w:szCs w:val="20"/>
        </w:rPr>
        <w:t>Compiled by Joseph Fielding Smith</w:t>
      </w:r>
      <w:r>
        <w:rPr>
          <w:sz w:val="20"/>
          <w:szCs w:val="20"/>
        </w:rPr>
        <w:t>,</w:t>
      </w:r>
      <w:r w:rsidRPr="008B4316">
        <w:rPr>
          <w:sz w:val="20"/>
          <w:szCs w:val="20"/>
        </w:rPr>
        <w:t xml:space="preserve"> C</w:t>
      </w:r>
      <w:r>
        <w:rPr>
          <w:sz w:val="20"/>
          <w:szCs w:val="20"/>
        </w:rPr>
        <w:t xml:space="preserve">hurch Historian. </w:t>
      </w:r>
      <w:r w:rsidRPr="008B4316">
        <w:rPr>
          <w:sz w:val="20"/>
          <w:szCs w:val="20"/>
        </w:rPr>
        <w:t xml:space="preserve">Documentary History of the Church. Section Five 1842-43, p.253 </w:t>
      </w:r>
      <w:hyperlink r:id="rId135" w:history="1">
        <w:r w:rsidRPr="008B4316">
          <w:rPr>
            <w:rStyle w:val="Hyperlink"/>
            <w:sz w:val="20"/>
            <w:szCs w:val="20"/>
          </w:rPr>
          <w:t>http://www.boap.org/LDS/Joseph-Smith/Teachings/T5.html</w:t>
        </w:r>
      </w:hyperlink>
      <w:r w:rsidRPr="008B4316">
        <w:rPr>
          <w:sz w:val="20"/>
          <w:szCs w:val="20"/>
        </w:rPr>
        <w:t xml:space="preserve"> )</w:t>
      </w:r>
      <w:r w:rsidRPr="00522806">
        <w:t xml:space="preserve"> </w:t>
      </w:r>
    </w:p>
    <w:p w14:paraId="6340BE65" w14:textId="77777777" w:rsidR="00D8674D" w:rsidRDefault="00D8674D" w:rsidP="0053779B"/>
    <w:p w14:paraId="45D50753" w14:textId="77777777" w:rsidR="0053779B" w:rsidRPr="0053779B" w:rsidRDefault="0053779B" w:rsidP="0053779B">
      <w:pPr>
        <w:rPr>
          <w:sz w:val="20"/>
          <w:szCs w:val="20"/>
        </w:rPr>
      </w:pPr>
      <w:r>
        <w:t>1842 Feb. 2</w:t>
      </w:r>
      <w:r w:rsidRPr="007C7518">
        <w:t>,   Francis Moon, letter to the editor</w:t>
      </w:r>
      <w:r>
        <w:t>:</w:t>
      </w:r>
      <w:r w:rsidRPr="007C7518">
        <w:rPr>
          <w:i/>
        </w:rPr>
        <w:t xml:space="preserve"> “Cheer up! thou poor despondent saint, thou who art sometimes ready to say "My Lord delayeth his coming." Wait patiently a little longer and he whom thou lovest not having seen, </w:t>
      </w:r>
      <w:r w:rsidRPr="00CA3A01">
        <w:rPr>
          <w:b/>
          <w:i/>
        </w:rPr>
        <w:t xml:space="preserve">shall suddenly </w:t>
      </w:r>
      <w:r w:rsidRPr="0053779B">
        <w:rPr>
          <w:b/>
          <w:i/>
        </w:rPr>
        <w:t>come to his temple</w:t>
      </w:r>
      <w:r w:rsidRPr="007C7518">
        <w:rPr>
          <w:i/>
        </w:rPr>
        <w:t xml:space="preserve"> and will wipe off thy tears, pour joy and gladness into thy troubled breast and place a crown of everlasting felicity upon thy immortal brow</w:t>
      </w:r>
      <w:r w:rsidRPr="0053779B">
        <w:rPr>
          <w:i/>
          <w:sz w:val="20"/>
          <w:szCs w:val="20"/>
        </w:rPr>
        <w:t xml:space="preserve">.”  </w:t>
      </w:r>
      <w:r w:rsidRPr="0053779B">
        <w:rPr>
          <w:sz w:val="20"/>
          <w:szCs w:val="20"/>
        </w:rPr>
        <w:t xml:space="preserve">(FRANCIS MOON, Pittsburgh, Pa. Feb. 2nd 1842. Times and Seasons, "Truth will prevail." Vol. III, No. 10, City of Nauvoo, ILL. March, 15, 1842  </w:t>
      </w:r>
      <w:hyperlink r:id="rId136" w:history="1">
        <w:r w:rsidRPr="0053779B">
          <w:rPr>
            <w:rStyle w:val="Hyperlink"/>
            <w:sz w:val="20"/>
            <w:szCs w:val="20"/>
            <w:u w:val="none"/>
          </w:rPr>
          <w:t>http://www.centerplace.org/history/ts/v3n10.htm</w:t>
        </w:r>
      </w:hyperlink>
      <w:r w:rsidRPr="0053779B">
        <w:rPr>
          <w:sz w:val="20"/>
          <w:szCs w:val="20"/>
        </w:rPr>
        <w:t xml:space="preserve"> )</w:t>
      </w:r>
    </w:p>
    <w:p w14:paraId="1886E4CE" w14:textId="77777777" w:rsidR="007C7518" w:rsidRDefault="007C7518" w:rsidP="007C7518"/>
    <w:p w14:paraId="0A046AA9" w14:textId="77777777" w:rsidR="00C709EE" w:rsidRPr="00C709EE" w:rsidRDefault="00C709EE" w:rsidP="00C709EE">
      <w:r w:rsidRPr="00C709EE">
        <w:t xml:space="preserve">1842 March  </w:t>
      </w:r>
      <w:r w:rsidRPr="00C709EE">
        <w:rPr>
          <w:i/>
        </w:rPr>
        <w:t>“We believe in the literal gathering of Israel and in the restoration of the Ten Tribes; that Zion (the New Jerusalem) will be built upon the American continent; that Christ will reign personally upon the earth; and, that the earth will be renewed and receive its paradisiacal glory.  Joseph Smith.”</w:t>
      </w:r>
      <w:r w:rsidRPr="00C709EE">
        <w:t xml:space="preserve">  </w:t>
      </w:r>
      <w:r w:rsidRPr="0053779B">
        <w:rPr>
          <w:sz w:val="20"/>
          <w:szCs w:val="20"/>
        </w:rPr>
        <w:t>(</w:t>
      </w:r>
      <w:hyperlink r:id="rId137" w:history="1">
        <w:r w:rsidRPr="0053779B">
          <w:rPr>
            <w:rStyle w:val="Hyperlink"/>
            <w:sz w:val="20"/>
            <w:szCs w:val="20"/>
            <w:u w:val="none"/>
          </w:rPr>
          <w:t>#10 Article of Faith</w:t>
        </w:r>
      </w:hyperlink>
      <w:r w:rsidRPr="0053779B">
        <w:rPr>
          <w:sz w:val="20"/>
          <w:szCs w:val="20"/>
        </w:rPr>
        <w:t xml:space="preserve">  pub. March 1842, </w:t>
      </w:r>
      <w:r w:rsidRPr="0053779B">
        <w:rPr>
          <w:i/>
          <w:sz w:val="20"/>
          <w:szCs w:val="20"/>
        </w:rPr>
        <w:t>Times and Seasons</w:t>
      </w:r>
      <w:r w:rsidRPr="0053779B">
        <w:rPr>
          <w:sz w:val="20"/>
          <w:szCs w:val="20"/>
        </w:rPr>
        <w:t>, vol. 3, pp. 709-710.)</w:t>
      </w:r>
    </w:p>
    <w:p w14:paraId="667C953B" w14:textId="77777777" w:rsidR="00C709EE" w:rsidRDefault="00C709EE" w:rsidP="004301EE"/>
    <w:p w14:paraId="5475EF58" w14:textId="77777777" w:rsidR="004301EE" w:rsidRPr="0053779B" w:rsidRDefault="004301EE" w:rsidP="004301EE">
      <w:pPr>
        <w:rPr>
          <w:sz w:val="20"/>
          <w:szCs w:val="20"/>
        </w:rPr>
      </w:pPr>
      <w:r>
        <w:t xml:space="preserve">1842 </w:t>
      </w:r>
      <w:r w:rsidRPr="004301EE">
        <w:t xml:space="preserve">April 11, </w:t>
      </w:r>
      <w:r>
        <w:t xml:space="preserve"> </w:t>
      </w:r>
      <w:r w:rsidRPr="004301EE">
        <w:t xml:space="preserve"> </w:t>
      </w:r>
      <w:r w:rsidR="007F00B6" w:rsidRPr="004301EE">
        <w:t>From the Dollar Weekly Bostonian</w:t>
      </w:r>
      <w:r>
        <w:t xml:space="preserve">:  </w:t>
      </w:r>
      <w:r w:rsidR="007F00B6" w:rsidRPr="004301EE">
        <w:t>We have the pleasure to lay before our readers the following letter from Elder</w:t>
      </w:r>
      <w:r w:rsidRPr="004301EE">
        <w:t xml:space="preserve"> Freeman</w:t>
      </w:r>
      <w:r w:rsidR="007F00B6" w:rsidRPr="004301EE">
        <w:t xml:space="preserve"> Nickerson, the presiding elder of the church of Latter Day Saints in Boston, who believes, to use his own words, that </w:t>
      </w:r>
      <w:r w:rsidR="007F00B6" w:rsidRPr="004301EE">
        <w:rPr>
          <w:b/>
          <w:i/>
        </w:rPr>
        <w:t xml:space="preserve">"wickedness will soon be swept from the earth, and that the day of universal righteousness will set in </w:t>
      </w:r>
      <w:r w:rsidR="00CF721D" w:rsidRPr="00CF721D">
        <w:rPr>
          <w:b/>
          <w:i/>
          <w:color w:val="993300"/>
        </w:rPr>
        <w:t>During This G</w:t>
      </w:r>
      <w:r w:rsidR="007F00B6" w:rsidRPr="00CF721D">
        <w:rPr>
          <w:b/>
          <w:i/>
          <w:color w:val="993300"/>
        </w:rPr>
        <w:t>eneration</w:t>
      </w:r>
      <w:r w:rsidR="007F00B6" w:rsidRPr="00CF721D">
        <w:rPr>
          <w:b/>
          <w:i/>
        </w:rPr>
        <w:t>,</w:t>
      </w:r>
      <w:r w:rsidR="007F00B6" w:rsidRPr="004301EE">
        <w:rPr>
          <w:b/>
          <w:i/>
        </w:rPr>
        <w:t xml:space="preserve"> when our offices shall all become peace, and our exactions righteousness:"</w:t>
      </w:r>
      <w:r w:rsidR="007F00B6" w:rsidRPr="004301EE">
        <w:t xml:space="preserve"> </w:t>
      </w:r>
      <w:r w:rsidRPr="004301EE">
        <w:t xml:space="preserve"> </w:t>
      </w:r>
      <w:r w:rsidRPr="0053779B">
        <w:rPr>
          <w:sz w:val="20"/>
          <w:szCs w:val="20"/>
        </w:rPr>
        <w:t>(</w:t>
      </w:r>
      <w:hyperlink r:id="rId138" w:history="1">
        <w:r w:rsidR="00174F3F" w:rsidRPr="0053779B">
          <w:rPr>
            <w:rStyle w:val="Hyperlink"/>
            <w:sz w:val="20"/>
            <w:szCs w:val="20"/>
            <w:u w:val="none"/>
          </w:rPr>
          <w:t>Freeman Nickerson</w:t>
        </w:r>
      </w:hyperlink>
      <w:r w:rsidR="00174F3F" w:rsidRPr="0053779B">
        <w:rPr>
          <w:sz w:val="20"/>
          <w:szCs w:val="20"/>
        </w:rPr>
        <w:t xml:space="preserve"> (Presiding Elder), </w:t>
      </w:r>
      <w:r w:rsidRPr="0053779B">
        <w:rPr>
          <w:sz w:val="20"/>
          <w:szCs w:val="20"/>
        </w:rPr>
        <w:t xml:space="preserve">Boston, April 11, 1842. Times and Seasons, Edited by Joseph Smith, "Truth will prevail", Vol. III. No. 14. City of Nauvoo, ILL. May 16, 1842 </w:t>
      </w:r>
      <w:hyperlink r:id="rId139" w:history="1">
        <w:r w:rsidR="00174F3F" w:rsidRPr="0053779B">
          <w:rPr>
            <w:rStyle w:val="Hyperlink"/>
            <w:sz w:val="20"/>
            <w:szCs w:val="20"/>
            <w:u w:val="none"/>
          </w:rPr>
          <w:t>http://www.centerplace.org/history/ts/v3n14.htm</w:t>
        </w:r>
      </w:hyperlink>
      <w:r w:rsidRPr="0053779B">
        <w:rPr>
          <w:sz w:val="20"/>
          <w:szCs w:val="20"/>
        </w:rPr>
        <w:t xml:space="preserve"> )</w:t>
      </w:r>
    </w:p>
    <w:p w14:paraId="4B6BE6EC" w14:textId="77777777" w:rsidR="004301EE" w:rsidRDefault="004301EE" w:rsidP="007F00B6"/>
    <w:p w14:paraId="0586D16A" w14:textId="77777777" w:rsidR="007F00B6" w:rsidRPr="0053779B" w:rsidRDefault="007F00B6" w:rsidP="007F00B6">
      <w:pPr>
        <w:rPr>
          <w:sz w:val="20"/>
          <w:szCs w:val="20"/>
        </w:rPr>
      </w:pPr>
      <w:r>
        <w:t xml:space="preserve">1842 May 14th,   </w:t>
      </w:r>
      <w:r w:rsidRPr="004F29D3">
        <w:t>To the Editor of the Daily Ledger:</w:t>
      </w:r>
      <w:r>
        <w:t xml:space="preserve">  </w:t>
      </w:r>
      <w:r w:rsidRPr="004F29D3">
        <w:rPr>
          <w:i/>
        </w:rPr>
        <w:t xml:space="preserve">“I request the citizens and authorities of the </w:t>
      </w:r>
      <w:r w:rsidRPr="004F29D3">
        <w:rPr>
          <w:b/>
          <w:i/>
        </w:rPr>
        <w:t>city of Boston</w:t>
      </w:r>
      <w:r w:rsidRPr="004F29D3">
        <w:rPr>
          <w:i/>
        </w:rPr>
        <w:t xml:space="preserve">, to open a house for the servant of the people, that the Lord hath sent to this city to </w:t>
      </w:r>
      <w:r w:rsidRPr="004F29D3">
        <w:rPr>
          <w:b/>
          <w:i/>
        </w:rPr>
        <w:t xml:space="preserve">warn the people of the destruction which </w:t>
      </w:r>
      <w:r w:rsidRPr="00CF721D">
        <w:rPr>
          <w:b/>
          <w:i/>
          <w:color w:val="993300"/>
        </w:rPr>
        <w:t>will take place in this generation</w:t>
      </w:r>
      <w:r w:rsidR="0053779B" w:rsidRPr="00CF721D">
        <w:rPr>
          <w:b/>
          <w:i/>
          <w:color w:val="993300"/>
        </w:rPr>
        <w:t>,</w:t>
      </w:r>
      <w:r w:rsidR="00174F3F" w:rsidRPr="00CF721D">
        <w:rPr>
          <w:b/>
          <w:i/>
          <w:color w:val="993300"/>
        </w:rPr>
        <w:t xml:space="preserve"> </w:t>
      </w:r>
      <w:r w:rsidRPr="00CF721D">
        <w:rPr>
          <w:b/>
          <w:i/>
          <w:color w:val="993300"/>
        </w:rPr>
        <w:t>that is now on the earth</w:t>
      </w:r>
      <w:r w:rsidR="0046311C" w:rsidRPr="00CF721D">
        <w:rPr>
          <w:b/>
          <w:i/>
          <w:color w:val="993300"/>
        </w:rPr>
        <w:t>,</w:t>
      </w:r>
      <w:r w:rsidR="00CF721D">
        <w:rPr>
          <w:b/>
          <w:i/>
          <w:color w:val="993300"/>
        </w:rPr>
        <w:t xml:space="preserve"> </w:t>
      </w:r>
      <w:r w:rsidR="0046311C" w:rsidRPr="0053779B">
        <w:rPr>
          <w:sz w:val="20"/>
          <w:szCs w:val="20"/>
        </w:rPr>
        <w:t>[100+1842=1942]</w:t>
      </w:r>
      <w:r w:rsidRPr="004F29D3">
        <w:rPr>
          <w:b/>
          <w:i/>
        </w:rPr>
        <w:t xml:space="preserve"> and teach them how they may escape, and come through and abide the day of the second coming of Christ, to reign on the earth a thousand years. </w:t>
      </w:r>
      <w:r w:rsidRPr="004F29D3">
        <w:rPr>
          <w:i/>
        </w:rPr>
        <w:t>Quench not the spirit, despise not prophesying, prove all things, hold fast that which is good.”</w:t>
      </w:r>
      <w:r>
        <w:t xml:space="preserve"> </w:t>
      </w:r>
      <w:r w:rsidRPr="004F29D3">
        <w:t xml:space="preserve"> </w:t>
      </w:r>
      <w:r w:rsidRPr="0053779B">
        <w:rPr>
          <w:sz w:val="20"/>
          <w:szCs w:val="20"/>
        </w:rPr>
        <w:t>(</w:t>
      </w:r>
      <w:hyperlink r:id="rId140" w:history="1">
        <w:r w:rsidR="00174F3F" w:rsidRPr="0053779B">
          <w:rPr>
            <w:rStyle w:val="Hyperlink"/>
            <w:sz w:val="20"/>
            <w:szCs w:val="20"/>
            <w:u w:val="none"/>
          </w:rPr>
          <w:t>Freeman Nickerson</w:t>
        </w:r>
      </w:hyperlink>
      <w:r w:rsidR="00174F3F" w:rsidRPr="0053779B">
        <w:rPr>
          <w:sz w:val="20"/>
          <w:szCs w:val="20"/>
        </w:rPr>
        <w:t xml:space="preserve"> </w:t>
      </w:r>
      <w:r w:rsidR="004301EE" w:rsidRPr="0053779B">
        <w:rPr>
          <w:sz w:val="20"/>
          <w:szCs w:val="20"/>
        </w:rPr>
        <w:t>(Presiding Elder),</w:t>
      </w:r>
      <w:r w:rsidRPr="0053779B">
        <w:rPr>
          <w:sz w:val="20"/>
          <w:szCs w:val="20"/>
        </w:rPr>
        <w:t xml:space="preserve"> Nauvoo, May 14th, 1842. Times and Seasons</w:t>
      </w:r>
      <w:r w:rsidR="004301EE" w:rsidRPr="0053779B">
        <w:rPr>
          <w:sz w:val="20"/>
          <w:szCs w:val="20"/>
        </w:rPr>
        <w:t>, Edited by Joseph Smith,</w:t>
      </w:r>
      <w:r w:rsidRPr="0053779B">
        <w:rPr>
          <w:sz w:val="20"/>
          <w:szCs w:val="20"/>
        </w:rPr>
        <w:t xml:space="preserve"> </w:t>
      </w:r>
      <w:r w:rsidR="004301EE" w:rsidRPr="0053779B">
        <w:rPr>
          <w:sz w:val="20"/>
          <w:szCs w:val="20"/>
        </w:rPr>
        <w:t xml:space="preserve">"Truth will prevail", </w:t>
      </w:r>
      <w:r w:rsidRPr="0053779B">
        <w:rPr>
          <w:sz w:val="20"/>
          <w:szCs w:val="20"/>
        </w:rPr>
        <w:t xml:space="preserve">Vol. III. No. 14. City of Nauvoo, ILL. May 16, 1842 </w:t>
      </w:r>
      <w:hyperlink r:id="rId141" w:history="1">
        <w:r w:rsidRPr="0053779B">
          <w:rPr>
            <w:rStyle w:val="Hyperlink"/>
            <w:sz w:val="20"/>
            <w:szCs w:val="20"/>
            <w:u w:val="none"/>
          </w:rPr>
          <w:t>http://www.centerplace.org/history/ts/v3n14.htm</w:t>
        </w:r>
      </w:hyperlink>
      <w:r w:rsidRPr="0053779B">
        <w:rPr>
          <w:sz w:val="20"/>
          <w:szCs w:val="20"/>
        </w:rPr>
        <w:t xml:space="preserve"> )</w:t>
      </w:r>
    </w:p>
    <w:p w14:paraId="201C95A5" w14:textId="77777777" w:rsidR="007F00B6" w:rsidRDefault="007F00B6" w:rsidP="00CC6627"/>
    <w:p w14:paraId="03A58F05" w14:textId="77777777" w:rsidR="004077EC" w:rsidRPr="0053779B" w:rsidRDefault="004077EC" w:rsidP="004077EC">
      <w:pPr>
        <w:rPr>
          <w:i/>
        </w:rPr>
      </w:pPr>
      <w:r w:rsidRPr="001838B4">
        <w:rPr>
          <w:color w:val="800000"/>
        </w:rPr>
        <w:t xml:space="preserve">1842 June 8th,  </w:t>
      </w:r>
      <w:r w:rsidR="00D56FF5" w:rsidRPr="001838B4">
        <w:rPr>
          <w:b/>
          <w:color w:val="800000"/>
        </w:rPr>
        <w:t>[before 1880 second coming prediction]</w:t>
      </w:r>
      <w:r w:rsidR="00D56FF5">
        <w:t xml:space="preserve">  </w:t>
      </w:r>
      <w:r>
        <w:t xml:space="preserve"> </w:t>
      </w:r>
      <w:r w:rsidRPr="00F91506">
        <w:t>From the Dollar Weekly Bostonian</w:t>
      </w:r>
      <w:r>
        <w:t xml:space="preserve">:  </w:t>
      </w:r>
      <w:r w:rsidR="0053779B">
        <w:t>“</w:t>
      </w:r>
      <w:r w:rsidRPr="0053779B">
        <w:rPr>
          <w:i/>
        </w:rPr>
        <w:t>MR EDITOR</w:t>
      </w:r>
      <w:r w:rsidRPr="0053779B">
        <w:rPr>
          <w:rFonts w:ascii="Times" w:hAnsi="Times" w:cs="Times"/>
          <w:bCs/>
          <w:i/>
        </w:rPr>
        <w:t>,</w:t>
      </w:r>
      <w:r w:rsidRPr="0053779B">
        <w:rPr>
          <w:i/>
        </w:rPr>
        <w:t xml:space="preserve"> Having attended the lectures lately delivered at the Boylston Hall by Mr. </w:t>
      </w:r>
      <w:hyperlink r:id="rId142" w:history="1">
        <w:r w:rsidR="00295123" w:rsidRPr="0053779B">
          <w:rPr>
            <w:rStyle w:val="Hyperlink"/>
            <w:i/>
            <w:u w:val="none"/>
          </w:rPr>
          <w:t>[Geor</w:t>
        </w:r>
        <w:r w:rsidR="00295123" w:rsidRPr="0053779B">
          <w:rPr>
            <w:rStyle w:val="Hyperlink"/>
            <w:i/>
            <w:u w:val="none"/>
          </w:rPr>
          <w:t>g</w:t>
        </w:r>
        <w:r w:rsidR="00295123" w:rsidRPr="0053779B">
          <w:rPr>
            <w:rStyle w:val="Hyperlink"/>
            <w:i/>
            <w:u w:val="none"/>
          </w:rPr>
          <w:t>e J.] Ad</w:t>
        </w:r>
        <w:r w:rsidR="00295123" w:rsidRPr="0053779B">
          <w:rPr>
            <w:rStyle w:val="Hyperlink"/>
            <w:i/>
            <w:u w:val="none"/>
          </w:rPr>
          <w:t>a</w:t>
        </w:r>
        <w:r w:rsidR="00295123" w:rsidRPr="0053779B">
          <w:rPr>
            <w:rStyle w:val="Hyperlink"/>
            <w:i/>
            <w:u w:val="none"/>
          </w:rPr>
          <w:t>m</w:t>
        </w:r>
        <w:r w:rsidR="00295123" w:rsidRPr="0053779B">
          <w:rPr>
            <w:rStyle w:val="Hyperlink"/>
            <w:i/>
            <w:u w:val="none"/>
          </w:rPr>
          <w:t>s,</w:t>
        </w:r>
      </w:hyperlink>
      <w:r w:rsidRPr="0053779B">
        <w:rPr>
          <w:i/>
        </w:rPr>
        <w:t xml:space="preserve"> the Mormon lecturer of the city of New York, who has just returned from England where he has been for the last fifteen months declaring what he calls "the glories of the new and everlasting </w:t>
      </w:r>
      <w:r w:rsidRPr="0053779B">
        <w:rPr>
          <w:i/>
        </w:rPr>
        <w:lastRenderedPageBreak/>
        <w:t xml:space="preserve">covenant," I thought a short review of said lectures would prove interesting to the readers of your valuable paper; and I have no hesitation in saying that Elder Nickerson has made a decided hit in getting Mr. Adams to assist him at this time, as the large, intelligent, and attentive congregations that have attended to hear his lectures fully prove.  </w:t>
      </w:r>
    </w:p>
    <w:p w14:paraId="016C6F83" w14:textId="77777777" w:rsidR="00417CEE" w:rsidRPr="0053779B" w:rsidRDefault="004077EC" w:rsidP="00417CEE">
      <w:pPr>
        <w:ind w:firstLine="720"/>
        <w:rPr>
          <w:sz w:val="20"/>
          <w:szCs w:val="20"/>
        </w:rPr>
      </w:pPr>
      <w:r w:rsidRPr="00272634">
        <w:rPr>
          <w:i/>
        </w:rPr>
        <w:t>On Sunday [June 5th</w:t>
      </w:r>
      <w:r w:rsidRPr="0053779B">
        <w:rPr>
          <w:i/>
        </w:rPr>
        <w:t xml:space="preserve">] </w:t>
      </w:r>
      <w:r w:rsidRPr="00CF721D">
        <w:rPr>
          <w:b/>
          <w:i/>
        </w:rPr>
        <w:t>Mr. Adams lectured on the second coming of Christ</w:t>
      </w:r>
      <w:r w:rsidRPr="0053779B">
        <w:rPr>
          <w:i/>
        </w:rPr>
        <w:t xml:space="preserve">, and gave much light on that subject, </w:t>
      </w:r>
      <w:r w:rsidRPr="00CF721D">
        <w:rPr>
          <w:b/>
          <w:i/>
        </w:rPr>
        <w:t xml:space="preserve">showing that </w:t>
      </w:r>
      <w:r w:rsidR="00CF721D" w:rsidRPr="00CF721D">
        <w:rPr>
          <w:b/>
          <w:i/>
        </w:rPr>
        <w:t>it would take place before this P</w:t>
      </w:r>
      <w:r w:rsidRPr="00CF721D">
        <w:rPr>
          <w:b/>
          <w:i/>
        </w:rPr>
        <w:t xml:space="preserve">resent </w:t>
      </w:r>
      <w:r w:rsidR="00CF721D" w:rsidRPr="00CF721D">
        <w:rPr>
          <w:b/>
          <w:i/>
        </w:rPr>
        <w:t>G</w:t>
      </w:r>
      <w:r w:rsidRPr="00CF721D">
        <w:rPr>
          <w:b/>
          <w:i/>
        </w:rPr>
        <w:t>eneration shall pass away.</w:t>
      </w:r>
      <w:r w:rsidRPr="0053779B">
        <w:rPr>
          <w:i/>
        </w:rPr>
        <w:t xml:space="preserve"> He proved also, if the Bible is true, that </w:t>
      </w:r>
      <w:r w:rsidRPr="001838B4">
        <w:rPr>
          <w:b/>
          <w:i/>
          <w:color w:val="800000"/>
        </w:rPr>
        <w:t xml:space="preserve">the second advent must take </w:t>
      </w:r>
      <w:r w:rsidRPr="00CF721D">
        <w:rPr>
          <w:b/>
          <w:i/>
          <w:color w:val="800000"/>
        </w:rPr>
        <w:t xml:space="preserve">place </w:t>
      </w:r>
      <w:r w:rsidR="00174F3F" w:rsidRPr="00CF721D">
        <w:rPr>
          <w:b/>
          <w:i/>
          <w:color w:val="800000"/>
        </w:rPr>
        <w:t>before</w:t>
      </w:r>
      <w:r w:rsidRPr="00CF721D">
        <w:rPr>
          <w:b/>
          <w:i/>
          <w:color w:val="800000"/>
        </w:rPr>
        <w:t xml:space="preserve"> 1880</w:t>
      </w:r>
      <w:r w:rsidRPr="0053779B">
        <w:rPr>
          <w:i/>
        </w:rPr>
        <w:t xml:space="preserve">…  He also declared, as it was in the days of Noah, so now God had called a prophet, viz. Joseph Smith, to </w:t>
      </w:r>
      <w:r w:rsidRPr="00CF721D">
        <w:rPr>
          <w:b/>
          <w:i/>
        </w:rPr>
        <w:t>warn this generation</w:t>
      </w:r>
      <w:r w:rsidRPr="0053779B">
        <w:rPr>
          <w:i/>
        </w:rPr>
        <w:t xml:space="preserve"> to prepare for the coming of the Son of Man, and labored to show the injustice of destroying any generation without first warning them…  A LOVER OF TRUTH.  B</w:t>
      </w:r>
      <w:r w:rsidR="00B321D2">
        <w:rPr>
          <w:i/>
        </w:rPr>
        <w:t>oston</w:t>
      </w:r>
      <w:r w:rsidRPr="0053779B">
        <w:rPr>
          <w:i/>
        </w:rPr>
        <w:t>, June 8th, 1842</w:t>
      </w:r>
      <w:r w:rsidRPr="00F91506">
        <w:t>.</w:t>
      </w:r>
      <w:r w:rsidR="0053779B">
        <w:t>”</w:t>
      </w:r>
      <w:r>
        <w:t xml:space="preserve"> </w:t>
      </w:r>
      <w:r w:rsidRPr="0053779B">
        <w:rPr>
          <w:sz w:val="20"/>
          <w:szCs w:val="20"/>
        </w:rPr>
        <w:t xml:space="preserve">(TIMES AND SEASONS, Edited by </w:t>
      </w:r>
      <w:r w:rsidRPr="0053779B">
        <w:rPr>
          <w:rFonts w:ascii="Times" w:hAnsi="Times" w:cs="Times"/>
          <w:bCs/>
          <w:sz w:val="20"/>
          <w:szCs w:val="20"/>
        </w:rPr>
        <w:t>Joseph Smith</w:t>
      </w:r>
      <w:r w:rsidRPr="0053779B">
        <w:rPr>
          <w:sz w:val="20"/>
          <w:szCs w:val="20"/>
        </w:rPr>
        <w:t xml:space="preserve">. "Truth will prevail." Vol. III. No. 17, CITY OF NAUVOO, ILL. July 1, 1842. </w:t>
      </w:r>
      <w:hyperlink r:id="rId143" w:history="1">
        <w:r w:rsidRPr="0053779B">
          <w:rPr>
            <w:rStyle w:val="Hyperlink"/>
            <w:sz w:val="20"/>
            <w:szCs w:val="20"/>
          </w:rPr>
          <w:t>http://www.centerplace.o</w:t>
        </w:r>
        <w:r w:rsidRPr="0053779B">
          <w:rPr>
            <w:rStyle w:val="Hyperlink"/>
            <w:sz w:val="20"/>
            <w:szCs w:val="20"/>
          </w:rPr>
          <w:t>r</w:t>
        </w:r>
        <w:r w:rsidRPr="0053779B">
          <w:rPr>
            <w:rStyle w:val="Hyperlink"/>
            <w:sz w:val="20"/>
            <w:szCs w:val="20"/>
          </w:rPr>
          <w:t>g/history/ts/v3n17.htm</w:t>
        </w:r>
      </w:hyperlink>
      <w:r w:rsidRPr="0053779B">
        <w:rPr>
          <w:sz w:val="20"/>
          <w:szCs w:val="20"/>
        </w:rPr>
        <w:t xml:space="preserve"> )</w:t>
      </w:r>
    </w:p>
    <w:p w14:paraId="37FEAD03" w14:textId="77777777" w:rsidR="00417CEE" w:rsidRDefault="00417CEE" w:rsidP="00417CEE"/>
    <w:p w14:paraId="40401D50" w14:textId="77777777" w:rsidR="00417CEE" w:rsidRPr="00A1119A" w:rsidRDefault="00417CEE" w:rsidP="00417CEE">
      <w:pPr>
        <w:rPr>
          <w:sz w:val="20"/>
          <w:szCs w:val="20"/>
        </w:rPr>
      </w:pPr>
      <w:r>
        <w:t xml:space="preserve">1842 </w:t>
      </w:r>
      <w:r w:rsidRPr="007454D5">
        <w:t xml:space="preserve">Oct. 17, </w:t>
      </w:r>
      <w:r>
        <w:t xml:space="preserve"> </w:t>
      </w:r>
      <w:r w:rsidRPr="007454D5">
        <w:t>Olive Green,</w:t>
      </w:r>
      <w:r>
        <w:t xml:space="preserve"> Ohio,</w:t>
      </w:r>
      <w:bookmarkStart w:id="229" w:name="37"/>
      <w:bookmarkEnd w:id="229"/>
      <w:r>
        <w:t xml:space="preserve"> </w:t>
      </w:r>
      <w:r w:rsidRPr="00B321D2">
        <w:rPr>
          <w:i/>
        </w:rPr>
        <w:t xml:space="preserve">“Elder </w:t>
      </w:r>
      <w:hyperlink r:id="rId144" w:history="1">
        <w:r w:rsidR="00320792" w:rsidRPr="00B321D2">
          <w:rPr>
            <w:rStyle w:val="Hyperlink"/>
            <w:i/>
            <w:u w:val="none"/>
            <w:lang w:val="en"/>
          </w:rPr>
          <w:t>John P. Greene</w:t>
        </w:r>
      </w:hyperlink>
      <w:r w:rsidR="00320792" w:rsidRPr="00B321D2">
        <w:rPr>
          <w:i/>
          <w:lang w:val="en"/>
        </w:rPr>
        <w:t xml:space="preserve">  </w:t>
      </w:r>
      <w:r w:rsidRPr="00B321D2">
        <w:rPr>
          <w:i/>
        </w:rPr>
        <w:t xml:space="preserve">informed us that while he was absent from us, passing through Huron county, he stopped at a temperance house, where, after making himself known, he was politely invited to preach on Sunday, the Presbyterian meeting house; which circumstance </w:t>
      </w:r>
      <w:r w:rsidRPr="00B321D2">
        <w:rPr>
          <w:b/>
          <w:i/>
        </w:rPr>
        <w:t>proved to be one of the anomalies of this generation</w:t>
      </w:r>
      <w:r w:rsidRPr="00B321D2">
        <w:rPr>
          <w:i/>
        </w:rPr>
        <w:t xml:space="preserve">; he preached on Saturday night to a few persons.  …The minister, Mr. White, was present. On Sabbath morning at an early hour the house was crowded with people. Mr. White wished to know what course he should pursue, and then stated what he desired, which was to hear what was the faith of the Mormons, and wherein they differed from the popular sects of the day. -Brother Green assented to his proposition: he then arose and presented to the congregation the object, and called for an expression of the people to know if they would hear him, Mr. White, in his ordinary way, or hear the stranger [Elder Green]; upon which a unanimous vote was given for the stranger, </w:t>
      </w:r>
      <w:r w:rsidRPr="00B321D2">
        <w:rPr>
          <w:b/>
          <w:i/>
        </w:rPr>
        <w:t xml:space="preserve">who then presented unto them the scriptures of the Old and New Testament as being full of prophets, prophesyings, and revelations to be fulfilled in the last days, which are the days of </w:t>
      </w:r>
      <w:r w:rsidR="00CF721D">
        <w:rPr>
          <w:b/>
          <w:i/>
        </w:rPr>
        <w:t>T</w:t>
      </w:r>
      <w:r w:rsidRPr="00CF721D">
        <w:rPr>
          <w:b/>
          <w:i/>
        </w:rPr>
        <w:t xml:space="preserve">his </w:t>
      </w:r>
      <w:r w:rsidR="00CF721D">
        <w:rPr>
          <w:b/>
          <w:i/>
        </w:rPr>
        <w:t>G</w:t>
      </w:r>
      <w:r w:rsidRPr="00CF721D">
        <w:rPr>
          <w:b/>
          <w:i/>
        </w:rPr>
        <w:t>eneration,</w:t>
      </w:r>
      <w:r w:rsidRPr="00B321D2">
        <w:rPr>
          <w:b/>
          <w:i/>
        </w:rPr>
        <w:t xml:space="preserve"> and proposed to show from the scriptures that these things will be literally fulfilled</w:t>
      </w:r>
      <w:r w:rsidRPr="00B321D2">
        <w:rPr>
          <w:i/>
        </w:rPr>
        <w:t xml:space="preserve">…”  </w:t>
      </w:r>
      <w:r w:rsidRPr="00A1119A">
        <w:rPr>
          <w:sz w:val="20"/>
          <w:szCs w:val="20"/>
        </w:rPr>
        <w:t xml:space="preserve">(TIMES AND SEASONS, Edited by John Taylor, CONFERENCE MINUTES, Vol. IV. No. 3, City of Nauvoo, ILL. Dec. 15, 1842 </w:t>
      </w:r>
      <w:hyperlink r:id="rId145" w:history="1">
        <w:r w:rsidRPr="00A1119A">
          <w:rPr>
            <w:rStyle w:val="Hyperlink"/>
            <w:sz w:val="20"/>
            <w:szCs w:val="20"/>
          </w:rPr>
          <w:t>http://www.centerplace.org/history/ts/v4n03.htm</w:t>
        </w:r>
      </w:hyperlink>
      <w:r w:rsidRPr="00A1119A">
        <w:rPr>
          <w:sz w:val="20"/>
          <w:szCs w:val="20"/>
        </w:rPr>
        <w:t xml:space="preserve"> )</w:t>
      </w:r>
    </w:p>
    <w:p w14:paraId="76B16777" w14:textId="77777777" w:rsidR="00E410B9" w:rsidRPr="00E410B9" w:rsidRDefault="00E410B9" w:rsidP="00E410B9">
      <w:pPr>
        <w:ind w:firstLine="720"/>
        <w:rPr>
          <w:sz w:val="20"/>
          <w:szCs w:val="20"/>
        </w:rPr>
      </w:pPr>
      <w:r w:rsidRPr="00E410B9">
        <w:rPr>
          <w:sz w:val="20"/>
          <w:szCs w:val="20"/>
          <w:lang w:val="en"/>
        </w:rPr>
        <w:t xml:space="preserve">Note: “After </w:t>
      </w:r>
      <w:hyperlink r:id="rId146" w:tooltip="Death of Joseph Smith" w:history="1">
        <w:r w:rsidRPr="00E410B9">
          <w:rPr>
            <w:rStyle w:val="Hyperlink"/>
            <w:sz w:val="20"/>
            <w:szCs w:val="20"/>
            <w:u w:val="none"/>
            <w:lang w:val="en"/>
          </w:rPr>
          <w:t>the Smiths</w:t>
        </w:r>
      </w:hyperlink>
      <w:r>
        <w:rPr>
          <w:sz w:val="20"/>
          <w:szCs w:val="20"/>
          <w:lang w:val="en"/>
        </w:rPr>
        <w:t xml:space="preserve"> were killed,</w:t>
      </w:r>
      <w:r w:rsidRPr="00E410B9">
        <w:t xml:space="preserve"> </w:t>
      </w:r>
      <w:hyperlink r:id="rId147" w:history="1">
        <w:r w:rsidRPr="00E410B9">
          <w:rPr>
            <w:rStyle w:val="Hyperlink"/>
            <w:sz w:val="20"/>
            <w:szCs w:val="20"/>
            <w:u w:val="none"/>
            <w:lang w:val="en"/>
          </w:rPr>
          <w:t>John P. Greene</w:t>
        </w:r>
      </w:hyperlink>
      <w:r w:rsidRPr="00E410B9">
        <w:rPr>
          <w:sz w:val="20"/>
          <w:szCs w:val="20"/>
          <w:lang w:val="en"/>
        </w:rPr>
        <w:t xml:space="preserve">  supported the succession claims of </w:t>
      </w:r>
      <w:hyperlink r:id="rId148" w:tooltip="James Strang" w:history="1">
        <w:r w:rsidRPr="00E410B9">
          <w:rPr>
            <w:rStyle w:val="Hyperlink"/>
            <w:sz w:val="20"/>
            <w:szCs w:val="20"/>
            <w:u w:val="none"/>
            <w:lang w:val="en"/>
          </w:rPr>
          <w:t>James Strang</w:t>
        </w:r>
      </w:hyperlink>
      <w:r w:rsidRPr="00E410B9">
        <w:rPr>
          <w:sz w:val="20"/>
          <w:szCs w:val="20"/>
          <w:lang w:val="en"/>
        </w:rPr>
        <w:t xml:space="preserve">, but Greene died in the midst of the </w:t>
      </w:r>
      <w:hyperlink r:id="rId149" w:tooltip="Succession crisis (Latter Day Saints)" w:history="1">
        <w:r w:rsidRPr="00E410B9">
          <w:rPr>
            <w:rStyle w:val="Hyperlink"/>
            <w:sz w:val="20"/>
            <w:szCs w:val="20"/>
            <w:u w:val="none"/>
            <w:lang w:val="en"/>
          </w:rPr>
          <w:t>succession crisis</w:t>
        </w:r>
      </w:hyperlink>
      <w:r w:rsidRPr="00E410B9">
        <w:rPr>
          <w:sz w:val="20"/>
          <w:szCs w:val="20"/>
          <w:lang w:val="en"/>
        </w:rPr>
        <w:t xml:space="preserve">.  The </w:t>
      </w:r>
      <w:hyperlink r:id="rId150" w:tooltip="Church of Jesus Christ of Latter Day Saints (Strangite)" w:history="1">
        <w:r w:rsidRPr="00E410B9">
          <w:rPr>
            <w:rStyle w:val="Hyperlink"/>
            <w:sz w:val="20"/>
            <w:szCs w:val="20"/>
            <w:u w:val="none"/>
            <w:lang w:val="en"/>
          </w:rPr>
          <w:t>Church of Jesus Christ of Latter Day Saints (Strangite)</w:t>
        </w:r>
      </w:hyperlink>
      <w:r w:rsidRPr="00E410B9">
        <w:rPr>
          <w:sz w:val="20"/>
          <w:szCs w:val="20"/>
          <w:lang w:val="en"/>
        </w:rPr>
        <w:t xml:space="preserve"> alleges that Greene was "martyred by poison ... for disclosing that James Strang was appointed by Joseph Smith."</w:t>
      </w:r>
      <w:hyperlink r:id="rId151" w:anchor="cite_note-9" w:history="1"/>
    </w:p>
    <w:p w14:paraId="0EDB4588" w14:textId="77777777" w:rsidR="00417CEE" w:rsidRDefault="00417CEE" w:rsidP="00CC6627"/>
    <w:p w14:paraId="0D072B48" w14:textId="77777777" w:rsidR="00CA3A01" w:rsidRDefault="00CA3A01" w:rsidP="00CA3A01">
      <w:r w:rsidRPr="000B3527">
        <w:t>1842</w:t>
      </w:r>
      <w:r>
        <w:t xml:space="preserve"> </w:t>
      </w:r>
      <w:r w:rsidRPr="000B3527">
        <w:t xml:space="preserve">November 17, </w:t>
      </w:r>
      <w:r w:rsidR="00DB3C81">
        <w:t xml:space="preserve">  </w:t>
      </w:r>
      <w:r w:rsidRPr="000B3527">
        <w:t xml:space="preserve">Nauvoo, </w:t>
      </w:r>
      <w:r>
        <w:t>Letter of</w:t>
      </w:r>
      <w:r w:rsidRPr="000B3527">
        <w:t xml:space="preserve"> </w:t>
      </w:r>
      <w:hyperlink r:id="rId152" w:history="1">
        <w:r w:rsidRPr="00DE7600">
          <w:rPr>
            <w:rStyle w:val="Hyperlink"/>
            <w:u w:val="none"/>
          </w:rPr>
          <w:t>Orson</w:t>
        </w:r>
        <w:r>
          <w:rPr>
            <w:rStyle w:val="Hyperlink"/>
            <w:u w:val="none"/>
          </w:rPr>
          <w:t xml:space="preserve"> </w:t>
        </w:r>
        <w:r w:rsidRPr="00DE7600">
          <w:rPr>
            <w:rStyle w:val="Hyperlink"/>
            <w:u w:val="none"/>
          </w:rPr>
          <w:t>Spencer</w:t>
        </w:r>
      </w:hyperlink>
      <w:r>
        <w:t xml:space="preserve">   “</w:t>
      </w:r>
      <w:r w:rsidRPr="00DE7600">
        <w:rPr>
          <w:i/>
        </w:rPr>
        <w:t xml:space="preserve">My Dear Sir, …there is not a more contented and cheerful people to be found. Families will consent to let father and brother go out to preaching, when their daily bread is barely supplied for a few months. Believing as we do, that </w:t>
      </w:r>
      <w:r w:rsidRPr="00DE7600">
        <w:rPr>
          <w:b/>
          <w:i/>
        </w:rPr>
        <w:t xml:space="preserve">these are the last days, and that signal matters await </w:t>
      </w:r>
      <w:r w:rsidR="00316F91">
        <w:rPr>
          <w:b/>
          <w:i/>
        </w:rPr>
        <w:t>T</w:t>
      </w:r>
      <w:r w:rsidRPr="00316F91">
        <w:rPr>
          <w:b/>
          <w:i/>
        </w:rPr>
        <w:t xml:space="preserve">his </w:t>
      </w:r>
      <w:r w:rsidR="00316F91">
        <w:rPr>
          <w:b/>
          <w:i/>
        </w:rPr>
        <w:t>G</w:t>
      </w:r>
      <w:r w:rsidRPr="00316F91">
        <w:rPr>
          <w:b/>
          <w:i/>
        </w:rPr>
        <w:t>eneration:</w:t>
      </w:r>
      <w:r w:rsidRPr="00DE7600">
        <w:rPr>
          <w:b/>
          <w:i/>
        </w:rPr>
        <w:t xml:space="preserve"> and that the harvest must be gathered soon</w:t>
      </w:r>
      <w:r w:rsidRPr="00DE7600">
        <w:rPr>
          <w:i/>
        </w:rPr>
        <w:t>, if at all, you must not marvel if we do not all at once become rich, and build large houses, and enclose productive farms.-If riches were our object, we might readily gratify the most ambitious grasp. We possess every facility for being rich; but we long to behold the beauty of the Lord, and inquire in his holy Temple.</w:t>
      </w:r>
      <w:r>
        <w:rPr>
          <w:i/>
        </w:rPr>
        <w:t>”</w:t>
      </w:r>
      <w:r>
        <w:t xml:space="preserve">  </w:t>
      </w:r>
    </w:p>
    <w:p w14:paraId="67141776" w14:textId="77777777" w:rsidR="00CA3A01" w:rsidRPr="00DB3C81" w:rsidRDefault="00CA3A01" w:rsidP="00CA3A01">
      <w:pPr>
        <w:ind w:firstLine="720"/>
        <w:rPr>
          <w:sz w:val="20"/>
          <w:szCs w:val="20"/>
        </w:rPr>
      </w:pPr>
      <w:r w:rsidRPr="00DB3C81">
        <w:rPr>
          <w:sz w:val="20"/>
          <w:szCs w:val="20"/>
        </w:rPr>
        <w:t>[Brother</w:t>
      </w:r>
      <w:hyperlink r:id="rId153" w:history="1">
        <w:r w:rsidRPr="00DB3C81">
          <w:rPr>
            <w:rStyle w:val="Hyperlink"/>
            <w:sz w:val="20"/>
            <w:szCs w:val="20"/>
            <w:u w:val="none"/>
          </w:rPr>
          <w:t xml:space="preserve"> Spencer</w:t>
        </w:r>
      </w:hyperlink>
      <w:r w:rsidRPr="00DB3C81">
        <w:rPr>
          <w:sz w:val="20"/>
          <w:szCs w:val="20"/>
        </w:rPr>
        <w:t xml:space="preserve"> is a graduate of Union College, New York, and has for many years had a respectable standing as a minister in the "Baptist Church; and as he is generally known in the New England States, we presume that the above logical and conclusive expose of our principle, will be read with interest, by his numerous friends, and by all the Saints. John Taylor, Editor]   (TIMES AND SEASONS, Edited by John Taylor, "TRUTH WILL PREVAIL" Vol. IV. No. 4., City of Nauvoo, ILL. Jan. 2, 1843  </w:t>
      </w:r>
      <w:hyperlink r:id="rId154" w:history="1">
        <w:r w:rsidRPr="00DB3C81">
          <w:rPr>
            <w:rStyle w:val="Hyperlink"/>
            <w:sz w:val="20"/>
            <w:szCs w:val="20"/>
            <w:u w:val="none"/>
          </w:rPr>
          <w:t>http://www.centerplace.org/history/ts/v4n04.htm</w:t>
        </w:r>
      </w:hyperlink>
      <w:r w:rsidRPr="00DB3C81">
        <w:rPr>
          <w:sz w:val="20"/>
          <w:szCs w:val="20"/>
        </w:rPr>
        <w:t xml:space="preserve"> )</w:t>
      </w:r>
    </w:p>
    <w:p w14:paraId="08D4ED73" w14:textId="77777777" w:rsidR="00CA3A01" w:rsidRDefault="00CA3A01" w:rsidP="00CC6627"/>
    <w:p w14:paraId="6BA6179C" w14:textId="77777777" w:rsidR="004B6A72" w:rsidRPr="00A1119A" w:rsidRDefault="004B6A72" w:rsidP="004B6A72">
      <w:pPr>
        <w:rPr>
          <w:sz w:val="20"/>
          <w:szCs w:val="20"/>
        </w:rPr>
      </w:pPr>
      <w:r w:rsidRPr="003B7375">
        <w:t xml:space="preserve">1843 February </w:t>
      </w:r>
      <w:r>
        <w:t>14th</w:t>
      </w:r>
      <w:r w:rsidRPr="003B7375">
        <w:t xml:space="preserve">, </w:t>
      </w:r>
      <w:r>
        <w:t xml:space="preserve"> </w:t>
      </w:r>
      <w:r w:rsidRPr="00DB3C81">
        <w:rPr>
          <w:i/>
        </w:rPr>
        <w:t xml:space="preserve">“REMARKABLE PHENOMENON. A letter from an officer in the U. S. Army, dated Fort Leavenworth, Missouri, </w:t>
      </w:r>
      <w:r w:rsidR="00412599" w:rsidRPr="00DB3C81">
        <w:rPr>
          <w:i/>
        </w:rPr>
        <w:t xml:space="preserve">20th </w:t>
      </w:r>
      <w:r w:rsidRPr="00DB3C81">
        <w:rPr>
          <w:i/>
        </w:rPr>
        <w:t>March</w:t>
      </w:r>
      <w:r w:rsidR="00412599">
        <w:rPr>
          <w:i/>
        </w:rPr>
        <w:t xml:space="preserve"> 1842,</w:t>
      </w:r>
      <w:r w:rsidRPr="00DB3C81">
        <w:rPr>
          <w:i/>
        </w:rPr>
        <w:t xml:space="preserve"> states, that on the 14th of February, at 3 o'clock, A. M. </w:t>
      </w:r>
      <w:r w:rsidRPr="00DB3C81">
        <w:rPr>
          <w:b/>
          <w:i/>
        </w:rPr>
        <w:t>'the moon</w:t>
      </w:r>
      <w:r w:rsidRPr="00DB3C81">
        <w:rPr>
          <w:i/>
        </w:rPr>
        <w:t xml:space="preserve">, which had been obscured by a cloud of some hours, </w:t>
      </w:r>
      <w:r w:rsidRPr="00DB3C81">
        <w:rPr>
          <w:b/>
          <w:i/>
        </w:rPr>
        <w:t>burst forth in a deep blood-red color</w:t>
      </w:r>
      <w:r w:rsidRPr="00DB3C81">
        <w:rPr>
          <w:i/>
        </w:rPr>
        <w:t xml:space="preserve">, with a black cross of equal proportions over the face, extending beyond the rim; </w:t>
      </w:r>
      <w:r w:rsidRPr="00DB3C81">
        <w:rPr>
          <w:i/>
        </w:rPr>
        <w:lastRenderedPageBreak/>
        <w:t>while on the two sides small pieces of rainbow were visible. After continuing in this way for about an hour, the color of the moon changed to its ordinary hue, and the cross became a silvery white, with the edges extending beyond the rim, and touching the rainbows...”</w:t>
      </w:r>
      <w:r w:rsidRPr="00DB3C81">
        <w:rPr>
          <w:sz w:val="20"/>
          <w:szCs w:val="20"/>
        </w:rPr>
        <w:t xml:space="preserve"> </w:t>
      </w:r>
      <w:r w:rsidRPr="00A1119A">
        <w:rPr>
          <w:sz w:val="20"/>
          <w:szCs w:val="20"/>
        </w:rPr>
        <w:t>(TIMES AND SEASONS,</w:t>
      </w:r>
      <w:r w:rsidRPr="00A1119A">
        <w:rPr>
          <w:rFonts w:ascii="New York" w:hAnsi="New York"/>
          <w:bCs/>
          <w:sz w:val="20"/>
          <w:szCs w:val="20"/>
        </w:rPr>
        <w:t xml:space="preserve"> edited by John Taylor,</w:t>
      </w:r>
      <w:r w:rsidRPr="00A1119A">
        <w:rPr>
          <w:sz w:val="20"/>
          <w:szCs w:val="20"/>
        </w:rPr>
        <w:t xml:space="preserve"> "TRUTH WILL PREVAIL" Vol. IV. No. 13, City of Nauvoo, ILL., May 15, 1843 </w:t>
      </w:r>
      <w:hyperlink r:id="rId155" w:history="1">
        <w:r w:rsidRPr="00A1119A">
          <w:rPr>
            <w:rStyle w:val="Hyperlink"/>
            <w:sz w:val="20"/>
            <w:szCs w:val="20"/>
            <w:u w:val="none"/>
          </w:rPr>
          <w:t>http://www.centerplace.org/history/ts/v4n13.htm</w:t>
        </w:r>
      </w:hyperlink>
      <w:r w:rsidRPr="00A1119A">
        <w:rPr>
          <w:sz w:val="20"/>
          <w:szCs w:val="20"/>
        </w:rPr>
        <w:t xml:space="preserve"> )</w:t>
      </w:r>
    </w:p>
    <w:p w14:paraId="5DE4BCC6" w14:textId="77777777" w:rsidR="004B6A72" w:rsidRDefault="004B6A72" w:rsidP="00CC6627"/>
    <w:p w14:paraId="2B2AD092" w14:textId="77777777" w:rsidR="00AA7667" w:rsidRDefault="00AA7667" w:rsidP="00AA7667">
      <w:pPr>
        <w:rPr>
          <w:sz w:val="20"/>
          <w:szCs w:val="20"/>
        </w:rPr>
      </w:pPr>
      <w:r w:rsidRPr="009D6F3B">
        <w:t xml:space="preserve">1843 March 1, </w:t>
      </w:r>
      <w:r>
        <w:t xml:space="preserve"> “</w:t>
      </w:r>
      <w:r w:rsidRPr="009D6F3B">
        <w:rPr>
          <w:i/>
        </w:rPr>
        <w:t>To the Editor of the Weekly [Boston] Bee:  Dear Sir,  …Curiosity led me to their [Mormons</w:t>
      </w:r>
      <w:r>
        <w:rPr>
          <w:i/>
        </w:rPr>
        <w:t>]</w:t>
      </w:r>
      <w:r w:rsidRPr="009D6F3B">
        <w:rPr>
          <w:i/>
        </w:rPr>
        <w:t xml:space="preserve"> meeting at the Boylston Hall. …from which the speaker descanted at considerable length; and I must say I never heard a more able sermon. …Joe Smith is a Prophet chosen of God to lay the foundation and be instrumental in carrying on the great work. That this Gospel must be preached unto all people before the </w:t>
      </w:r>
      <w:r w:rsidRPr="009D6F3B">
        <w:rPr>
          <w:b/>
          <w:i/>
        </w:rPr>
        <w:t xml:space="preserve">second coming of Christ, which from the signs of the times it is expected will be in </w:t>
      </w:r>
      <w:r w:rsidR="00316F91">
        <w:rPr>
          <w:b/>
          <w:i/>
        </w:rPr>
        <w:t>T</w:t>
      </w:r>
      <w:r w:rsidRPr="00316F91">
        <w:rPr>
          <w:b/>
          <w:i/>
        </w:rPr>
        <w:t xml:space="preserve">his </w:t>
      </w:r>
      <w:r w:rsidR="00316F91">
        <w:rPr>
          <w:b/>
          <w:i/>
        </w:rPr>
        <w:t>G</w:t>
      </w:r>
      <w:r w:rsidRPr="00316F91">
        <w:rPr>
          <w:b/>
          <w:i/>
        </w:rPr>
        <w:t>eneration</w:t>
      </w:r>
      <w:r w:rsidRPr="009D6F3B">
        <w:rPr>
          <w:b/>
          <w:i/>
        </w:rPr>
        <w:t>…</w:t>
      </w:r>
      <w:r w:rsidRPr="009D6F3B">
        <w:t xml:space="preserve"> </w:t>
      </w:r>
      <w:r w:rsidR="001838B4" w:rsidRPr="001838B4">
        <w:rPr>
          <w:sz w:val="20"/>
          <w:szCs w:val="20"/>
        </w:rPr>
        <w:t>[1843+100=1943]</w:t>
      </w:r>
      <w:r w:rsidRPr="001838B4">
        <w:rPr>
          <w:sz w:val="20"/>
          <w:szCs w:val="20"/>
        </w:rPr>
        <w:t xml:space="preserve"> </w:t>
      </w:r>
      <w:r w:rsidRPr="009D6F3B">
        <w:t>A Seeker after Truth.</w:t>
      </w:r>
      <w:r>
        <w:t xml:space="preserve">”  </w:t>
      </w:r>
      <w:r w:rsidRPr="00DB3C81">
        <w:rPr>
          <w:sz w:val="20"/>
          <w:szCs w:val="20"/>
        </w:rPr>
        <w:t>(TIMES AND SEASONS,</w:t>
      </w:r>
      <w:r w:rsidRPr="00DB3C81">
        <w:rPr>
          <w:rFonts w:ascii="Times" w:hAnsi="Times" w:cs="Times"/>
          <w:bCs/>
          <w:sz w:val="20"/>
          <w:szCs w:val="20"/>
        </w:rPr>
        <w:t xml:space="preserve"> edited by John Taylor</w:t>
      </w:r>
      <w:r w:rsidRPr="00DB3C81">
        <w:rPr>
          <w:sz w:val="20"/>
          <w:szCs w:val="20"/>
        </w:rPr>
        <w:t xml:space="preserve"> "TRUTH WILL PREVAIL" Vol. IV</w:t>
      </w:r>
      <w:r w:rsidR="006E6120">
        <w:rPr>
          <w:sz w:val="20"/>
          <w:szCs w:val="20"/>
        </w:rPr>
        <w:t>,</w:t>
      </w:r>
      <w:r w:rsidRPr="00DB3C81">
        <w:rPr>
          <w:sz w:val="20"/>
          <w:szCs w:val="20"/>
        </w:rPr>
        <w:t xml:space="preserve"> No. 8</w:t>
      </w:r>
      <w:r w:rsidR="006E6120">
        <w:rPr>
          <w:sz w:val="20"/>
          <w:szCs w:val="20"/>
        </w:rPr>
        <w:t>,</w:t>
      </w:r>
      <w:r w:rsidRPr="00DB3C81">
        <w:rPr>
          <w:sz w:val="20"/>
          <w:szCs w:val="20"/>
        </w:rPr>
        <w:t xml:space="preserve"> CITY OF NAUVOO, ILL. March 1, 1843 </w:t>
      </w:r>
      <w:hyperlink r:id="rId156" w:history="1">
        <w:r w:rsidRPr="00DB3C81">
          <w:rPr>
            <w:rStyle w:val="Hyperlink"/>
            <w:sz w:val="20"/>
            <w:szCs w:val="20"/>
            <w:u w:val="none"/>
          </w:rPr>
          <w:t>http://www.centerplace.org/history/ts/v4n08.htm</w:t>
        </w:r>
      </w:hyperlink>
      <w:r w:rsidRPr="00DB3C81">
        <w:rPr>
          <w:sz w:val="20"/>
          <w:szCs w:val="20"/>
        </w:rPr>
        <w:t xml:space="preserve"> )</w:t>
      </w:r>
    </w:p>
    <w:p w14:paraId="2490464F" w14:textId="77777777" w:rsidR="00A26100" w:rsidRDefault="00A26100" w:rsidP="00AA7667">
      <w:pPr>
        <w:rPr>
          <w:sz w:val="20"/>
          <w:szCs w:val="20"/>
        </w:rPr>
      </w:pPr>
    </w:p>
    <w:p w14:paraId="4DE6134C" w14:textId="77777777" w:rsidR="00E350B2" w:rsidRDefault="002E5709" w:rsidP="00CC6627">
      <w:r w:rsidRPr="00BE074F">
        <w:rPr>
          <w:color w:val="800000"/>
        </w:rPr>
        <w:t xml:space="preserve">1843 April 2,  </w:t>
      </w:r>
      <w:r w:rsidR="001838B4" w:rsidRPr="00BE074F">
        <w:rPr>
          <w:b/>
          <w:color w:val="800000"/>
        </w:rPr>
        <w:t>[1890 second coming prediction]</w:t>
      </w:r>
      <w:r w:rsidR="001838B4" w:rsidRPr="00F84959">
        <w:rPr>
          <w:color w:val="800000"/>
        </w:rPr>
        <w:t xml:space="preserve">  </w:t>
      </w:r>
      <w:r w:rsidRPr="002E5709">
        <w:t xml:space="preserve"> </w:t>
      </w:r>
      <w:bookmarkStart w:id="230" w:name="14"/>
      <w:bookmarkEnd w:id="230"/>
      <w:r w:rsidR="0043413D">
        <w:t>William Clayton records an important meeting at Benjamin F. Johnson’s home in Ramus (later named Macedonia), Illinois on April 2, 1843.</w:t>
      </w:r>
      <w:r w:rsidR="0043413D" w:rsidRPr="0043413D">
        <w:t xml:space="preserve"> </w:t>
      </w:r>
      <w:r w:rsidR="0043413D">
        <w:t xml:space="preserve">This entry later became D&amp;C 130: 14-17  </w:t>
      </w:r>
      <w:r w:rsidRPr="00D56FF5">
        <w:rPr>
          <w:i/>
          <w:color w:val="800000"/>
        </w:rPr>
        <w:t xml:space="preserve">v.14 I was once praying very earnestly to know the time of the coming of the Son of Man, when </w:t>
      </w:r>
      <w:r w:rsidRPr="00D56FF5">
        <w:rPr>
          <w:b/>
          <w:i/>
          <w:color w:val="800000"/>
        </w:rPr>
        <w:t>I heard a voice</w:t>
      </w:r>
      <w:r w:rsidRPr="00D56FF5">
        <w:rPr>
          <w:i/>
          <w:color w:val="800000"/>
        </w:rPr>
        <w:t xml:space="preserve"> repeat the following:</w:t>
      </w:r>
      <w:bookmarkStart w:id="231" w:name="15"/>
      <w:r w:rsidRPr="00D56FF5">
        <w:rPr>
          <w:i/>
          <w:color w:val="800000"/>
        </w:rPr>
        <w:t xml:space="preserve">  </w:t>
      </w:r>
      <w:bookmarkEnd w:id="231"/>
      <w:r w:rsidRPr="00D56FF5">
        <w:rPr>
          <w:i/>
          <w:color w:val="800000"/>
        </w:rPr>
        <w:t xml:space="preserve">v.15 Joseph, my son, </w:t>
      </w:r>
      <w:r w:rsidRPr="00D56FF5">
        <w:rPr>
          <w:b/>
          <w:i/>
          <w:color w:val="800000"/>
        </w:rPr>
        <w:t>if thou livest until thou art eighty-five years old, thou shalt see the face of the Son of Man; therefore let this suffice, and trouble me no more on this matter.</w:t>
      </w:r>
      <w:bookmarkStart w:id="232" w:name="16"/>
      <w:r w:rsidRPr="00D56FF5">
        <w:rPr>
          <w:i/>
          <w:color w:val="800000"/>
        </w:rPr>
        <w:t xml:space="preserve">   v.</w:t>
      </w:r>
      <w:bookmarkEnd w:id="232"/>
      <w:r w:rsidRPr="00D56FF5">
        <w:rPr>
          <w:i/>
          <w:color w:val="800000"/>
        </w:rPr>
        <w:t>16 I was left thus, without being able to decide whether this coming referred to the beginning of the millennium or to some previous appearing, or whether I should die and thus see his face.  v.17 I believe the coming of the Son of Man will not be any sooner than that time…</w:t>
      </w:r>
      <w:r w:rsidR="00DB3C81" w:rsidRPr="00D56FF5">
        <w:rPr>
          <w:color w:val="800000"/>
        </w:rPr>
        <w:t>”</w:t>
      </w:r>
      <w:r w:rsidR="00DB3C81">
        <w:t xml:space="preserve">  </w:t>
      </w:r>
      <w:hyperlink r:id="rId157" w:history="1">
        <w:r w:rsidR="00DB3C81" w:rsidRPr="00DB3C81">
          <w:rPr>
            <w:rStyle w:val="Hyperlink"/>
            <w:sz w:val="20"/>
            <w:szCs w:val="20"/>
            <w:u w:val="none"/>
          </w:rPr>
          <w:t>D&amp;C130:14-17</w:t>
        </w:r>
      </w:hyperlink>
      <w:r w:rsidR="00DB3C81" w:rsidRPr="002E5709">
        <w:t xml:space="preserve">  </w:t>
      </w:r>
    </w:p>
    <w:p w14:paraId="0E7F3935" w14:textId="77777777" w:rsidR="000974BD" w:rsidRPr="00DF3FD9" w:rsidRDefault="00DF3FD9" w:rsidP="00CC6627">
      <w:pPr>
        <w:rPr>
          <w:sz w:val="16"/>
          <w:szCs w:val="16"/>
        </w:rPr>
      </w:pPr>
      <w:hyperlink r:id="rId158" w:history="1">
        <w:r w:rsidRPr="00DF3FD9">
          <w:rPr>
            <w:rStyle w:val="Hyperlink"/>
            <w:sz w:val="16"/>
            <w:szCs w:val="16"/>
          </w:rPr>
          <w:t>http://josephsmithpapers.org/paperSummary/journal-december-1842-june-1844-book-2-10-march-1843-14-july-1843#!/paperSummary/journal-december-1842-june-1844-book-2-10-march-1843-14-july-1843&amp;p=81</w:t>
        </w:r>
      </w:hyperlink>
    </w:p>
    <w:p w14:paraId="41C25DA0" w14:textId="77777777" w:rsidR="00DF3FD9" w:rsidRPr="00DF3FD9" w:rsidRDefault="00DF3FD9" w:rsidP="00CC6627"/>
    <w:p w14:paraId="588EA5E1" w14:textId="77777777" w:rsidR="0078640F" w:rsidRPr="00CC6627" w:rsidRDefault="00CC6627" w:rsidP="0078640F">
      <w:r w:rsidRPr="00BE074F">
        <w:rPr>
          <w:color w:val="800000"/>
        </w:rPr>
        <w:t>1843</w:t>
      </w:r>
      <w:r w:rsidR="000408EB" w:rsidRPr="00BE074F">
        <w:rPr>
          <w:color w:val="800000"/>
        </w:rPr>
        <w:t xml:space="preserve"> April </w:t>
      </w:r>
      <w:r w:rsidR="00D32F09" w:rsidRPr="00BE074F">
        <w:rPr>
          <w:color w:val="800000"/>
        </w:rPr>
        <w:t>6</w:t>
      </w:r>
      <w:r w:rsidR="00D76B0C" w:rsidRPr="00BE074F">
        <w:rPr>
          <w:color w:val="800000"/>
        </w:rPr>
        <w:t>,</w:t>
      </w:r>
      <w:r w:rsidRPr="00BE074F">
        <w:rPr>
          <w:color w:val="800000"/>
        </w:rPr>
        <w:tab/>
      </w:r>
      <w:r w:rsidR="00BE074F" w:rsidRPr="00BE074F">
        <w:rPr>
          <w:b/>
          <w:color w:val="800000"/>
        </w:rPr>
        <w:t>[1890 second coming prediction]</w:t>
      </w:r>
      <w:r w:rsidR="00BE074F" w:rsidRPr="00F84959">
        <w:rPr>
          <w:color w:val="800000"/>
        </w:rPr>
        <w:t xml:space="preserve">  </w:t>
      </w:r>
      <w:r w:rsidR="00E42367" w:rsidRPr="001A60B2">
        <w:rPr>
          <w:b/>
        </w:rPr>
        <w:t>Eight years later</w:t>
      </w:r>
      <w:r w:rsidR="00384C06">
        <w:rPr>
          <w:b/>
        </w:rPr>
        <w:t xml:space="preserve"> </w:t>
      </w:r>
      <w:r w:rsidR="00384C06" w:rsidRPr="00384C06">
        <w:t>(See</w:t>
      </w:r>
      <w:r w:rsidR="00E42367" w:rsidRPr="00384C06">
        <w:t xml:space="preserve"> </w:t>
      </w:r>
      <w:r w:rsidR="00384C06" w:rsidRPr="00384C06">
        <w:t>1835 February 14)</w:t>
      </w:r>
      <w:r w:rsidR="00384C06">
        <w:t xml:space="preserve"> </w:t>
      </w:r>
      <w:r w:rsidR="00E42367" w:rsidRPr="001A60B2">
        <w:rPr>
          <w:b/>
        </w:rPr>
        <w:t xml:space="preserve">Joseph reinforced this </w:t>
      </w:r>
      <w:r w:rsidR="001C0810" w:rsidRPr="001A60B2">
        <w:rPr>
          <w:b/>
        </w:rPr>
        <w:t>statement</w:t>
      </w:r>
      <w:r w:rsidR="001C0810">
        <w:t xml:space="preserve"> in </w:t>
      </w:r>
      <w:r w:rsidR="0078640F" w:rsidRPr="00CC6627">
        <w:t>General Conference, Beginning April 6th, 1843.</w:t>
      </w:r>
      <w:r w:rsidR="00EE346A">
        <w:t xml:space="preserve"> </w:t>
      </w:r>
      <w:r w:rsidR="0078640F" w:rsidRPr="00CC6627">
        <w:t xml:space="preserve"> </w:t>
      </w:r>
      <w:r w:rsidR="00EE346A" w:rsidRPr="00966537">
        <w:rPr>
          <w:bCs/>
        </w:rPr>
        <w:t xml:space="preserve">Saturday </w:t>
      </w:r>
      <w:r w:rsidR="00EE346A">
        <w:rPr>
          <w:bCs/>
        </w:rPr>
        <w:t>af</w:t>
      </w:r>
      <w:r w:rsidR="00EE346A" w:rsidRPr="00966537">
        <w:rPr>
          <w:bCs/>
        </w:rPr>
        <w:t>ternoon</w:t>
      </w:r>
      <w:r w:rsidR="00EE346A" w:rsidRPr="00CC6627">
        <w:t xml:space="preserve"> </w:t>
      </w:r>
      <w:r w:rsidR="00EE346A">
        <w:t>s</w:t>
      </w:r>
      <w:r w:rsidR="0078640F" w:rsidRPr="00CC6627">
        <w:t>ession. [Conference re-assembled at three o'clock, p. m.]</w:t>
      </w:r>
    </w:p>
    <w:p w14:paraId="737E9202" w14:textId="77777777" w:rsidR="0078640F" w:rsidRPr="00CC6627" w:rsidRDefault="0078640F" w:rsidP="0078640F"/>
    <w:p w14:paraId="59B45ECC" w14:textId="77777777" w:rsidR="001A60B2" w:rsidRDefault="001A60B2" w:rsidP="0078640F">
      <w:r w:rsidRPr="00D04BEA">
        <w:rPr>
          <w:i/>
        </w:rPr>
        <w:t>{</w:t>
      </w:r>
      <w:r w:rsidR="0078640F" w:rsidRPr="00D04BEA">
        <w:rPr>
          <w:i/>
        </w:rPr>
        <w:t xml:space="preserve">…Urim and Thummim. This earth in its sanctified and immortal state, will be made like unto crystal and will be a Urim and Thummim to the inhabitants who dwell thereon, whereby all things pertaining to an inferior kingdom, or all kingdoms of a lower order, will be manifest to those who dwell on it; and this earth will be Christ's. Then the white stone mentioned in Revelation </w:t>
      </w:r>
      <w:r w:rsidR="00A60406" w:rsidRPr="00D04BEA">
        <w:rPr>
          <w:i/>
        </w:rPr>
        <w:t>II</w:t>
      </w:r>
      <w:r w:rsidR="0078640F" w:rsidRPr="00D04BEA">
        <w:rPr>
          <w:i/>
        </w:rPr>
        <w:t>: 17, will become a Urim and Thummim to each individual who receives one, whereby things pertaining to a higher order of kingdoms, will be made known; and a white stone is given to each of those who come into the Celestial Kingdom, whereon is a new name written, which no man knoweth save he that receiveth it. The new name is the key word…</w:t>
      </w:r>
      <w:r w:rsidR="00976442">
        <w:t xml:space="preserve"> </w:t>
      </w:r>
      <w:r w:rsidR="00976442" w:rsidRPr="00D04BEA">
        <w:rPr>
          <w:sz w:val="20"/>
          <w:szCs w:val="20"/>
        </w:rPr>
        <w:t>[Temple Work]</w:t>
      </w:r>
      <w:r w:rsidRPr="00D04BEA">
        <w:rPr>
          <w:sz w:val="20"/>
          <w:szCs w:val="20"/>
        </w:rPr>
        <w:t xml:space="preserve"> </w:t>
      </w:r>
      <w:r w:rsidR="002E5709" w:rsidRPr="00D04BEA">
        <w:rPr>
          <w:sz w:val="20"/>
          <w:szCs w:val="20"/>
        </w:rPr>
        <w:t xml:space="preserve">see 1843 April 2, </w:t>
      </w:r>
      <w:hyperlink r:id="rId159" w:history="1">
        <w:r w:rsidR="002E5709" w:rsidRPr="00D04BEA">
          <w:rPr>
            <w:rStyle w:val="Hyperlink"/>
            <w:sz w:val="20"/>
            <w:szCs w:val="20"/>
            <w:u w:val="none"/>
          </w:rPr>
          <w:t>D&amp;C130:6-11</w:t>
        </w:r>
      </w:hyperlink>
      <w:r w:rsidRPr="00D04BEA">
        <w:rPr>
          <w:sz w:val="20"/>
          <w:szCs w:val="20"/>
        </w:rPr>
        <w:t>}</w:t>
      </w:r>
    </w:p>
    <w:p w14:paraId="77A58C8D" w14:textId="77777777" w:rsidR="0078640F" w:rsidRPr="00CC6627" w:rsidRDefault="001A60B2" w:rsidP="001A60B2">
      <w:pPr>
        <w:jc w:val="center"/>
      </w:pPr>
      <w:r>
        <w:t>-- Continue --</w:t>
      </w:r>
    </w:p>
    <w:p w14:paraId="250DF243" w14:textId="77777777" w:rsidR="0078640F" w:rsidRPr="00CC6627" w:rsidRDefault="0078640F" w:rsidP="0078640F"/>
    <w:p w14:paraId="2313C3B1" w14:textId="77777777" w:rsidR="0078640F" w:rsidRPr="00316F91" w:rsidRDefault="0078640F" w:rsidP="008575EB">
      <w:pPr>
        <w:jc w:val="center"/>
        <w:rPr>
          <w:color w:val="993300"/>
        </w:rPr>
      </w:pPr>
      <w:r w:rsidRPr="00316F91">
        <w:rPr>
          <w:color w:val="993300"/>
        </w:rPr>
        <w:t>THE PROPHET ON THE SECOND COMING OF THE CHRIST.</w:t>
      </w:r>
    </w:p>
    <w:p w14:paraId="48471E7D" w14:textId="77777777" w:rsidR="0078640F" w:rsidRPr="00CC6627" w:rsidRDefault="0078640F" w:rsidP="0078640F"/>
    <w:p w14:paraId="6B697C4C" w14:textId="77777777" w:rsidR="0078640F" w:rsidRPr="00976442" w:rsidRDefault="0078640F" w:rsidP="0078640F">
      <w:pPr>
        <w:rPr>
          <w:b/>
        </w:rPr>
      </w:pPr>
      <w:r w:rsidRPr="00CC6627">
        <w:tab/>
      </w:r>
      <w:r w:rsidR="00384C06" w:rsidRPr="009A4BDA">
        <w:rPr>
          <w:i/>
          <w:color w:val="800000"/>
        </w:rPr>
        <w:t>“</w:t>
      </w:r>
      <w:r w:rsidRPr="009A4BDA">
        <w:rPr>
          <w:i/>
          <w:color w:val="800000"/>
        </w:rPr>
        <w:t xml:space="preserve">If I had not actually got into this work and been called of God, I would back out. But I cannot back out: I have no doubt of the truth. Were I going to prophesy, I would say the end [of the world] would not come in 1844, 5, or 6, or in forty years. </w:t>
      </w:r>
      <w:r w:rsidRPr="009A4BDA">
        <w:rPr>
          <w:b/>
          <w:i/>
          <w:color w:val="800000"/>
        </w:rPr>
        <w:t>There are those of the rising generation who shall not taste death till Christ comes</w:t>
      </w:r>
      <w:r w:rsidR="00384C06" w:rsidRPr="00DB3C81">
        <w:rPr>
          <w:b/>
          <w:i/>
          <w:color w:val="800000"/>
        </w:rPr>
        <w:t>.</w:t>
      </w:r>
      <w:r w:rsidR="00384C06" w:rsidRPr="00384C06">
        <w:rPr>
          <w:b/>
          <w:i/>
        </w:rPr>
        <w:t xml:space="preserve"> </w:t>
      </w:r>
      <w:r w:rsidR="00384C06" w:rsidRPr="00DB3C81">
        <w:rPr>
          <w:sz w:val="20"/>
          <w:szCs w:val="20"/>
        </w:rPr>
        <w:t>[100+1843=1943]</w:t>
      </w:r>
    </w:p>
    <w:p w14:paraId="48D2561C" w14:textId="77777777" w:rsidR="0078640F" w:rsidRPr="00CC6627" w:rsidRDefault="0078640F" w:rsidP="0078640F"/>
    <w:p w14:paraId="483E5C98" w14:textId="77777777" w:rsidR="0078640F" w:rsidRPr="009A4BDA" w:rsidRDefault="0078640F" w:rsidP="0078640F">
      <w:pPr>
        <w:rPr>
          <w:i/>
          <w:color w:val="800000"/>
        </w:rPr>
      </w:pPr>
      <w:r w:rsidRPr="00CC6627">
        <w:tab/>
      </w:r>
      <w:r w:rsidRPr="009A4BDA">
        <w:rPr>
          <w:color w:val="800000"/>
        </w:rPr>
        <w:t xml:space="preserve">I was once praying earnestly upon this subject, and a voice said unto me, </w:t>
      </w:r>
      <w:r w:rsidRPr="009A4BDA">
        <w:rPr>
          <w:i/>
          <w:color w:val="800000"/>
        </w:rPr>
        <w:t>My son, if thou livest until thou art</w:t>
      </w:r>
      <w:r w:rsidRPr="00A3761D">
        <w:rPr>
          <w:i/>
        </w:rPr>
        <w:t xml:space="preserve"> </w:t>
      </w:r>
      <w:hyperlink r:id="rId160" w:history="1">
        <w:r w:rsidRPr="009A4BDA">
          <w:rPr>
            <w:rStyle w:val="Hyperlink"/>
            <w:b/>
            <w:i/>
            <w:color w:val="800000"/>
            <w:u w:val="none"/>
          </w:rPr>
          <w:t>eighty fi</w:t>
        </w:r>
        <w:r w:rsidRPr="009A4BDA">
          <w:rPr>
            <w:rStyle w:val="Hyperlink"/>
            <w:b/>
            <w:i/>
            <w:color w:val="800000"/>
            <w:u w:val="none"/>
          </w:rPr>
          <w:t>v</w:t>
        </w:r>
        <w:r w:rsidRPr="009A4BDA">
          <w:rPr>
            <w:rStyle w:val="Hyperlink"/>
            <w:b/>
            <w:i/>
            <w:color w:val="800000"/>
            <w:u w:val="none"/>
          </w:rPr>
          <w:t>e years of age,</w:t>
        </w:r>
      </w:hyperlink>
      <w:r w:rsidRPr="009A4BDA">
        <w:rPr>
          <w:i/>
          <w:color w:val="800000"/>
        </w:rPr>
        <w:t xml:space="preserve">  [i.e., December 1890]  </w:t>
      </w:r>
      <w:r w:rsidRPr="009A4BDA">
        <w:rPr>
          <w:b/>
          <w:i/>
          <w:color w:val="800000"/>
        </w:rPr>
        <w:t>thou shalt see the face of the Son of Man</w:t>
      </w:r>
      <w:r w:rsidRPr="009A4BDA">
        <w:rPr>
          <w:i/>
          <w:color w:val="800000"/>
        </w:rPr>
        <w:t>.</w:t>
      </w:r>
      <w:r w:rsidR="00384C06" w:rsidRPr="009A4BDA">
        <w:rPr>
          <w:i/>
          <w:color w:val="800000"/>
        </w:rPr>
        <w:t xml:space="preserve"> </w:t>
      </w:r>
      <w:r w:rsidRPr="009A4BDA">
        <w:rPr>
          <w:i/>
          <w:color w:val="800000"/>
        </w:rPr>
        <w:t xml:space="preserve"> I was left to draw my own conclusions concerning this; and I took the liberty to </w:t>
      </w:r>
      <w:r w:rsidRPr="009A4BDA">
        <w:rPr>
          <w:i/>
          <w:color w:val="800000"/>
        </w:rPr>
        <w:lastRenderedPageBreak/>
        <w:t xml:space="preserve">conclude that if I did live to that time, He would make His appearance. But I do not say whether He will make his appearance or I shall go where He is. </w:t>
      </w:r>
      <w:r w:rsidRPr="009A4BDA">
        <w:rPr>
          <w:b/>
          <w:i/>
          <w:color w:val="800000"/>
        </w:rPr>
        <w:t>I prophesy in the name of the Lord God, and let it be written--the Son of Man will not come in the clouds of heaven till I am eighty-five years old</w:t>
      </w:r>
      <w:r w:rsidRPr="009A4BDA">
        <w:rPr>
          <w:i/>
          <w:color w:val="800000"/>
        </w:rPr>
        <w:t xml:space="preserve">. Then read the 14th chapter of Revelation, 6th and 7th verses--"And I saw another angel fly in the midst of heaven, having the everlasting gospel to preach unto them that dwell on the earth, and to every nation, and kindred, and tongue, and people, saying with a loud voice, Fear God and give glory to Him, for the hour of His judgment is come." And Hosea, 6th chapter, After two days, etc.,--2,520 years; </w:t>
      </w:r>
      <w:r w:rsidRPr="009A4BDA">
        <w:rPr>
          <w:b/>
          <w:i/>
          <w:color w:val="800000"/>
        </w:rPr>
        <w:t>which brings it to 1890</w:t>
      </w:r>
      <w:r w:rsidRPr="009A4BDA">
        <w:rPr>
          <w:i/>
          <w:color w:val="800000"/>
        </w:rPr>
        <w:t>. The coming of the Son of Man never will be--never can be till the judgments spoken of for this hour are poured out: which judgments are commenced. Paul says, "Ye are the children of the light, and not of the darkness, that that day should overtake you as a thief in the night." It is not the design of the Almighty to come upon the earth and crush it and grind it to powder, but he will reveal it to His servants the prophets.</w:t>
      </w:r>
    </w:p>
    <w:p w14:paraId="1B7306B1" w14:textId="77777777" w:rsidR="0078640F" w:rsidRPr="009A4BDA" w:rsidRDefault="0078640F" w:rsidP="0078640F">
      <w:pPr>
        <w:rPr>
          <w:i/>
          <w:color w:val="800000"/>
        </w:rPr>
      </w:pPr>
    </w:p>
    <w:p w14:paraId="26D4751E" w14:textId="77777777" w:rsidR="0078640F" w:rsidRPr="00CC6627" w:rsidRDefault="0078640F" w:rsidP="0078640F">
      <w:r w:rsidRPr="009A4BDA">
        <w:rPr>
          <w:i/>
          <w:color w:val="800000"/>
        </w:rPr>
        <w:tab/>
        <w:t>Judah must return, Jerusalem must be rebuilt, and the temple, and water come out from under the temple, and the waters of the Dead Sea be healed. It will take some time to rebuild the walls of the city and the temple, &amp;c.; and all this must be done before the Son of Man will make His appearance, There will be wars and rumors of wars, signs in the heavens above and on the earth beneath, the sun turned into darkness and the moon to blood, earthquakes in divers places, the seas heaving beyond their bounds; then will appear one grand sign of the Son of Man in heaven. But what will the world do? They will say it is a planet, a comet, &amp;c. But the Son of Man will come as the sign of the coming of the Son of Man, which will be as the light of the morning cometh out of the east.</w:t>
      </w:r>
      <w:r w:rsidR="00384C06" w:rsidRPr="009A4BDA">
        <w:rPr>
          <w:i/>
          <w:color w:val="800000"/>
        </w:rPr>
        <w:t>”</w:t>
      </w:r>
      <w:r w:rsidR="00384C06">
        <w:t xml:space="preserve">  </w:t>
      </w:r>
    </w:p>
    <w:p w14:paraId="3F9DB7F2" w14:textId="77777777" w:rsidR="0078640F" w:rsidRPr="00CC6627" w:rsidRDefault="0078640F" w:rsidP="0078640F">
      <w:r w:rsidRPr="00CC6627">
        <w:tab/>
        <w:t>Choir sang a hymn.</w:t>
      </w:r>
    </w:p>
    <w:p w14:paraId="20A693A9" w14:textId="77777777" w:rsidR="0078640F" w:rsidRPr="00CC6627" w:rsidRDefault="0078640F" w:rsidP="0078640F">
      <w:r w:rsidRPr="00CC6627">
        <w:tab/>
        <w:t>Prayer by W. W. Phelps.</w:t>
      </w:r>
    </w:p>
    <w:p w14:paraId="317B7E95" w14:textId="77777777" w:rsidR="0078640F" w:rsidRPr="00CC6627" w:rsidRDefault="0078640F" w:rsidP="0078640F">
      <w:r w:rsidRPr="00CC6627">
        <w:tab/>
        <w:t>Adjourned at six p. m., until tomorrow morning.</w:t>
      </w:r>
    </w:p>
    <w:p w14:paraId="69B3D8D7" w14:textId="77777777" w:rsidR="0078640F" w:rsidRPr="00CC6627" w:rsidRDefault="0078640F" w:rsidP="0078640F"/>
    <w:p w14:paraId="3392B195" w14:textId="77777777" w:rsidR="0078640F" w:rsidRPr="00CC6627" w:rsidRDefault="001C0810" w:rsidP="0078640F">
      <w:r>
        <w:tab/>
        <w:t xml:space="preserve">Friday, 7.  </w:t>
      </w:r>
      <w:r w:rsidR="0078640F" w:rsidRPr="00CC6627">
        <w:t>Conference convened at ten a. m.</w:t>
      </w:r>
    </w:p>
    <w:p w14:paraId="1DB3762D" w14:textId="77777777" w:rsidR="0078640F" w:rsidRDefault="0078640F" w:rsidP="0078640F">
      <w:r w:rsidRPr="00CC6627">
        <w:tab/>
        <w:t>Singing, prayer by Elder Orson Hyde, and singing…</w:t>
      </w:r>
      <w:r w:rsidR="00384C06" w:rsidRPr="00384C06">
        <w:t xml:space="preserve"> </w:t>
      </w:r>
      <w:r w:rsidR="00384C06">
        <w:t xml:space="preserve">  End Quote</w:t>
      </w:r>
    </w:p>
    <w:p w14:paraId="08C9560C" w14:textId="77777777" w:rsidR="0078640F" w:rsidRPr="00CC6627" w:rsidRDefault="0078640F" w:rsidP="0078640F"/>
    <w:p w14:paraId="2EF6B897" w14:textId="77777777" w:rsidR="0078640F" w:rsidRPr="00D04BEA" w:rsidRDefault="0078640F" w:rsidP="0078640F">
      <w:pPr>
        <w:rPr>
          <w:sz w:val="20"/>
          <w:szCs w:val="20"/>
        </w:rPr>
      </w:pPr>
      <w:r w:rsidRPr="00D04BEA">
        <w:rPr>
          <w:sz w:val="20"/>
          <w:szCs w:val="20"/>
        </w:rPr>
        <w:t xml:space="preserve">(Joseph Smith, Jr., Apr. </w:t>
      </w:r>
      <w:r w:rsidR="00D32F09" w:rsidRPr="00D04BEA">
        <w:rPr>
          <w:sz w:val="20"/>
          <w:szCs w:val="20"/>
        </w:rPr>
        <w:t>6</w:t>
      </w:r>
      <w:r w:rsidRPr="00D04BEA">
        <w:rPr>
          <w:sz w:val="20"/>
          <w:szCs w:val="20"/>
        </w:rPr>
        <w:t xml:space="preserve">, 1843, </w:t>
      </w:r>
      <w:hyperlink r:id="rId161" w:history="1">
        <w:r w:rsidRPr="00D04BEA">
          <w:rPr>
            <w:rStyle w:val="Hyperlink"/>
            <w:sz w:val="20"/>
            <w:szCs w:val="20"/>
            <w:u w:val="none"/>
          </w:rPr>
          <w:t>History</w:t>
        </w:r>
        <w:r w:rsidRPr="00D04BEA">
          <w:rPr>
            <w:rStyle w:val="Hyperlink"/>
            <w:sz w:val="20"/>
            <w:szCs w:val="20"/>
            <w:u w:val="none"/>
          </w:rPr>
          <w:t xml:space="preserve"> </w:t>
        </w:r>
        <w:r w:rsidRPr="00D04BEA">
          <w:rPr>
            <w:rStyle w:val="Hyperlink"/>
            <w:sz w:val="20"/>
            <w:szCs w:val="20"/>
            <w:u w:val="none"/>
          </w:rPr>
          <w:t>of the Church, v. 5, chapter 17)</w:t>
        </w:r>
      </w:hyperlink>
    </w:p>
    <w:p w14:paraId="4A145577" w14:textId="77777777" w:rsidR="0078640F" w:rsidRPr="00D04BEA" w:rsidRDefault="0078640F" w:rsidP="0078640F">
      <w:pPr>
        <w:rPr>
          <w:sz w:val="20"/>
          <w:szCs w:val="20"/>
        </w:rPr>
      </w:pPr>
      <w:hyperlink r:id="rId162" w:history="1">
        <w:r w:rsidRPr="00D04BEA">
          <w:rPr>
            <w:rStyle w:val="Hyperlink"/>
            <w:sz w:val="20"/>
            <w:szCs w:val="20"/>
            <w:u w:val="none"/>
          </w:rPr>
          <w:t>http://en.wikipedia.org/wiki/List_of_prophecies_of_Joseph_Smith</w:t>
        </w:r>
      </w:hyperlink>
    </w:p>
    <w:p w14:paraId="091FA38E" w14:textId="77777777" w:rsidR="00CC6627" w:rsidRDefault="00CC6627" w:rsidP="00CB0CFC"/>
    <w:p w14:paraId="1DD23297" w14:textId="77777777" w:rsidR="00EE346A" w:rsidRDefault="00F228B9" w:rsidP="002A7797">
      <w:r w:rsidRPr="00BE074F">
        <w:rPr>
          <w:color w:val="800000"/>
        </w:rPr>
        <w:t xml:space="preserve">1843 April 6, </w:t>
      </w:r>
      <w:r w:rsidR="00BE074F" w:rsidRPr="00BE074F">
        <w:rPr>
          <w:b/>
          <w:color w:val="800000"/>
        </w:rPr>
        <w:t>[1890 second coming prediction]</w:t>
      </w:r>
      <w:r w:rsidR="00BE074F" w:rsidRPr="00BE074F">
        <w:t xml:space="preserve"> </w:t>
      </w:r>
      <w:r>
        <w:t xml:space="preserve"> </w:t>
      </w:r>
      <w:r w:rsidR="00D04BEA">
        <w:t>“</w:t>
      </w:r>
      <w:r w:rsidR="00EE346A" w:rsidRPr="00EE346A">
        <w:rPr>
          <w:i/>
        </w:rPr>
        <w:t xml:space="preserve">Joseph said when he was asking to know of the time of Christs second Coming he obtained for answer my son </w:t>
      </w:r>
      <w:r w:rsidR="00EE346A" w:rsidRPr="00151576">
        <w:rPr>
          <w:b/>
          <w:i/>
          <w:color w:val="800000"/>
        </w:rPr>
        <w:t xml:space="preserve">if thou shalt live </w:t>
      </w:r>
      <w:r w:rsidR="00D04BEA" w:rsidRPr="00151576">
        <w:rPr>
          <w:b/>
          <w:i/>
          <w:color w:val="800000"/>
        </w:rPr>
        <w:t>until</w:t>
      </w:r>
      <w:r w:rsidR="00EE346A" w:rsidRPr="00151576">
        <w:rPr>
          <w:b/>
          <w:i/>
          <w:color w:val="800000"/>
        </w:rPr>
        <w:t xml:space="preserve"> thou art Eighty five years old thou shalt see the son of man on Earth</w:t>
      </w:r>
      <w:r w:rsidRPr="00151576">
        <w:rPr>
          <w:b/>
          <w:i/>
          <w:color w:val="800000"/>
        </w:rPr>
        <w:t>.</w:t>
      </w:r>
      <w:r>
        <w:rPr>
          <w:i/>
        </w:rPr>
        <w:t xml:space="preserve"> </w:t>
      </w:r>
      <w:r w:rsidR="00EE346A" w:rsidRPr="00EE346A">
        <w:rPr>
          <w:i/>
        </w:rPr>
        <w:t xml:space="preserve"> Joseph was born in Sharon</w:t>
      </w:r>
      <w:r>
        <w:rPr>
          <w:i/>
        </w:rPr>
        <w:t>,</w:t>
      </w:r>
      <w:r w:rsidR="00EE346A" w:rsidRPr="00EE346A">
        <w:rPr>
          <w:i/>
        </w:rPr>
        <w:t xml:space="preserve"> Windsor County Vermont Dec 23</w:t>
      </w:r>
      <w:r>
        <w:rPr>
          <w:i/>
        </w:rPr>
        <w:t>,</w:t>
      </w:r>
      <w:r w:rsidR="00EE346A" w:rsidRPr="00EE346A">
        <w:rPr>
          <w:i/>
        </w:rPr>
        <w:t xml:space="preserve"> 1805. He is therefore now 37 years old last Dec which leaves </w:t>
      </w:r>
      <w:r w:rsidR="00D04BEA">
        <w:rPr>
          <w:i/>
        </w:rPr>
        <w:t>48 years yet to transpire until</w:t>
      </w:r>
      <w:r w:rsidR="00EE346A" w:rsidRPr="00EE346A">
        <w:rPr>
          <w:i/>
        </w:rPr>
        <w:t xml:space="preserve"> the time of Promise that Joseph should see Christ.</w:t>
      </w:r>
      <w:r>
        <w:rPr>
          <w:i/>
        </w:rPr>
        <w:t>”</w:t>
      </w:r>
      <w:r w:rsidRPr="00F228B9">
        <w:t xml:space="preserve"> </w:t>
      </w:r>
      <w:r w:rsidRPr="00D04BEA">
        <w:rPr>
          <w:sz w:val="20"/>
          <w:szCs w:val="20"/>
        </w:rPr>
        <w:t>(</w:t>
      </w:r>
      <w:hyperlink r:id="rId163" w:history="1">
        <w:r w:rsidRPr="00D04BEA">
          <w:rPr>
            <w:rStyle w:val="Hyperlink"/>
            <w:sz w:val="20"/>
            <w:szCs w:val="20"/>
            <w:u w:val="none"/>
          </w:rPr>
          <w:t>Franklin D. Richards</w:t>
        </w:r>
      </w:hyperlink>
      <w:r w:rsidRPr="00D04BEA">
        <w:rPr>
          <w:sz w:val="20"/>
          <w:szCs w:val="20"/>
        </w:rPr>
        <w:t xml:space="preserve"> "Scriptural Items")</w:t>
      </w:r>
    </w:p>
    <w:p w14:paraId="23EB8095" w14:textId="77777777" w:rsidR="00D32F09" w:rsidRDefault="00D32F09" w:rsidP="002A7797"/>
    <w:p w14:paraId="1CB090AC" w14:textId="77777777" w:rsidR="00D32F09" w:rsidRDefault="00D32F09" w:rsidP="002A7797">
      <w:pPr>
        <w:rPr>
          <w:sz w:val="20"/>
          <w:szCs w:val="20"/>
        </w:rPr>
      </w:pPr>
      <w:r w:rsidRPr="00BE074F">
        <w:rPr>
          <w:color w:val="800000"/>
        </w:rPr>
        <w:t xml:space="preserve">1843 April 6, </w:t>
      </w:r>
      <w:r w:rsidR="00BE074F" w:rsidRPr="00BE074F">
        <w:rPr>
          <w:b/>
          <w:color w:val="800000"/>
        </w:rPr>
        <w:t>[1890 second coming prediction]</w:t>
      </w:r>
      <w:r w:rsidR="00BE074F" w:rsidRPr="00F84959">
        <w:rPr>
          <w:color w:val="800000"/>
        </w:rPr>
        <w:t xml:space="preserve">  </w:t>
      </w:r>
      <w:r>
        <w:t xml:space="preserve"> “</w:t>
      </w:r>
      <w:r w:rsidRPr="00D32F09">
        <w:rPr>
          <w:i/>
        </w:rPr>
        <w:t>I prophecy in the name of the Lord God.--&amp; let it be written. that the Son of Man will not come in the heavens till I am 85 years old</w:t>
      </w:r>
      <w:r w:rsidR="00D04BEA">
        <w:rPr>
          <w:i/>
        </w:rPr>
        <w:t>,</w:t>
      </w:r>
      <w:r w:rsidRPr="00D32F09">
        <w:rPr>
          <w:i/>
        </w:rPr>
        <w:t xml:space="preserve"> 48 years hence or about 1890.--the Read 14 Rev. 6 verse another angel fly in the midst of heaven; for the </w:t>
      </w:r>
      <w:r w:rsidRPr="00D32F09">
        <w:rPr>
          <w:i/>
          <w:u w:val="single"/>
        </w:rPr>
        <w:t>hour</w:t>
      </w:r>
      <w:r w:rsidRPr="00D32F09">
        <w:rPr>
          <w:i/>
        </w:rPr>
        <w:t xml:space="preserve"> of his judgment is come. to extermination--from commencement. commence when angel commences preaching this gospel 1 day--1000 years. 1000 years as 1 day.--41 yrs 8 months.-- only 6 years from the voice, saying. if thou live till thou art 85. years old. Hosea 6th chapter after 2 days &amp;c 2520 </w:t>
      </w:r>
      <w:r w:rsidRPr="00BE074F">
        <w:rPr>
          <w:i/>
          <w:color w:val="800000"/>
        </w:rPr>
        <w:t>years which bring it to 1890</w:t>
      </w:r>
      <w:r w:rsidRPr="00D32F09">
        <w:rPr>
          <w:i/>
        </w:rPr>
        <w:t xml:space="preserve">.--the Son of man never will be, never can be till the judgments spoken of for this hour are poured out, which </w:t>
      </w:r>
      <w:r w:rsidR="00D04BEA" w:rsidRPr="00D32F09">
        <w:rPr>
          <w:i/>
        </w:rPr>
        <w:t>judgments</w:t>
      </w:r>
      <w:r w:rsidRPr="00D32F09">
        <w:rPr>
          <w:i/>
        </w:rPr>
        <w:t xml:space="preserve"> are commenced</w:t>
      </w:r>
      <w:r w:rsidRPr="00D04BEA">
        <w:rPr>
          <w:i/>
          <w:sz w:val="20"/>
          <w:szCs w:val="20"/>
        </w:rPr>
        <w:t xml:space="preserve">. </w:t>
      </w:r>
      <w:r w:rsidRPr="00D04BEA">
        <w:rPr>
          <w:sz w:val="20"/>
          <w:szCs w:val="20"/>
        </w:rPr>
        <w:t xml:space="preserve">(Joseph Smith diary, Williard Richards) </w:t>
      </w:r>
      <w:hyperlink r:id="rId164" w:history="1">
        <w:r w:rsidRPr="00036C0D">
          <w:rPr>
            <w:rStyle w:val="Hyperlink"/>
            <w:sz w:val="20"/>
            <w:szCs w:val="20"/>
            <w:u w:val="none"/>
          </w:rPr>
          <w:t>http://www.boap.org/LDS/Parallel/1843/6Apr43(2).html#N_2_</w:t>
        </w:r>
      </w:hyperlink>
    </w:p>
    <w:p w14:paraId="3CAAE755" w14:textId="77777777" w:rsidR="009E66BC" w:rsidRDefault="009E66BC" w:rsidP="002A7797">
      <w:pPr>
        <w:rPr>
          <w:sz w:val="20"/>
          <w:szCs w:val="20"/>
        </w:rPr>
      </w:pPr>
    </w:p>
    <w:p w14:paraId="03798159" w14:textId="77777777" w:rsidR="004A21A9" w:rsidRPr="004A21A9" w:rsidRDefault="009E66BC" w:rsidP="004A21A9">
      <w:pPr>
        <w:rPr>
          <w:sz w:val="20"/>
          <w:szCs w:val="20"/>
        </w:rPr>
      </w:pPr>
      <w:r w:rsidRPr="004A21A9">
        <w:rPr>
          <w:color w:val="800000"/>
        </w:rPr>
        <w:lastRenderedPageBreak/>
        <w:t>1843</w:t>
      </w:r>
      <w:r w:rsidR="00605FF0" w:rsidRPr="004A21A9">
        <w:rPr>
          <w:color w:val="800000"/>
        </w:rPr>
        <w:t xml:space="preserve"> April 6</w:t>
      </w:r>
      <w:r w:rsidRPr="004A21A9">
        <w:rPr>
          <w:color w:val="800000"/>
        </w:rPr>
        <w:t xml:space="preserve">, </w:t>
      </w:r>
      <w:r w:rsidR="004A21A9" w:rsidRPr="004A21A9">
        <w:rPr>
          <w:b/>
          <w:color w:val="800000"/>
        </w:rPr>
        <w:t>[1890 second coming prediction]</w:t>
      </w:r>
      <w:r w:rsidRPr="004A21A9">
        <w:t xml:space="preserve"> </w:t>
      </w:r>
      <w:r w:rsidR="004A21A9">
        <w:t xml:space="preserve">  </w:t>
      </w:r>
      <w:r w:rsidRPr="00605FF0">
        <w:t xml:space="preserve">&lt;about [the second] coming.&gt; If I had not actually got into this work, &amp; been called of God, I would back out, but I cannot back out,— I have no doubt of the truth. were I going to prophecy.  I would procpesy [prophesy] </w:t>
      </w:r>
      <w:r w:rsidRPr="004A21A9">
        <w:rPr>
          <w:color w:val="800000"/>
        </w:rPr>
        <w:t>the end wi</w:t>
      </w:r>
      <w:r w:rsidR="004A21A9">
        <w:rPr>
          <w:color w:val="800000"/>
        </w:rPr>
        <w:t>ll not come in 1844. or 5— or 6</w:t>
      </w:r>
      <w:r w:rsidRPr="004A21A9">
        <w:rPr>
          <w:color w:val="800000"/>
        </w:rPr>
        <w:t xml:space="preserve"> or 40 years more</w:t>
      </w:r>
      <w:r w:rsidR="004A21A9">
        <w:rPr>
          <w:color w:val="800000"/>
        </w:rPr>
        <w:t>,</w:t>
      </w:r>
      <w:r w:rsidRPr="004A21A9">
        <w:rPr>
          <w:color w:val="800000"/>
        </w:rPr>
        <w:t xml:space="preserve"> there are those of the rising generation who shall not taste death till christ come.</w:t>
      </w:r>
      <w:r w:rsidRPr="00605FF0">
        <w:t xml:space="preserve"> &lt;I was once praying earnestly upon this subject. and a voice said unto me.&gt;  </w:t>
      </w:r>
      <w:r w:rsidRPr="004A21A9">
        <w:rPr>
          <w:color w:val="800000"/>
        </w:rPr>
        <w:t>My son, if thou livest till thou art 85 years of age, thou shalt see the face of the son of man.</w:t>
      </w:r>
      <w:r w:rsidRPr="00605FF0">
        <w:t xml:space="preserve">  &lt;I was left to draw my own conclusions concerni[n]g this &amp;,&gt; I took the liberty to conclude that if I did live till that time Jesus &lt;he&gt; would  make his appearance.— &lt;but I do not say whether he will make his appeara[n]ce, or I shall go where he is.—&gt;</w:t>
      </w:r>
      <w:bookmarkStart w:id="233" w:name="trans159"/>
      <w:r w:rsidRPr="00605FF0">
        <w:t xml:space="preserve"> </w:t>
      </w:r>
      <w:hyperlink r:id="rId165" w:anchor="7361363513126528823" w:history="1">
        <w:r w:rsidRPr="00605FF0">
          <w:rPr>
            <w:rStyle w:val="Hyperlink"/>
          </w:rPr>
          <w:t>159</w:t>
        </w:r>
      </w:hyperlink>
      <w:bookmarkEnd w:id="233"/>
      <w:r w:rsidR="004A21A9">
        <w:t xml:space="preserve">   </w:t>
      </w:r>
      <w:r w:rsidR="002A14B8" w:rsidRPr="00605FF0">
        <w:t xml:space="preserve">I prophecy in the name of the Lord  God.— &amp; </w:t>
      </w:r>
      <w:r w:rsidR="002A14B8" w:rsidRPr="004A21A9">
        <w:rPr>
          <w:color w:val="800000"/>
        </w:rPr>
        <w:t>let it be written. &lt;that  the&gt; Son of Man will not come in the heavns till I am 85. years old</w:t>
      </w:r>
      <w:r w:rsidR="00605FF0" w:rsidRPr="004A21A9">
        <w:rPr>
          <w:color w:val="800000"/>
        </w:rPr>
        <w:t xml:space="preserve"> </w:t>
      </w:r>
      <w:r w:rsidR="002A14B8" w:rsidRPr="004A21A9">
        <w:rPr>
          <w:color w:val="800000"/>
        </w:rPr>
        <w:t>48 years hence or about 1890.</w:t>
      </w:r>
      <w:r w:rsidR="002A14B8" w:rsidRPr="00605FF0">
        <w:t xml:space="preserve">— </w:t>
      </w:r>
      <w:hyperlink r:id="rId166" w:anchor="16121443432641035576" w:history="1">
        <w:r w:rsidR="002A14B8" w:rsidRPr="00605FF0">
          <w:rPr>
            <w:rStyle w:val="Hyperlink"/>
          </w:rPr>
          <w:t>[John] Taylor</w:t>
        </w:r>
      </w:hyperlink>
      <w:r w:rsidR="002A14B8" w:rsidRPr="00605FF0">
        <w:t xml:space="preserve">  says [Christ will come in] 45 years according &lt;to&gt;— bible recokoning. the coming of the Son of man never will be, never can be till the judgm[en]ts  spoken of for this &lt;hour&gt; are poured out,  &lt;which Jud[g]ments are commenced.—&gt; Paul says (1 Thessalonians 5:2, 4–5.) ye are th[e] children of the light &amp; not of the darkness, that that day should not overtake us as a theif  in the night. — it is not the design of the Almighty to come upon the Earth &amp; crush it, &amp; grind it to powder.— he will reveal it to his servants the prophets. &lt;O, lord, where—&gt; Joe Smith.— Joe Smith.— &amp;c &lt;whare—&gt;  &lt;O.&gt; away up on the top of the top less throne  aha. &lt;&amp;c—&gt;</w:t>
      </w:r>
      <w:r w:rsidR="00605FF0">
        <w:t xml:space="preserve">  </w:t>
      </w:r>
      <w:hyperlink r:id="rId167" w:anchor="80134926902270460" w:history="1">
        <w:r w:rsidR="002A14B8" w:rsidRPr="00605FF0">
          <w:rPr>
            <w:rStyle w:val="Hyperlink"/>
          </w:rPr>
          <w:t>Jerusalem</w:t>
        </w:r>
      </w:hyperlink>
      <w:r w:rsidR="002A14B8" w:rsidRPr="00605FF0">
        <w:t>— &lt;must be&gt; rebuilt. &lt;Judah return. must return&gt; &amp; the t</w:t>
      </w:r>
      <w:r w:rsidR="004A21A9">
        <w:t>e</w:t>
      </w:r>
      <w:r w:rsidR="002A14B8" w:rsidRPr="00605FF0">
        <w:t xml:space="preserve">mple— </w:t>
      </w:r>
      <w:r w:rsidR="002A14B8" w:rsidRPr="004A21A9">
        <w:rPr>
          <w:color w:val="800000"/>
        </w:rPr>
        <w:t>water come out from under the temple— the &lt;waters of the&gt; dead sea be heald</w:t>
      </w:r>
      <w:r w:rsidR="002A14B8" w:rsidRPr="00605FF0">
        <w:t xml:space="preserve">.— &lt;it will take&gt; some time to </w:t>
      </w:r>
      <w:r w:rsidR="002A14B8" w:rsidRPr="004A21A9">
        <w:rPr>
          <w:color w:val="800000"/>
        </w:rPr>
        <w:t xml:space="preserve">build the walls &amp; the temple. &amp;c &amp; all &lt;this must be done before—&gt;Son of Man &lt;will make his appence [appearance]&gt;. </w:t>
      </w:r>
      <w:r w:rsidR="002A14B8" w:rsidRPr="00605FF0">
        <w:t>wars &amp; rumours  of wars. signs in the heavens above  on the earth b</w:t>
      </w:r>
      <w:r w:rsidR="00605FF0" w:rsidRPr="00605FF0">
        <w:t>eneath— sun turnd into places, oceans heaving beyond their bounds.—</w:t>
      </w:r>
      <w:bookmarkStart w:id="234" w:name="trans166"/>
      <w:r w:rsidR="00605FF0" w:rsidRPr="00605FF0">
        <w:fldChar w:fldCharType="begin"/>
      </w:r>
      <w:r w:rsidR="00605FF0" w:rsidRPr="00605FF0">
        <w:instrText xml:space="preserve"> HYPERLINK "http://josephsmithpapers.org/paperSummary/journal-december-1842-june-1844-book-2-10-march-1843-14-july-1843" \l "10971763479298367401" </w:instrText>
      </w:r>
      <w:r w:rsidR="00605FF0" w:rsidRPr="00605FF0">
        <w:fldChar w:fldCharType="separate"/>
      </w:r>
      <w:r w:rsidR="00605FF0" w:rsidRPr="00605FF0">
        <w:rPr>
          <w:rStyle w:val="Hyperlink"/>
        </w:rPr>
        <w:t>166</w:t>
      </w:r>
      <w:r w:rsidR="00605FF0" w:rsidRPr="00605FF0">
        <w:fldChar w:fldCharType="end"/>
      </w:r>
      <w:bookmarkEnd w:id="234"/>
      <w:r w:rsidR="00605FF0" w:rsidRPr="00605FF0">
        <w:t xml:space="preserve"> &lt;then&gt; one grand sign of the Son of  the son of man in heaven.— but what will the world. do? they will say it is a planet. a comet. &amp;c— conseq[u]ently the son of man will come as the sign of coming of the son of man.  &lt;is&gt; as the light of the morni[n]g cometh out of the East.—</w:t>
      </w:r>
      <w:bookmarkStart w:id="235" w:name="trans167"/>
      <w:r w:rsidR="004A21A9">
        <w:t xml:space="preserve"> </w:t>
      </w:r>
      <w:r w:rsidR="004A21A9" w:rsidRPr="004A21A9">
        <w:rPr>
          <w:sz w:val="20"/>
          <w:szCs w:val="20"/>
        </w:rPr>
        <w:t>(Joseph Smiths Journal March 10, 1843 – July 14, 1843 See images 2, 80-84</w:t>
      </w:r>
      <w:hyperlink r:id="rId168" w:anchor="1537467220609794260" w:history="1"/>
      <w:r w:rsidR="004A21A9" w:rsidRPr="004A21A9">
        <w:rPr>
          <w:sz w:val="20"/>
          <w:szCs w:val="20"/>
        </w:rPr>
        <w:t>)</w:t>
      </w:r>
    </w:p>
    <w:bookmarkEnd w:id="235"/>
    <w:p w14:paraId="6763E229" w14:textId="77777777" w:rsidR="009E66BC" w:rsidRPr="00605FF0" w:rsidRDefault="009E66BC" w:rsidP="009E66BC">
      <w:pPr>
        <w:rPr>
          <w:sz w:val="16"/>
          <w:szCs w:val="16"/>
        </w:rPr>
      </w:pPr>
    </w:p>
    <w:p w14:paraId="7DE82CE3" w14:textId="77777777" w:rsidR="009E66BC" w:rsidRPr="00605FF0" w:rsidRDefault="009E66BC" w:rsidP="009E66BC">
      <w:pPr>
        <w:rPr>
          <w:sz w:val="12"/>
          <w:szCs w:val="12"/>
        </w:rPr>
      </w:pPr>
      <w:hyperlink r:id="rId169" w:history="1">
        <w:r w:rsidRPr="00605FF0">
          <w:rPr>
            <w:rStyle w:val="Hyperlink"/>
            <w:sz w:val="12"/>
            <w:szCs w:val="12"/>
          </w:rPr>
          <w:t>http://josephsmithpapers.org/paperSummary/journal-december-1842-june-1844-book-2-10-march-1843-14-july-1843#!/paperSummary/journal-december-1842-june-1844-book-2-10-march-1843-14-july-1843&amp;p=2</w:t>
        </w:r>
      </w:hyperlink>
    </w:p>
    <w:p w14:paraId="4F0EF32E" w14:textId="77777777" w:rsidR="009E66BC" w:rsidRPr="00605FF0" w:rsidRDefault="009E66BC" w:rsidP="009E66BC">
      <w:pPr>
        <w:rPr>
          <w:sz w:val="12"/>
          <w:szCs w:val="12"/>
        </w:rPr>
      </w:pPr>
    </w:p>
    <w:p w14:paraId="0B940926" w14:textId="77777777" w:rsidR="009E66BC" w:rsidRPr="00605FF0" w:rsidRDefault="009E66BC" w:rsidP="009E66BC">
      <w:pPr>
        <w:rPr>
          <w:sz w:val="12"/>
          <w:szCs w:val="12"/>
        </w:rPr>
      </w:pPr>
      <w:hyperlink r:id="rId170" w:history="1">
        <w:r w:rsidRPr="00605FF0">
          <w:rPr>
            <w:rStyle w:val="Hyperlink"/>
            <w:sz w:val="12"/>
            <w:szCs w:val="12"/>
          </w:rPr>
          <w:t>http://josephsmithpapers.org/paperSummary/journal-december-1842-june-1844-book-2-10-march-1843-14-july-1843#!/paperSummary/journal-december-1842-june-1844-book-2-10-march-1843-14-july-1843&amp;p=80</w:t>
        </w:r>
      </w:hyperlink>
    </w:p>
    <w:p w14:paraId="492FBDB0" w14:textId="77777777" w:rsidR="009E66BC" w:rsidRPr="00605FF0" w:rsidRDefault="009E66BC" w:rsidP="009E66BC">
      <w:pPr>
        <w:rPr>
          <w:sz w:val="12"/>
          <w:szCs w:val="12"/>
        </w:rPr>
      </w:pPr>
    </w:p>
    <w:p w14:paraId="478CDC55" w14:textId="77777777" w:rsidR="009E66BC" w:rsidRPr="00605FF0" w:rsidRDefault="00605FF0" w:rsidP="009E66BC">
      <w:pPr>
        <w:rPr>
          <w:sz w:val="12"/>
          <w:szCs w:val="12"/>
        </w:rPr>
      </w:pPr>
      <w:hyperlink r:id="rId171" w:history="1">
        <w:r w:rsidRPr="007421C6">
          <w:rPr>
            <w:rStyle w:val="Hyperlink"/>
            <w:sz w:val="12"/>
            <w:szCs w:val="12"/>
          </w:rPr>
          <w:t>http://josephsmithpapers.org/paperSummary/journal-december-1842-june-1844-book-2-10-march-1843-14-july-1843#!/paperSummary/journal-december-1842-june-1844-book-2-10-march-1843-14-july-1843&amp;p=84</w:t>
        </w:r>
      </w:hyperlink>
    </w:p>
    <w:p w14:paraId="01ED8917" w14:textId="77777777" w:rsidR="009E66BC" w:rsidRPr="00605FF0" w:rsidRDefault="009E66BC" w:rsidP="002A7797">
      <w:pPr>
        <w:rPr>
          <w:sz w:val="16"/>
          <w:szCs w:val="16"/>
        </w:rPr>
      </w:pPr>
    </w:p>
    <w:p w14:paraId="10B0F387" w14:textId="77777777" w:rsidR="00A26100" w:rsidRPr="00A26100" w:rsidRDefault="00A26100" w:rsidP="002A7797"/>
    <w:p w14:paraId="6F7B300C" w14:textId="77777777" w:rsidR="00BA15BA" w:rsidRDefault="00E45725" w:rsidP="002A7797">
      <w:r>
        <w:t xml:space="preserve">1844 </w:t>
      </w:r>
      <w:r w:rsidR="00CB0CFC" w:rsidRPr="00CB0CFC">
        <w:t xml:space="preserve">March 10, </w:t>
      </w:r>
      <w:r w:rsidR="00611AB7">
        <w:t xml:space="preserve"> </w:t>
      </w:r>
      <w:r>
        <w:t xml:space="preserve">  </w:t>
      </w:r>
      <w:r w:rsidR="00CB0CFC" w:rsidRPr="00CB0CFC">
        <w:t xml:space="preserve"> </w:t>
      </w:r>
      <w:r w:rsidR="00384C06">
        <w:t xml:space="preserve">Joseph </w:t>
      </w:r>
      <w:r w:rsidR="00CB0CFC" w:rsidRPr="00CB0CFC">
        <w:t>Smith again mentioned the second coming.  This sermon was recorded by several of those who heard it</w:t>
      </w:r>
      <w:r w:rsidR="00D32F09">
        <w:t>:</w:t>
      </w:r>
      <w:r w:rsidR="00CB0CFC" w:rsidRPr="00CB0CFC">
        <w:t xml:space="preserve">  </w:t>
      </w:r>
      <w:r w:rsidR="00BA15BA">
        <w:t xml:space="preserve">  </w:t>
      </w:r>
      <w:r w:rsidR="00BA15BA" w:rsidRPr="002A7797">
        <w:rPr>
          <w:i/>
        </w:rPr>
        <w:t>"</w:t>
      </w:r>
      <w:r w:rsidR="002A7797" w:rsidRPr="00BA15BA">
        <w:rPr>
          <w:b/>
          <w:i/>
        </w:rPr>
        <w:t>While enquiring of the Lord concerning the End of time, it was made known to him by the Holy Spirit</w:t>
      </w:r>
      <w:r w:rsidR="00BA15BA">
        <w:rPr>
          <w:b/>
          <w:i/>
        </w:rPr>
        <w:t>…</w:t>
      </w:r>
      <w:r w:rsidR="003C5347">
        <w:rPr>
          <w:i/>
        </w:rPr>
        <w:t xml:space="preserve"> </w:t>
      </w:r>
      <w:r w:rsidR="002A7797" w:rsidRPr="002A7797">
        <w:rPr>
          <w:i/>
        </w:rPr>
        <w:t xml:space="preserve">that the Revelation of the Son of Man from Heaven, would not be in this year, nor the next; and he would say to his Millerite friends, </w:t>
      </w:r>
      <w:r w:rsidR="002A7797" w:rsidRPr="00BA15BA">
        <w:rPr>
          <w:b/>
          <w:i/>
        </w:rPr>
        <w:t>that it would not be in forty years to come.</w:t>
      </w:r>
      <w:r w:rsidR="002A7797" w:rsidRPr="002A7797">
        <w:rPr>
          <w:i/>
        </w:rPr>
        <w:t xml:space="preserve"> He uttered all this in the name of the Lord, and said we should go home and write it</w:t>
      </w:r>
      <w:r w:rsidR="00BA15BA">
        <w:rPr>
          <w:i/>
        </w:rPr>
        <w:t>.</w:t>
      </w:r>
      <w:r w:rsidR="00BA15BA" w:rsidRPr="002A7797">
        <w:rPr>
          <w:i/>
        </w:rPr>
        <w:t>"</w:t>
      </w:r>
      <w:r w:rsidR="00BA15BA" w:rsidRPr="00BA15BA">
        <w:t xml:space="preserve"> </w:t>
      </w:r>
      <w:r w:rsidR="00BA15BA" w:rsidRPr="00D04BEA">
        <w:rPr>
          <w:sz w:val="20"/>
          <w:szCs w:val="20"/>
        </w:rPr>
        <w:t>(</w:t>
      </w:r>
      <w:hyperlink r:id="rId172" w:history="1">
        <w:r w:rsidR="00F228B9" w:rsidRPr="00D04BEA">
          <w:rPr>
            <w:rStyle w:val="Hyperlink"/>
            <w:sz w:val="20"/>
            <w:szCs w:val="20"/>
            <w:u w:val="none"/>
          </w:rPr>
          <w:t>John S. Fullmer</w:t>
        </w:r>
      </w:hyperlink>
      <w:r w:rsidR="00BA15BA" w:rsidRPr="00D04BEA">
        <w:rPr>
          <w:sz w:val="20"/>
          <w:szCs w:val="20"/>
        </w:rPr>
        <w:t xml:space="preserve">)  </w:t>
      </w:r>
      <w:hyperlink r:id="rId173" w:history="1">
        <w:r w:rsidR="00BA15BA" w:rsidRPr="00D04BEA">
          <w:rPr>
            <w:rStyle w:val="Hyperlink"/>
            <w:i/>
            <w:sz w:val="20"/>
            <w:szCs w:val="20"/>
            <w:u w:val="none"/>
          </w:rPr>
          <w:t>http://www.boap.org/LDS/Parallel/1844/10Mar44.html</w:t>
        </w:r>
      </w:hyperlink>
    </w:p>
    <w:p w14:paraId="63EF416E" w14:textId="77777777" w:rsidR="00BA15BA" w:rsidRDefault="00BA15BA" w:rsidP="002A7797"/>
    <w:p w14:paraId="6CAE0993" w14:textId="77777777" w:rsidR="002A7797" w:rsidRPr="00036C0D" w:rsidRDefault="00D04BEA" w:rsidP="002A7797">
      <w:pPr>
        <w:rPr>
          <w:sz w:val="20"/>
          <w:szCs w:val="20"/>
        </w:rPr>
      </w:pPr>
      <w:r w:rsidRPr="00151576">
        <w:rPr>
          <w:color w:val="800000"/>
        </w:rPr>
        <w:t xml:space="preserve">1844 March 10,  </w:t>
      </w:r>
      <w:r w:rsidR="00151576" w:rsidRPr="00151576">
        <w:rPr>
          <w:b/>
          <w:color w:val="800000"/>
        </w:rPr>
        <w:t>[1884+ second coming prediction]</w:t>
      </w:r>
      <w:r w:rsidR="00151576" w:rsidRPr="00BE074F">
        <w:t xml:space="preserve"> </w:t>
      </w:r>
      <w:r>
        <w:t xml:space="preserve"> </w:t>
      </w:r>
      <w:r w:rsidRPr="00CB0CFC">
        <w:t xml:space="preserve"> </w:t>
      </w:r>
      <w:r w:rsidR="00BA15BA" w:rsidRPr="003C5347">
        <w:rPr>
          <w:i/>
        </w:rPr>
        <w:t>“The Savior will not come this year</w:t>
      </w:r>
      <w:r w:rsidR="00BA15BA" w:rsidRPr="00036C0D">
        <w:rPr>
          <w:i/>
        </w:rPr>
        <w:t>. nor 40 yrs to come.</w:t>
      </w:r>
      <w:r w:rsidR="003C5347" w:rsidRPr="00036C0D">
        <w:rPr>
          <w:i/>
        </w:rPr>
        <w:t>”</w:t>
      </w:r>
      <w:r w:rsidR="00BA15BA" w:rsidRPr="00036C0D">
        <w:t xml:space="preserve"> </w:t>
      </w:r>
      <w:r w:rsidR="00BA15BA" w:rsidRPr="00036C0D">
        <w:rPr>
          <w:sz w:val="20"/>
          <w:szCs w:val="20"/>
        </w:rPr>
        <w:t>(</w:t>
      </w:r>
      <w:hyperlink r:id="rId174" w:history="1">
        <w:r w:rsidR="00F228B9" w:rsidRPr="00036C0D">
          <w:rPr>
            <w:rStyle w:val="Hyperlink"/>
            <w:sz w:val="20"/>
            <w:szCs w:val="20"/>
            <w:u w:val="none"/>
          </w:rPr>
          <w:t>Willard_Richards</w:t>
        </w:r>
      </w:hyperlink>
      <w:r w:rsidR="00BA15BA" w:rsidRPr="00036C0D">
        <w:rPr>
          <w:sz w:val="20"/>
          <w:szCs w:val="20"/>
        </w:rPr>
        <w:t>)</w:t>
      </w:r>
      <w:r w:rsidR="00F228B9" w:rsidRPr="00036C0D">
        <w:rPr>
          <w:sz w:val="20"/>
          <w:szCs w:val="20"/>
        </w:rPr>
        <w:t xml:space="preserve"> </w:t>
      </w:r>
      <w:hyperlink r:id="rId175" w:history="1">
        <w:r w:rsidR="00BA15BA" w:rsidRPr="00036C0D">
          <w:rPr>
            <w:rStyle w:val="Hyperlink"/>
            <w:i/>
            <w:sz w:val="20"/>
            <w:szCs w:val="20"/>
            <w:u w:val="none"/>
          </w:rPr>
          <w:t>http://www.boap.org/LDS/Parallel/1844/10Mar44.html</w:t>
        </w:r>
      </w:hyperlink>
    </w:p>
    <w:p w14:paraId="6BB24CD4" w14:textId="77777777" w:rsidR="002A7797" w:rsidRPr="002A7797" w:rsidRDefault="002A7797" w:rsidP="002A7797">
      <w:pPr>
        <w:rPr>
          <w:i/>
        </w:rPr>
      </w:pPr>
    </w:p>
    <w:p w14:paraId="323A47BE" w14:textId="77777777" w:rsidR="00CB0CFC" w:rsidRPr="00036C0D" w:rsidRDefault="00D04BEA" w:rsidP="00CB0CFC">
      <w:pPr>
        <w:rPr>
          <w:sz w:val="20"/>
          <w:szCs w:val="20"/>
        </w:rPr>
      </w:pPr>
      <w:r w:rsidRPr="00BE074F">
        <w:rPr>
          <w:color w:val="800000"/>
        </w:rPr>
        <w:t xml:space="preserve">1844 March 10,  </w:t>
      </w:r>
      <w:r w:rsidR="00BE074F" w:rsidRPr="00BE074F">
        <w:rPr>
          <w:b/>
          <w:color w:val="800000"/>
        </w:rPr>
        <w:t>[1884+ second coming prediction]</w:t>
      </w:r>
      <w:r w:rsidR="00BE074F" w:rsidRPr="00BE074F">
        <w:t xml:space="preserve"> </w:t>
      </w:r>
      <w:r w:rsidRPr="00CB0CFC">
        <w:t xml:space="preserve"> </w:t>
      </w:r>
      <w:r w:rsidR="00CB0CFC" w:rsidRPr="00CB0CFC">
        <w:rPr>
          <w:i/>
        </w:rPr>
        <w:t xml:space="preserve">“But I take the responsibility upon myself to </w:t>
      </w:r>
      <w:r w:rsidR="00CB0CFC" w:rsidRPr="00CA3A01">
        <w:rPr>
          <w:b/>
          <w:i/>
          <w:color w:val="800000"/>
        </w:rPr>
        <w:t>prophesy in the name of the Lord</w:t>
      </w:r>
      <w:r w:rsidR="00CB0CFC" w:rsidRPr="00CB0CFC">
        <w:rPr>
          <w:i/>
        </w:rPr>
        <w:t xml:space="preserve">, that Christ will not come this year </w:t>
      </w:r>
      <w:r w:rsidR="00CB0CFC" w:rsidRPr="00BA15BA">
        <w:rPr>
          <w:i/>
        </w:rPr>
        <w:t xml:space="preserve">as </w:t>
      </w:r>
      <w:r w:rsidR="008575EB" w:rsidRPr="00BA15BA">
        <w:rPr>
          <w:i/>
        </w:rPr>
        <w:t xml:space="preserve">[William] </w:t>
      </w:r>
      <w:r w:rsidR="00CB0CFC" w:rsidRPr="00BA15BA">
        <w:rPr>
          <w:i/>
        </w:rPr>
        <w:t xml:space="preserve">Miller </w:t>
      </w:r>
      <w:r w:rsidR="008575EB" w:rsidRPr="00BA15BA">
        <w:rPr>
          <w:i/>
        </w:rPr>
        <w:t xml:space="preserve">[Founder of </w:t>
      </w:r>
      <w:r w:rsidR="008575EB" w:rsidRPr="00BA15BA">
        <w:rPr>
          <w:i/>
          <w:lang w:val="en"/>
        </w:rPr>
        <w:t xml:space="preserve">Seventh-day Adventist Church] </w:t>
      </w:r>
      <w:r w:rsidR="00BA15BA" w:rsidRPr="00BA15BA">
        <w:rPr>
          <w:i/>
        </w:rPr>
        <w:t>has</w:t>
      </w:r>
      <w:r w:rsidR="00BA15BA">
        <w:rPr>
          <w:i/>
        </w:rPr>
        <w:t xml:space="preserve"> prophecyed… </w:t>
      </w:r>
      <w:r w:rsidR="00CB0CFC" w:rsidRPr="008575EB">
        <w:rPr>
          <w:i/>
        </w:rPr>
        <w:t xml:space="preserve"> </w:t>
      </w:r>
      <w:r w:rsidR="00CB0CFC" w:rsidRPr="00CA3A01">
        <w:rPr>
          <w:b/>
          <w:i/>
          <w:color w:val="800000"/>
        </w:rPr>
        <w:t>I also Prophecy in the name of the Lord that Christ will not Come in forty years</w:t>
      </w:r>
      <w:r w:rsidR="00611AB7">
        <w:rPr>
          <w:b/>
          <w:i/>
        </w:rPr>
        <w:t xml:space="preserve"> </w:t>
      </w:r>
      <w:r w:rsidR="00611AB7" w:rsidRPr="007D15C5">
        <w:rPr>
          <w:sz w:val="20"/>
          <w:szCs w:val="20"/>
        </w:rPr>
        <w:t>[1884</w:t>
      </w:r>
      <w:r w:rsidR="00875387" w:rsidRPr="007D15C5">
        <w:rPr>
          <w:sz w:val="20"/>
          <w:szCs w:val="20"/>
        </w:rPr>
        <w:t>+</w:t>
      </w:r>
      <w:r w:rsidR="00611AB7" w:rsidRPr="007D15C5">
        <w:rPr>
          <w:sz w:val="20"/>
          <w:szCs w:val="20"/>
        </w:rPr>
        <w:t>]</w:t>
      </w:r>
      <w:r w:rsidR="00611AB7">
        <w:t xml:space="preserve"> </w:t>
      </w:r>
      <w:r w:rsidR="00CB0CFC" w:rsidRPr="00CB0CFC">
        <w:rPr>
          <w:i/>
        </w:rPr>
        <w:t xml:space="preserve">&amp; if God ever spake by my mouth he will not in that length of time &amp; Jesus Christ never did reveal to any man the precise time that he would come, go &amp; read the scriptures &amp; you cannot find any thing that specified the exact time he would come &amp; </w:t>
      </w:r>
      <w:r w:rsidR="00CB0CFC" w:rsidRPr="00316F91">
        <w:rPr>
          <w:i/>
          <w:color w:val="993300"/>
        </w:rPr>
        <w:t xml:space="preserve">all </w:t>
      </w:r>
      <w:r w:rsidR="00CB0CFC" w:rsidRPr="00316F91">
        <w:rPr>
          <w:i/>
          <w:color w:val="993300"/>
        </w:rPr>
        <w:lastRenderedPageBreak/>
        <w:t xml:space="preserve">who say so are </w:t>
      </w:r>
      <w:r w:rsidR="00316F91" w:rsidRPr="00316F91">
        <w:rPr>
          <w:i/>
          <w:color w:val="993300"/>
        </w:rPr>
        <w:t>false</w:t>
      </w:r>
      <w:r w:rsidR="00CB0CFC" w:rsidRPr="00316F91">
        <w:rPr>
          <w:i/>
          <w:color w:val="993300"/>
        </w:rPr>
        <w:t xml:space="preserve"> teachers</w:t>
      </w:r>
      <w:r w:rsidR="00E34EAF">
        <w:rPr>
          <w:i/>
        </w:rPr>
        <w:t>.</w:t>
      </w:r>
      <w:r w:rsidR="00CB0CFC" w:rsidRPr="00CB0CFC">
        <w:rPr>
          <w:i/>
        </w:rPr>
        <w:t>”</w:t>
      </w:r>
      <w:r w:rsidR="00CB0CFC">
        <w:t xml:space="preserve"> </w:t>
      </w:r>
      <w:r w:rsidR="00CB0CFC" w:rsidRPr="00036C0D">
        <w:rPr>
          <w:sz w:val="20"/>
          <w:szCs w:val="20"/>
        </w:rPr>
        <w:t>(Wilford Woodruff Journal,</w:t>
      </w:r>
      <w:r w:rsidR="00BA15BA" w:rsidRPr="00036C0D">
        <w:rPr>
          <w:sz w:val="20"/>
          <w:szCs w:val="20"/>
        </w:rPr>
        <w:t xml:space="preserve"> March 10, 1844.</w:t>
      </w:r>
      <w:r w:rsidR="00BA15BA" w:rsidRPr="00036C0D">
        <w:rPr>
          <w:i/>
          <w:sz w:val="20"/>
          <w:szCs w:val="20"/>
        </w:rPr>
        <w:t xml:space="preserve"> </w:t>
      </w:r>
      <w:hyperlink r:id="rId176" w:history="1">
        <w:r w:rsidR="00BA15BA" w:rsidRPr="00036C0D">
          <w:rPr>
            <w:rStyle w:val="Hyperlink"/>
            <w:i/>
            <w:sz w:val="20"/>
            <w:szCs w:val="20"/>
            <w:u w:val="none"/>
          </w:rPr>
          <w:t>http://www.boap.org/LDS/Parallel/1844/10Mar44.html</w:t>
        </w:r>
      </w:hyperlink>
      <w:r w:rsidR="00BA15BA" w:rsidRPr="00036C0D">
        <w:rPr>
          <w:i/>
          <w:sz w:val="20"/>
          <w:szCs w:val="20"/>
        </w:rPr>
        <w:t xml:space="preserve"> )</w:t>
      </w:r>
    </w:p>
    <w:p w14:paraId="00DF1F11" w14:textId="77777777" w:rsidR="00E34EAF" w:rsidRDefault="00E34EAF" w:rsidP="00E34EAF"/>
    <w:p w14:paraId="0AB776E4" w14:textId="77777777" w:rsidR="00A442FE" w:rsidRDefault="00EE3284" w:rsidP="00D25E09">
      <w:pPr>
        <w:rPr>
          <w:sz w:val="20"/>
          <w:szCs w:val="20"/>
        </w:rPr>
      </w:pPr>
      <w:r>
        <w:t xml:space="preserve">1844 May </w:t>
      </w:r>
      <w:r w:rsidRPr="00EE3284">
        <w:t xml:space="preserve">12,  </w:t>
      </w:r>
      <w:r w:rsidRPr="00EE3284">
        <w:rPr>
          <w:i/>
        </w:rPr>
        <w:t xml:space="preserve">“The </w:t>
      </w:r>
      <w:r w:rsidRPr="00D56FF5">
        <w:rPr>
          <w:b/>
          <w:i/>
        </w:rPr>
        <w:t>scripture is ready to be fulfilled</w:t>
      </w:r>
      <w:r w:rsidRPr="00EE3284">
        <w:rPr>
          <w:i/>
        </w:rPr>
        <w:t xml:space="preserve"> when great wars, famines, pestilence, great distress, judgments, etc., are ready to be poured out on the inhabitants of the earth.”</w:t>
      </w:r>
      <w:hyperlink r:id="rId177" w:anchor="8-36481_000_025" w:history="1"/>
      <w:r>
        <w:t xml:space="preserve">  </w:t>
      </w:r>
      <w:r w:rsidRPr="007D15C5">
        <w:rPr>
          <w:sz w:val="20"/>
          <w:szCs w:val="20"/>
        </w:rPr>
        <w:t>(History of the Church, 6:364, by Joseph Smith</w:t>
      </w:r>
      <w:r w:rsidR="007D15C5">
        <w:rPr>
          <w:sz w:val="20"/>
          <w:szCs w:val="20"/>
        </w:rPr>
        <w:t>,</w:t>
      </w:r>
      <w:r w:rsidRPr="007D15C5">
        <w:rPr>
          <w:sz w:val="20"/>
          <w:szCs w:val="20"/>
        </w:rPr>
        <w:t xml:space="preserve"> May 12, 1844, in Nauvoo, Illinois; reported by Thomas Bullock.)</w:t>
      </w:r>
    </w:p>
    <w:p w14:paraId="3B58C6A5" w14:textId="77777777" w:rsidR="00D25E09" w:rsidRDefault="00D25E09" w:rsidP="00D25E09">
      <w:pPr>
        <w:rPr>
          <w:sz w:val="20"/>
          <w:szCs w:val="20"/>
        </w:rPr>
      </w:pPr>
    </w:p>
    <w:p w14:paraId="57C987A9" w14:textId="77777777" w:rsidR="00F209BB" w:rsidRDefault="00D25E09" w:rsidP="00D25E09">
      <w:r w:rsidRPr="00D25E09">
        <w:t xml:space="preserve">1845  </w:t>
      </w:r>
      <w:r w:rsidRPr="00BE074F">
        <w:rPr>
          <w:b/>
          <w:color w:val="800000"/>
        </w:rPr>
        <w:t>[18</w:t>
      </w:r>
      <w:r>
        <w:rPr>
          <w:b/>
          <w:color w:val="800000"/>
        </w:rPr>
        <w:t>85-95</w:t>
      </w:r>
      <w:r w:rsidRPr="00BE074F">
        <w:rPr>
          <w:b/>
          <w:color w:val="800000"/>
        </w:rPr>
        <w:t xml:space="preserve"> second coming prediction]</w:t>
      </w:r>
      <w:r w:rsidRPr="00BE074F">
        <w:t xml:space="preserve"> </w:t>
      </w:r>
      <w:r w:rsidRPr="00CB0CFC">
        <w:t xml:space="preserve"> </w:t>
      </w:r>
      <w:r w:rsidRPr="00D25E09">
        <w:t>Parley</w:t>
      </w:r>
      <w:r>
        <w:t xml:space="preserve"> P. Pratt predicted that by 1945 workers building a LDS temple in New York City would erect it on the ruins of the former metropolis, and that they would find some gold and silver coin of the old Government of the United States</w:t>
      </w:r>
      <w:r w:rsidRPr="00D25E09">
        <w:rPr>
          <w:i/>
        </w:rPr>
        <w:t xml:space="preserve">.   </w:t>
      </w:r>
      <w:r w:rsidR="00A442FE" w:rsidRPr="00D25E09">
        <w:rPr>
          <w:i/>
        </w:rPr>
        <w:t xml:space="preserve">“In digging for the foundation of our new Temple in the 124th city of Joseph, near where it is supposed the City of New York once stood, a large square stone was taken from the ruins of some building which, by a seam in it indicated more than mere stone. The seam being opened, disclosed a lead box about six by eight inches square. This box was soon found to contain several daily papers of its time, together with some coin of the old Government of the United States. It will be recollected that all the inhabitants of this city which were spared from calamity, were `slung out when the earth was turned upside down,’ some forty or fifty years ago, </w:t>
      </w:r>
      <w:r w:rsidRPr="00D25E09">
        <w:rPr>
          <w:i/>
        </w:rPr>
        <w:t xml:space="preserve">[1945–50=1895] </w:t>
      </w:r>
      <w:r w:rsidR="00A442FE" w:rsidRPr="00D25E09">
        <w:rPr>
          <w:i/>
        </w:rPr>
        <w:t>for their wickedness.”</w:t>
      </w:r>
      <w:r>
        <w:t xml:space="preserve">  </w:t>
      </w:r>
      <w:r>
        <w:tab/>
      </w:r>
      <w:r>
        <w:tab/>
        <w:t xml:space="preserve"> </w:t>
      </w:r>
      <w:r w:rsidR="00A442FE" w:rsidRPr="00A1119A">
        <w:rPr>
          <w:sz w:val="20"/>
          <w:szCs w:val="20"/>
        </w:rPr>
        <w:t>(Peter Crawley, The Essential Parley P. Pratt, 1990 ed., p. 142</w:t>
      </w:r>
      <w:r w:rsidRPr="00A1119A">
        <w:rPr>
          <w:sz w:val="20"/>
          <w:szCs w:val="20"/>
        </w:rPr>
        <w:t xml:space="preserve"> </w:t>
      </w:r>
      <w:hyperlink r:id="rId178" w:history="1">
        <w:r w:rsidR="00A442FE" w:rsidRPr="00A1119A">
          <w:rPr>
            <w:rStyle w:val="Hyperlink"/>
            <w:sz w:val="20"/>
            <w:szCs w:val="20"/>
          </w:rPr>
          <w:t>http://signaturebookslibrary.org/essential-parley-p-pratt-12/</w:t>
        </w:r>
      </w:hyperlink>
      <w:r w:rsidRPr="00A1119A">
        <w:rPr>
          <w:sz w:val="20"/>
          <w:szCs w:val="20"/>
        </w:rPr>
        <w:t xml:space="preserve"> )</w:t>
      </w:r>
    </w:p>
    <w:p w14:paraId="69664D23" w14:textId="77777777" w:rsidR="00D25E09" w:rsidRDefault="00D25E09" w:rsidP="006A1B20"/>
    <w:p w14:paraId="14AA2364" w14:textId="77777777" w:rsidR="006A1B20" w:rsidRDefault="004D76A6" w:rsidP="006A1B20">
      <w:r>
        <w:t xml:space="preserve">1845 July 15,   </w:t>
      </w:r>
      <w:r w:rsidRPr="006A1B20">
        <w:t>The Latter-Day Saints Millennial Star, No.3, Vol.6</w:t>
      </w:r>
      <w:r w:rsidR="001754A0">
        <w:t>,</w:t>
      </w:r>
      <w:r w:rsidRPr="006A1B20">
        <w:t xml:space="preserve"> </w:t>
      </w:r>
      <w:r w:rsidR="006A1B20" w:rsidRPr="006A1B20">
        <w:t>THE LAST DAYS pages 33-35</w:t>
      </w:r>
      <w:r w:rsidR="001754A0">
        <w:t>;</w:t>
      </w:r>
      <w:r w:rsidR="006A1B20" w:rsidRPr="006A1B20">
        <w:t xml:space="preserve">  </w:t>
      </w:r>
    </w:p>
    <w:p w14:paraId="5E1C677A" w14:textId="77777777" w:rsidR="006A1B20" w:rsidRPr="001754A0" w:rsidRDefault="006A1B20" w:rsidP="006A1B20">
      <w:pPr>
        <w:rPr>
          <w:sz w:val="20"/>
          <w:szCs w:val="20"/>
        </w:rPr>
      </w:pPr>
      <w:r>
        <w:t>SIGHS OF THE TIMES, pages 158-160</w:t>
      </w:r>
      <w:r w:rsidR="001754A0">
        <w:t xml:space="preserve"> </w:t>
      </w:r>
      <w:hyperlink r:id="rId179" w:history="1">
        <w:r w:rsidRPr="001754A0">
          <w:rPr>
            <w:rStyle w:val="Hyperlink"/>
            <w:sz w:val="20"/>
            <w:szCs w:val="20"/>
          </w:rPr>
          <w:t>https://books.google.com/books?id=ymktAAAAYAAJ&amp;pg=PA99&amp;lpg=PA99&amp;dq=Zebedee+Coltrin+last+days&amp;source=bl&amp;ots=sRYD7kyLT</w:t>
        </w:r>
        <w:r w:rsidRPr="001754A0">
          <w:rPr>
            <w:rStyle w:val="Hyperlink"/>
            <w:sz w:val="20"/>
            <w:szCs w:val="20"/>
          </w:rPr>
          <w:t>P</w:t>
        </w:r>
        <w:r w:rsidRPr="001754A0">
          <w:rPr>
            <w:rStyle w:val="Hyperlink"/>
            <w:sz w:val="20"/>
            <w:szCs w:val="20"/>
          </w:rPr>
          <w:t>&amp;sig=DXNZFOjTZGBPVbZUtXMp65YHMbQ&amp;hl=en&amp;sa=X&amp;ei=kEGsVNu0KNfWoATRoIGYBw&amp;ved=0CDQQ6AEwBDgK#v=onepage&amp;q=last%20days&amp;f=false</w:t>
        </w:r>
      </w:hyperlink>
    </w:p>
    <w:p w14:paraId="02BA9D59" w14:textId="77777777" w:rsidR="00A57F2F" w:rsidRDefault="00A57F2F" w:rsidP="00A57F2F"/>
    <w:p w14:paraId="4C3313A2" w14:textId="77777777" w:rsidR="00A57F2F" w:rsidRPr="008E6122" w:rsidRDefault="00A57F2F" w:rsidP="00A57F2F">
      <w:pPr>
        <w:rPr>
          <w:sz w:val="20"/>
          <w:szCs w:val="20"/>
        </w:rPr>
      </w:pPr>
      <w:r w:rsidRPr="00A57F2F">
        <w:t>1845 Dec. 15,   “</w:t>
      </w:r>
      <w:r w:rsidRPr="00A57F2F">
        <w:rPr>
          <w:i/>
        </w:rPr>
        <w:t xml:space="preserve">The Great Proclamation of the Twelve Apostles of the Church of Jesus Christ of Latter-day Saints to all the Kings of the world, to the Presidents, Governors, Rulers, and People of all nations…   The saints… must be already aware that they are conjointly engaged in a work, on the accomplishment of which hang important events; and, also that, according to the testimony of the ancients who have spoken of it, but </w:t>
      </w:r>
      <w:r w:rsidRPr="00A57F2F">
        <w:rPr>
          <w:b/>
          <w:i/>
        </w:rPr>
        <w:t>little time is to be given for its fulfillment</w:t>
      </w:r>
      <w:r w:rsidRPr="00A57F2F">
        <w:rPr>
          <w:i/>
        </w:rPr>
        <w:t xml:space="preserve">…  This proclamation is of vast importance to the Saints of God, to the whole Gentile world, as well as to all the house of Israel. It is made in fulfillment of the commandments and revelations of God of both ancient and modern times, being an invitation and call to the Gentile nations to receive the gospel of Christ, and come to the assistance of the saints in </w:t>
      </w:r>
      <w:r w:rsidRPr="00A57F2F">
        <w:rPr>
          <w:b/>
          <w:i/>
        </w:rPr>
        <w:t>carrying out the great principles and plan of salvation, and the accomplishment of that work which will end in the coming of Messiah</w:t>
      </w:r>
      <w:r w:rsidRPr="00A57F2F">
        <w:rPr>
          <w:i/>
        </w:rPr>
        <w:t xml:space="preserve">, and great preparation of the marriage supper of the Lamb. Such a call and proclamation is necessary, in order that </w:t>
      </w:r>
      <w:r w:rsidRPr="00A57F2F">
        <w:rPr>
          <w:b/>
          <w:i/>
        </w:rPr>
        <w:t xml:space="preserve">the </w:t>
      </w:r>
      <w:r w:rsidR="001754A0">
        <w:rPr>
          <w:b/>
          <w:i/>
        </w:rPr>
        <w:t>P</w:t>
      </w:r>
      <w:r w:rsidRPr="001754A0">
        <w:rPr>
          <w:b/>
          <w:i/>
        </w:rPr>
        <w:t xml:space="preserve">resent </w:t>
      </w:r>
      <w:r w:rsidR="001754A0">
        <w:rPr>
          <w:b/>
          <w:i/>
        </w:rPr>
        <w:t>G</w:t>
      </w:r>
      <w:r w:rsidRPr="001754A0">
        <w:rPr>
          <w:b/>
          <w:i/>
        </w:rPr>
        <w:t>eneration may</w:t>
      </w:r>
      <w:r w:rsidRPr="00A57F2F">
        <w:rPr>
          <w:b/>
          <w:i/>
        </w:rPr>
        <w:t xml:space="preserve"> be left without excuse, as the great events of the last days are being fulfilled.</w:t>
      </w:r>
      <w:r w:rsidRPr="00A57F2F">
        <w:rPr>
          <w:i/>
        </w:rPr>
        <w:t xml:space="preserve"> In all ages of the world, when the cup of the iniquity of any people was full, and the Lord was about to bring his judgments upon them, he has first sent a warning voice amongst them that all might have a chance of escape and be left without excuse…  </w:t>
      </w:r>
      <w:r w:rsidRPr="00A57F2F">
        <w:rPr>
          <w:b/>
          <w:i/>
        </w:rPr>
        <w:t>This proclamation bears testimony to the nations of the earth that the kingdom of God has come</w:t>
      </w:r>
      <w:r w:rsidRPr="00A57F2F">
        <w:rPr>
          <w:i/>
        </w:rPr>
        <w:t xml:space="preserve">, as has been predicted by the ancient prophets, and prayed for in all ages, even that kingdom which shall fill the whole earth and stand forever.”  </w:t>
      </w:r>
      <w:r w:rsidRPr="00A57F2F">
        <w:t>WILFORD WOODRUFF.</w:t>
      </w:r>
      <w:r w:rsidRPr="008E6122">
        <w:rPr>
          <w:sz w:val="20"/>
          <w:szCs w:val="20"/>
        </w:rPr>
        <w:t xml:space="preserve">  (TIMES AND SEASONS. "TRUTH WILL PREVAIL." VOL. VI</w:t>
      </w:r>
      <w:r>
        <w:rPr>
          <w:sz w:val="20"/>
          <w:szCs w:val="20"/>
        </w:rPr>
        <w:t>,</w:t>
      </w:r>
      <w:r w:rsidRPr="008E6122">
        <w:rPr>
          <w:sz w:val="20"/>
          <w:szCs w:val="20"/>
        </w:rPr>
        <w:t xml:space="preserve"> NO. 19, City of Nauvoo, ILL. Dec</w:t>
      </w:r>
      <w:r>
        <w:rPr>
          <w:sz w:val="20"/>
          <w:szCs w:val="20"/>
        </w:rPr>
        <w:t>.</w:t>
      </w:r>
      <w:r w:rsidRPr="008E6122">
        <w:rPr>
          <w:sz w:val="20"/>
          <w:szCs w:val="20"/>
        </w:rPr>
        <w:t xml:space="preserve"> 15, 1845.</w:t>
      </w:r>
      <w:r>
        <w:rPr>
          <w:sz w:val="20"/>
          <w:szCs w:val="20"/>
        </w:rPr>
        <w:t xml:space="preserve"> </w:t>
      </w:r>
      <w:hyperlink r:id="rId180" w:history="1">
        <w:r w:rsidRPr="008E6122">
          <w:rPr>
            <w:rStyle w:val="Hyperlink"/>
            <w:sz w:val="20"/>
            <w:szCs w:val="20"/>
          </w:rPr>
          <w:t>http://www.centerplace.org/history/ts/v6n19.htm</w:t>
        </w:r>
      </w:hyperlink>
      <w:r w:rsidRPr="008E6122">
        <w:rPr>
          <w:sz w:val="20"/>
          <w:szCs w:val="20"/>
        </w:rPr>
        <w:t xml:space="preserve"> )</w:t>
      </w:r>
    </w:p>
    <w:p w14:paraId="5E84FF73" w14:textId="77777777" w:rsidR="006A1B20" w:rsidRDefault="006A1B20" w:rsidP="00A57F2F"/>
    <w:p w14:paraId="2F48C834" w14:textId="77777777" w:rsidR="00897063" w:rsidRDefault="00F90723" w:rsidP="00F90723">
      <w:pPr>
        <w:autoSpaceDE w:val="0"/>
        <w:autoSpaceDN w:val="0"/>
        <w:adjustRightInd w:val="0"/>
        <w:rPr>
          <w:sz w:val="16"/>
          <w:szCs w:val="16"/>
        </w:rPr>
      </w:pPr>
      <w:r w:rsidRPr="00446715">
        <w:rPr>
          <w:color w:val="800000"/>
        </w:rPr>
        <w:t xml:space="preserve">1854 April 2,   </w:t>
      </w:r>
      <w:r w:rsidR="00446715" w:rsidRPr="00446715">
        <w:rPr>
          <w:b/>
          <w:color w:val="800000"/>
        </w:rPr>
        <w:t>[1904</w:t>
      </w:r>
      <w:r w:rsidR="00446715" w:rsidRPr="00BE074F">
        <w:rPr>
          <w:b/>
          <w:color w:val="800000"/>
        </w:rPr>
        <w:t xml:space="preserve"> second coming prediction]</w:t>
      </w:r>
      <w:r w:rsidR="00446715">
        <w:t xml:space="preserve">  </w:t>
      </w:r>
      <w:r w:rsidRPr="00F90723">
        <w:t xml:space="preserve"> Jedediah M. Grant, counselor in the First Presidency, instructed elders </w:t>
      </w:r>
      <w:r w:rsidR="00446715">
        <w:t xml:space="preserve">to </w:t>
      </w:r>
      <w:r w:rsidRPr="00F90723">
        <w:t xml:space="preserve">look </w:t>
      </w:r>
      <w:r w:rsidRPr="00F90723">
        <w:rPr>
          <w:i/>
        </w:rPr>
        <w:t xml:space="preserve">"for some flaming sword unsheathed" in the heavens or other special signs to "dismiss their fears, and dispense with all their anxiety" for the final events were "rushing upon the astonished world with such velocity, as to exceed even our most sanguine expectations." Children would live to raise the dead. </w:t>
      </w:r>
      <w:r w:rsidRPr="00F90723">
        <w:rPr>
          <w:b/>
          <w:i/>
        </w:rPr>
        <w:t>In no more than fifty years,</w:t>
      </w:r>
      <w:r w:rsidR="00446715" w:rsidRPr="00446715">
        <w:rPr>
          <w:i/>
        </w:rPr>
        <w:t xml:space="preserve"> </w:t>
      </w:r>
      <w:r w:rsidR="00446715" w:rsidRPr="00446715">
        <w:rPr>
          <w:i/>
          <w:sz w:val="20"/>
          <w:szCs w:val="20"/>
        </w:rPr>
        <w:t>[1854+50=1904]</w:t>
      </w:r>
      <w:r w:rsidRPr="00F90723">
        <w:rPr>
          <w:b/>
          <w:i/>
        </w:rPr>
        <w:t xml:space="preserve"> </w:t>
      </w:r>
      <w:r w:rsidRPr="00F90723">
        <w:rPr>
          <w:b/>
          <w:i/>
        </w:rPr>
        <w:lastRenderedPageBreak/>
        <w:t>everyone in the congregations would have been borne aloft to meet Christ</w:t>
      </w:r>
      <w:r w:rsidRPr="00F90723">
        <w:rPr>
          <w:i/>
        </w:rPr>
        <w:t>. And Apostle George A. Smith warned the world that "the day of the Lord is near . . . and we should watch for the coming of the Son of Man."</w:t>
      </w:r>
      <w:r>
        <w:rPr>
          <w:sz w:val="16"/>
          <w:szCs w:val="16"/>
        </w:rPr>
        <w:t xml:space="preserve">27  </w:t>
      </w:r>
    </w:p>
    <w:p w14:paraId="16353C2C" w14:textId="77777777" w:rsidR="00F90723" w:rsidRDefault="00F90723" w:rsidP="00F90723">
      <w:pPr>
        <w:rPr>
          <w:sz w:val="16"/>
          <w:szCs w:val="16"/>
        </w:rPr>
      </w:pPr>
    </w:p>
    <w:p w14:paraId="13523031" w14:textId="77777777" w:rsidR="00F335A0" w:rsidRPr="00F335A0" w:rsidRDefault="00446715" w:rsidP="00F335A0">
      <w:pPr>
        <w:autoSpaceDE w:val="0"/>
        <w:autoSpaceDN w:val="0"/>
        <w:adjustRightInd w:val="0"/>
        <w:rPr>
          <w:sz w:val="20"/>
          <w:szCs w:val="20"/>
        </w:rPr>
      </w:pPr>
      <w:r>
        <w:rPr>
          <w:sz w:val="16"/>
          <w:szCs w:val="16"/>
        </w:rPr>
        <w:t>27</w:t>
      </w:r>
      <w:r w:rsidR="00F90723">
        <w:rPr>
          <w:sz w:val="20"/>
          <w:szCs w:val="20"/>
        </w:rPr>
        <w:t xml:space="preserve">Grant, 2 April 1854, </w:t>
      </w:r>
      <w:r w:rsidR="00F90723">
        <w:rPr>
          <w:i/>
          <w:iCs/>
          <w:sz w:val="20"/>
          <w:szCs w:val="20"/>
        </w:rPr>
        <w:t xml:space="preserve">Journal of Discourses, </w:t>
      </w:r>
      <w:r w:rsidR="00F90723">
        <w:rPr>
          <w:sz w:val="20"/>
          <w:szCs w:val="20"/>
        </w:rPr>
        <w:t xml:space="preserve">2:145; Lorenzo D. Young, 13 December 1857, ibid., 6:212; "Address by President Heber C. Kimball," </w:t>
      </w:r>
      <w:r w:rsidR="00F90723">
        <w:rPr>
          <w:i/>
          <w:iCs/>
          <w:sz w:val="20"/>
          <w:szCs w:val="20"/>
        </w:rPr>
        <w:t xml:space="preserve">Millennial Star </w:t>
      </w:r>
      <w:r w:rsidR="00F90723">
        <w:rPr>
          <w:sz w:val="20"/>
          <w:szCs w:val="20"/>
        </w:rPr>
        <w:t xml:space="preserve">14 (25 December 1852): 693; George A. Smith, 24 June 1855, </w:t>
      </w:r>
      <w:r w:rsidR="00F90723">
        <w:rPr>
          <w:i/>
          <w:iCs/>
          <w:sz w:val="20"/>
          <w:szCs w:val="20"/>
        </w:rPr>
        <w:t xml:space="preserve">Journal of Discourses, </w:t>
      </w:r>
      <w:r w:rsidR="00F90723">
        <w:rPr>
          <w:sz w:val="20"/>
          <w:szCs w:val="20"/>
        </w:rPr>
        <w:t xml:space="preserve">2:333-34. See also Orson Hyde, n.d., </w:t>
      </w:r>
      <w:r w:rsidR="00F90723">
        <w:rPr>
          <w:i/>
          <w:iCs/>
          <w:sz w:val="20"/>
          <w:szCs w:val="20"/>
        </w:rPr>
        <w:t>Journal of</w:t>
      </w:r>
      <w:r w:rsidR="00F335A0">
        <w:rPr>
          <w:i/>
          <w:iCs/>
          <w:sz w:val="20"/>
          <w:szCs w:val="20"/>
        </w:rPr>
        <w:t xml:space="preserve"> </w:t>
      </w:r>
      <w:r w:rsidR="00F90723">
        <w:rPr>
          <w:i/>
          <w:iCs/>
          <w:sz w:val="20"/>
          <w:szCs w:val="20"/>
        </w:rPr>
        <w:t xml:space="preserve">Discourses, </w:t>
      </w:r>
      <w:r w:rsidR="00F90723">
        <w:rPr>
          <w:sz w:val="20"/>
          <w:szCs w:val="20"/>
        </w:rPr>
        <w:t xml:space="preserve">5:141; Heber C. Kimball, 11 July 1852, ibid., 1:35; Kimball, 20 September 1857, ibid., 5:254; Orson Pratt, 24January 1858, ibid., 6:202; "Pestilence and Plague," </w:t>
      </w:r>
      <w:r w:rsidR="00F90723">
        <w:rPr>
          <w:i/>
          <w:iCs/>
          <w:sz w:val="20"/>
          <w:szCs w:val="20"/>
        </w:rPr>
        <w:t xml:space="preserve">Deseret News, </w:t>
      </w:r>
      <w:r w:rsidR="00F90723">
        <w:rPr>
          <w:sz w:val="20"/>
          <w:szCs w:val="20"/>
        </w:rPr>
        <w:t>9 February 1854; and Woodruff, 4:269, 4:375.</w:t>
      </w:r>
      <w:r w:rsidR="00F335A0">
        <w:rPr>
          <w:sz w:val="20"/>
          <w:szCs w:val="20"/>
        </w:rPr>
        <w:t xml:space="preserve">  </w:t>
      </w:r>
      <w:r w:rsidR="00F335A0" w:rsidRPr="00F335A0">
        <w:rPr>
          <w:sz w:val="20"/>
          <w:szCs w:val="20"/>
        </w:rPr>
        <w:t>(Journal of Mormon History, Vol. 22, No. 2, 1996, p. 10</w:t>
      </w:r>
    </w:p>
    <w:p w14:paraId="530F70DC" w14:textId="77777777" w:rsidR="00F90723" w:rsidRPr="00F335A0" w:rsidRDefault="00F90723" w:rsidP="000C4C74">
      <w:pPr>
        <w:rPr>
          <w:sz w:val="20"/>
          <w:szCs w:val="20"/>
        </w:rPr>
      </w:pPr>
      <w:hyperlink r:id="rId181" w:history="1">
        <w:r w:rsidRPr="00F335A0">
          <w:rPr>
            <w:rStyle w:val="Hyperlink"/>
            <w:sz w:val="20"/>
            <w:szCs w:val="20"/>
          </w:rPr>
          <w:t>http://digitalcommons.usu.edu/cgi/viewcontent.cgi?article=1027&amp;context=mormonhistory</w:t>
        </w:r>
      </w:hyperlink>
    </w:p>
    <w:p w14:paraId="12699672" w14:textId="77777777" w:rsidR="00F90723" w:rsidRPr="00F90723" w:rsidRDefault="00F90723" w:rsidP="000C4C74"/>
    <w:p w14:paraId="77BD43D1" w14:textId="77777777" w:rsidR="00897063" w:rsidRPr="009F26C0" w:rsidRDefault="009F26C0" w:rsidP="00897063">
      <w:pPr>
        <w:rPr>
          <w:sz w:val="20"/>
          <w:szCs w:val="20"/>
        </w:rPr>
      </w:pPr>
      <w:r>
        <w:t>185</w:t>
      </w:r>
      <w:r w:rsidR="00897063">
        <w:t xml:space="preserve">5 </w:t>
      </w:r>
      <w:r>
        <w:t>May 20,</w:t>
      </w:r>
      <w:r w:rsidR="00897063">
        <w:t xml:space="preserve"> </w:t>
      </w:r>
      <w:r w:rsidR="00897063" w:rsidRPr="009F26C0">
        <w:rPr>
          <w:i/>
        </w:rPr>
        <w:t>"And when the saints were driven out from Jackson County, almost all in the Church expected that they would speedily be restored, and a person was considered almost an apostate that would say, they would not come back in five years, or ten at the furthest."</w:t>
      </w:r>
      <w:r>
        <w:rPr>
          <w:i/>
        </w:rPr>
        <w:t xml:space="preserve"> </w:t>
      </w:r>
      <w:r w:rsidRPr="009F26C0">
        <w:rPr>
          <w:sz w:val="20"/>
          <w:szCs w:val="20"/>
        </w:rPr>
        <w:t>(</w:t>
      </w:r>
      <w:r w:rsidR="00897063" w:rsidRPr="009F26C0">
        <w:rPr>
          <w:sz w:val="20"/>
          <w:szCs w:val="20"/>
        </w:rPr>
        <w:t>Elder Orson Pratt</w:t>
      </w:r>
      <w:r w:rsidRPr="009F26C0">
        <w:rPr>
          <w:sz w:val="20"/>
          <w:szCs w:val="20"/>
        </w:rPr>
        <w:t>,</w:t>
      </w:r>
      <w:r w:rsidR="00897063" w:rsidRPr="009F26C0">
        <w:rPr>
          <w:sz w:val="20"/>
          <w:szCs w:val="20"/>
        </w:rPr>
        <w:t xml:space="preserve"> Journal of Discourses, Vol. 3 p. 17 </w:t>
      </w:r>
      <w:hyperlink r:id="rId182" w:history="1">
        <w:r w:rsidRPr="009F26C0">
          <w:rPr>
            <w:rStyle w:val="Hyperlink"/>
            <w:sz w:val="20"/>
            <w:szCs w:val="20"/>
          </w:rPr>
          <w:t>http://jod.mrm.org/3/12</w:t>
        </w:r>
      </w:hyperlink>
      <w:r w:rsidRPr="009F26C0">
        <w:rPr>
          <w:sz w:val="20"/>
          <w:szCs w:val="20"/>
        </w:rPr>
        <w:t>)</w:t>
      </w:r>
    </w:p>
    <w:p w14:paraId="32DF8FCE" w14:textId="77777777" w:rsidR="009F26C0" w:rsidRPr="009F26C0" w:rsidRDefault="009F26C0" w:rsidP="00897063">
      <w:pPr>
        <w:rPr>
          <w:sz w:val="20"/>
          <w:szCs w:val="20"/>
        </w:rPr>
      </w:pPr>
    </w:p>
    <w:p w14:paraId="459C9472" w14:textId="77777777" w:rsidR="00897063" w:rsidRPr="00504742" w:rsidRDefault="00A70AE2" w:rsidP="00504742">
      <w:r w:rsidRPr="00504742">
        <w:t xml:space="preserve">1856 March 2   </w:t>
      </w:r>
      <w:r w:rsidRPr="00504742">
        <w:rPr>
          <w:i/>
        </w:rPr>
        <w:t>"</w:t>
      </w:r>
      <w:r w:rsidRPr="00504742">
        <w:rPr>
          <w:b/>
          <w:i/>
        </w:rPr>
        <w:t>The time is coming</w:t>
      </w:r>
      <w:r w:rsidRPr="00504742">
        <w:rPr>
          <w:i/>
        </w:rPr>
        <w:t xml:space="preserve"> when justice will be laid to the line and righteousness to the plummet; when WE shall take the old broadsword and ask, Are you for God? And if you are not heartily on the Lord's side, YOU will be hewn down."</w:t>
      </w:r>
      <w:r w:rsidRPr="00504742">
        <w:t xml:space="preserve">  </w:t>
      </w:r>
      <w:r w:rsidR="00504742" w:rsidRPr="00504742">
        <w:rPr>
          <w:sz w:val="20"/>
          <w:szCs w:val="20"/>
        </w:rPr>
        <w:t>(</w:t>
      </w:r>
      <w:r w:rsidRPr="00504742">
        <w:rPr>
          <w:sz w:val="20"/>
          <w:szCs w:val="20"/>
        </w:rPr>
        <w:t>Brigham Young</w:t>
      </w:r>
      <w:r w:rsidR="00504742" w:rsidRPr="00504742">
        <w:rPr>
          <w:sz w:val="20"/>
          <w:szCs w:val="20"/>
        </w:rPr>
        <w:t>,</w:t>
      </w:r>
      <w:r w:rsidRPr="00504742">
        <w:rPr>
          <w:sz w:val="20"/>
          <w:szCs w:val="20"/>
        </w:rPr>
        <w:t xml:space="preserve"> </w:t>
      </w:r>
      <w:hyperlink r:id="rId183" w:history="1">
        <w:r w:rsidR="00504742" w:rsidRPr="00504742">
          <w:rPr>
            <w:rStyle w:val="Hyperlink"/>
            <w:sz w:val="20"/>
            <w:szCs w:val="20"/>
            <w:u w:val="none"/>
          </w:rPr>
          <w:t>Journal of Discourses, vol. 3, p. 226)</w:t>
        </w:r>
      </w:hyperlink>
      <w:hyperlink r:id="rId184" w:anchor="cite_note-2" w:history="1"/>
    </w:p>
    <w:p w14:paraId="22F7C59D" w14:textId="77777777" w:rsidR="00897063" w:rsidRDefault="00897063" w:rsidP="000C4C74"/>
    <w:p w14:paraId="1664D69A" w14:textId="77777777" w:rsidR="00583691" w:rsidRDefault="000C4C74" w:rsidP="00025340">
      <w:r w:rsidRPr="00BE074F">
        <w:rPr>
          <w:color w:val="800000"/>
        </w:rPr>
        <w:t xml:space="preserve">1856 August 31,  </w:t>
      </w:r>
      <w:r w:rsidR="006C14DB" w:rsidRPr="00BE074F">
        <w:rPr>
          <w:b/>
          <w:color w:val="800000"/>
        </w:rPr>
        <w:t>[1882 second coming prediction]</w:t>
      </w:r>
      <w:r w:rsidR="006C14DB">
        <w:t xml:space="preserve">  </w:t>
      </w:r>
      <w:r w:rsidRPr="000C4C74">
        <w:rPr>
          <w:i/>
        </w:rPr>
        <w:t xml:space="preserve">"Mormons, can write it down if you please, but write it as I speak it. …after </w:t>
      </w:r>
      <w:r w:rsidRPr="000C4C74">
        <w:rPr>
          <w:b/>
          <w:i/>
        </w:rPr>
        <w:t>twenty-six years</w:t>
      </w:r>
      <w:r w:rsidRPr="000C4C74">
        <w:rPr>
          <w:i/>
        </w:rPr>
        <w:t xml:space="preserve"> [1830] of faithful operation and exertion by our enemies, including the times when Joseph had scarcely a man to stand by him… In the days of Joseph it was considered a great privilege to be permitted to speak to a member of Congress, but </w:t>
      </w:r>
      <w:r w:rsidRPr="00BE074F">
        <w:rPr>
          <w:b/>
          <w:i/>
          <w:color w:val="800000"/>
        </w:rPr>
        <w:t>twenty-six years [1882] will not pass away before the Elders of this Church will be as much thought of as the kings on their thrones. …Jesus Christ will be the President, and we are his officers</w:t>
      </w:r>
      <w:r w:rsidRPr="00BE074F">
        <w:rPr>
          <w:i/>
          <w:color w:val="800000"/>
        </w:rPr>
        <w:t>,</w:t>
      </w:r>
      <w:r w:rsidRPr="000C4C74">
        <w:rPr>
          <w:i/>
        </w:rPr>
        <w:t xml:space="preserve"> and they will have to leave the ground: for they will find that Jesus has the right of soil. This they are afraid of, do you blame them? No, I do not, and you should not: let them feel bad and worry.</w:t>
      </w:r>
      <w:r w:rsidRPr="002444BC">
        <w:t xml:space="preserve"> </w:t>
      </w:r>
      <w:r w:rsidRPr="000B2A6E">
        <w:rPr>
          <w:sz w:val="20"/>
          <w:szCs w:val="20"/>
        </w:rPr>
        <w:t>[26+1856=1882]</w:t>
      </w:r>
      <w:r>
        <w:rPr>
          <w:sz w:val="20"/>
          <w:szCs w:val="20"/>
        </w:rPr>
        <w:t xml:space="preserve">  </w:t>
      </w:r>
      <w:r w:rsidRPr="006D6DAB">
        <w:rPr>
          <w:sz w:val="20"/>
          <w:szCs w:val="20"/>
        </w:rPr>
        <w:t xml:space="preserve">(President Brigham Young, Salt Lake City, August 31, 1856 </w:t>
      </w:r>
      <w:hyperlink r:id="rId185" w:history="1">
        <w:r w:rsidRPr="006D6DAB">
          <w:rPr>
            <w:rStyle w:val="Hyperlink"/>
            <w:sz w:val="20"/>
            <w:szCs w:val="20"/>
          </w:rPr>
          <w:t>Jou</w:t>
        </w:r>
        <w:r w:rsidRPr="006D6DAB">
          <w:rPr>
            <w:rStyle w:val="Hyperlink"/>
            <w:sz w:val="20"/>
            <w:szCs w:val="20"/>
          </w:rPr>
          <w:t>r</w:t>
        </w:r>
        <w:r w:rsidRPr="006D6DAB">
          <w:rPr>
            <w:rStyle w:val="Hyperlink"/>
            <w:sz w:val="20"/>
            <w:szCs w:val="20"/>
          </w:rPr>
          <w:t>nal of D</w:t>
        </w:r>
        <w:r w:rsidRPr="006D6DAB">
          <w:rPr>
            <w:rStyle w:val="Hyperlink"/>
            <w:sz w:val="20"/>
            <w:szCs w:val="20"/>
          </w:rPr>
          <w:t>i</w:t>
        </w:r>
        <w:r w:rsidRPr="006D6DAB">
          <w:rPr>
            <w:rStyle w:val="Hyperlink"/>
            <w:sz w:val="20"/>
            <w:szCs w:val="20"/>
          </w:rPr>
          <w:t>scourses, vol.4, p.40)</w:t>
        </w:r>
      </w:hyperlink>
    </w:p>
    <w:p w14:paraId="35899F1F" w14:textId="77777777" w:rsidR="00583691" w:rsidRPr="00025340" w:rsidRDefault="00583691" w:rsidP="00025340"/>
    <w:p w14:paraId="7BAA458B" w14:textId="77777777" w:rsidR="00025340" w:rsidRPr="00025340" w:rsidRDefault="00025340" w:rsidP="00025340">
      <w:r>
        <w:t>1857 Aug. 2</w:t>
      </w:r>
      <w:r w:rsidRPr="00025340">
        <w:rPr>
          <w:i/>
        </w:rPr>
        <w:t>,   "But if you cannot learn to keep the commandments of God in Great Salt Lake City...how do you expect to keep them in Jackson County?-for we are sure to go back there as we exist."</w:t>
      </w:r>
      <w:r>
        <w:t xml:space="preserve">  </w:t>
      </w:r>
      <w:r w:rsidR="001072AD">
        <w:rPr>
          <w:sz w:val="20"/>
          <w:szCs w:val="20"/>
        </w:rPr>
        <w:t>(President Heber C. Kimball,</w:t>
      </w:r>
      <w:r w:rsidRPr="00025340">
        <w:rPr>
          <w:sz w:val="20"/>
          <w:szCs w:val="20"/>
        </w:rPr>
        <w:t xml:space="preserve"> Salt Lake City, Journa</w:t>
      </w:r>
      <w:r w:rsidR="001072AD">
        <w:rPr>
          <w:sz w:val="20"/>
          <w:szCs w:val="20"/>
        </w:rPr>
        <w:t>l of Discourses, Vol. 5</w:t>
      </w:r>
      <w:r w:rsidR="001754A0">
        <w:rPr>
          <w:sz w:val="20"/>
          <w:szCs w:val="20"/>
        </w:rPr>
        <w:t>,</w:t>
      </w:r>
      <w:r w:rsidR="001072AD">
        <w:rPr>
          <w:sz w:val="20"/>
          <w:szCs w:val="20"/>
        </w:rPr>
        <w:t xml:space="preserve"> p. 134e</w:t>
      </w:r>
      <w:r w:rsidRPr="00025340">
        <w:rPr>
          <w:sz w:val="20"/>
          <w:szCs w:val="20"/>
        </w:rPr>
        <w:t>.</w:t>
      </w:r>
      <w:r w:rsidR="001072AD">
        <w:rPr>
          <w:sz w:val="20"/>
          <w:szCs w:val="20"/>
        </w:rPr>
        <w:t xml:space="preserve"> </w:t>
      </w:r>
      <w:hyperlink r:id="rId186" w:history="1">
        <w:r w:rsidR="001072AD" w:rsidRPr="009879B6">
          <w:rPr>
            <w:rStyle w:val="Hyperlink"/>
            <w:sz w:val="20"/>
            <w:szCs w:val="20"/>
          </w:rPr>
          <w:t>http://jod.mrm.org/5/129</w:t>
        </w:r>
      </w:hyperlink>
      <w:r w:rsidR="001072AD">
        <w:rPr>
          <w:sz w:val="20"/>
          <w:szCs w:val="20"/>
        </w:rPr>
        <w:t xml:space="preserve"> </w:t>
      </w:r>
      <w:r w:rsidRPr="00025340">
        <w:rPr>
          <w:sz w:val="20"/>
          <w:szCs w:val="20"/>
        </w:rPr>
        <w:t>)</w:t>
      </w:r>
      <w:r w:rsidRPr="00025340">
        <w:t xml:space="preserve"> </w:t>
      </w:r>
    </w:p>
    <w:p w14:paraId="4E3AEB2B" w14:textId="77777777" w:rsidR="00470B6E" w:rsidRPr="00025340" w:rsidRDefault="00470B6E" w:rsidP="00025340"/>
    <w:p w14:paraId="455CAC42" w14:textId="77777777" w:rsidR="00470B6E" w:rsidRPr="009B41F2" w:rsidRDefault="00470B6E" w:rsidP="00A162E7">
      <w:pPr>
        <w:rPr>
          <w:sz w:val="20"/>
          <w:szCs w:val="20"/>
        </w:rPr>
      </w:pPr>
      <w:r>
        <w:t xml:space="preserve">1857 December 17,  Heber C. Kimball: </w:t>
      </w:r>
      <w:r w:rsidRPr="00025340">
        <w:rPr>
          <w:i/>
        </w:rPr>
        <w:t xml:space="preserve">“They are holy places, and they will be held sacred even as Jackson County..” “and I shall yet see the day that I will go back there, with brother Brigham and with thousands and millions of others, and we will go precisely according to the dedication of the Prophet of the living God. Talk to me about my having any dubiety on my mind about these things being fulfilled.—I am just as confident of it as I am that I am called to be a saviour of men, and no power can hinder it.” </w:t>
      </w:r>
      <w:r w:rsidRPr="009B41F2">
        <w:rPr>
          <w:sz w:val="20"/>
          <w:szCs w:val="20"/>
        </w:rPr>
        <w:t>(President</w:t>
      </w:r>
      <w:r w:rsidR="001072AD" w:rsidRPr="009B41F2">
        <w:rPr>
          <w:sz w:val="20"/>
          <w:szCs w:val="20"/>
        </w:rPr>
        <w:t xml:space="preserve"> Heber C. Kimball, </w:t>
      </w:r>
      <w:r w:rsidRPr="009B41F2">
        <w:rPr>
          <w:sz w:val="20"/>
          <w:szCs w:val="20"/>
        </w:rPr>
        <w:t>Journal of Discourses, Vol</w:t>
      </w:r>
      <w:r w:rsidR="001754A0">
        <w:rPr>
          <w:sz w:val="20"/>
          <w:szCs w:val="20"/>
        </w:rPr>
        <w:t>.</w:t>
      </w:r>
      <w:r w:rsidRPr="009B41F2">
        <w:rPr>
          <w:sz w:val="20"/>
          <w:szCs w:val="20"/>
        </w:rPr>
        <w:t xml:space="preserve"> 6</w:t>
      </w:r>
      <w:r w:rsidR="001754A0">
        <w:rPr>
          <w:sz w:val="20"/>
          <w:szCs w:val="20"/>
        </w:rPr>
        <w:t>,</w:t>
      </w:r>
      <w:r w:rsidRPr="009B41F2">
        <w:rPr>
          <w:sz w:val="20"/>
          <w:szCs w:val="20"/>
        </w:rPr>
        <w:t xml:space="preserve"> p. 190</w:t>
      </w:r>
      <w:r w:rsidR="001072AD" w:rsidRPr="009B41F2">
        <w:rPr>
          <w:sz w:val="20"/>
          <w:szCs w:val="20"/>
        </w:rPr>
        <w:t>c</w:t>
      </w:r>
      <w:r w:rsidR="009B41F2" w:rsidRPr="009B41F2">
        <w:rPr>
          <w:sz w:val="20"/>
          <w:szCs w:val="20"/>
        </w:rPr>
        <w:t xml:space="preserve"> </w:t>
      </w:r>
      <w:hyperlink r:id="rId187" w:history="1">
        <w:r w:rsidR="009B41F2" w:rsidRPr="009B41F2">
          <w:rPr>
            <w:rStyle w:val="Hyperlink"/>
            <w:sz w:val="20"/>
            <w:szCs w:val="20"/>
          </w:rPr>
          <w:t>http://jod.mrm.org/6/185</w:t>
        </w:r>
      </w:hyperlink>
      <w:r w:rsidRPr="009B41F2">
        <w:rPr>
          <w:sz w:val="20"/>
          <w:szCs w:val="20"/>
        </w:rPr>
        <w:t xml:space="preserve">) </w:t>
      </w:r>
    </w:p>
    <w:p w14:paraId="0F493F70" w14:textId="77777777" w:rsidR="00470B6E" w:rsidRDefault="00470B6E" w:rsidP="00A162E7">
      <w:pPr>
        <w:rPr>
          <w:sz w:val="20"/>
          <w:szCs w:val="20"/>
        </w:rPr>
      </w:pPr>
    </w:p>
    <w:p w14:paraId="08136EE7" w14:textId="77777777" w:rsidR="00470B6E" w:rsidRDefault="00470B6E" w:rsidP="00A162E7">
      <w:pPr>
        <w:rPr>
          <w:sz w:val="20"/>
          <w:szCs w:val="20"/>
        </w:rPr>
      </w:pPr>
      <w:r>
        <w:t xml:space="preserve">1857 </w:t>
      </w:r>
      <w:r w:rsidR="005D3CBC">
        <w:t>August 2,   Elias Smith still believed in the Second Coming</w:t>
      </w:r>
      <w:r>
        <w:t xml:space="preserve"> </w:t>
      </w:r>
      <w:r w:rsidRPr="00025340">
        <w:rPr>
          <w:i/>
        </w:rPr>
        <w:t>“I expect to live to be an old man, and to go back with the saints to the land of Jackson County.”</w:t>
      </w:r>
      <w:r>
        <w:t xml:space="preserve"> (President B. Young</w:t>
      </w:r>
      <w:r w:rsidR="005D3CBC">
        <w:t xml:space="preserve"> remarks</w:t>
      </w:r>
      <w:r>
        <w:t xml:space="preserve">; “God grant it.”) </w:t>
      </w:r>
      <w:r w:rsidRPr="009B41F2">
        <w:rPr>
          <w:sz w:val="20"/>
          <w:szCs w:val="20"/>
        </w:rPr>
        <w:t>(</w:t>
      </w:r>
      <w:r w:rsidR="005D3CBC" w:rsidRPr="009B41F2">
        <w:rPr>
          <w:sz w:val="20"/>
          <w:szCs w:val="20"/>
        </w:rPr>
        <w:t>Elias Smith,</w:t>
      </w:r>
      <w:r w:rsidRPr="009B41F2">
        <w:rPr>
          <w:sz w:val="20"/>
          <w:szCs w:val="20"/>
        </w:rPr>
        <w:t xml:space="preserve"> Journal of Discourses, Vol. 6, p. 221</w:t>
      </w:r>
      <w:r w:rsidR="005D3CBC" w:rsidRPr="009B41F2">
        <w:rPr>
          <w:sz w:val="20"/>
          <w:szCs w:val="20"/>
        </w:rPr>
        <w:t xml:space="preserve"> </w:t>
      </w:r>
      <w:hyperlink r:id="rId188" w:history="1">
        <w:r w:rsidR="005D3CBC" w:rsidRPr="009B41F2">
          <w:rPr>
            <w:rStyle w:val="Hyperlink"/>
            <w:sz w:val="20"/>
            <w:szCs w:val="20"/>
          </w:rPr>
          <w:t>http://jod.mrm.org/6/218</w:t>
        </w:r>
      </w:hyperlink>
      <w:r w:rsidRPr="009B41F2">
        <w:rPr>
          <w:sz w:val="20"/>
          <w:szCs w:val="20"/>
        </w:rPr>
        <w:t>)</w:t>
      </w:r>
      <w:r>
        <w:t xml:space="preserve"> </w:t>
      </w:r>
    </w:p>
    <w:p w14:paraId="6C9244C5" w14:textId="77777777" w:rsidR="00933277" w:rsidRDefault="00933277" w:rsidP="00933277"/>
    <w:p w14:paraId="426523E4" w14:textId="77777777" w:rsidR="0069705B" w:rsidRDefault="0069705B" w:rsidP="0069705B">
      <w:pPr>
        <w:rPr>
          <w:i/>
        </w:rPr>
      </w:pPr>
      <w:r w:rsidRPr="0069705B">
        <w:t>1857 September 6, In this prophecy, Heber C. Kimball predicts that</w:t>
      </w:r>
      <w:r>
        <w:t>:</w:t>
      </w:r>
      <w:r w:rsidRPr="0069705B">
        <w:t> </w:t>
      </w:r>
      <w:r>
        <w:t>“</w:t>
      </w:r>
      <w:r w:rsidRPr="0069705B">
        <w:rPr>
          <w:i/>
        </w:rPr>
        <w:t xml:space="preserve">…our enemies, they have cursed themselves with all the curses they can bear; and the cursings that are on them they never can get off, neither can those who sustain them. </w:t>
      </w:r>
      <w:r w:rsidRPr="0069705B">
        <w:rPr>
          <w:b/>
          <w:i/>
        </w:rPr>
        <w:t>The Church and kingdom to which we belong will become the kingdom of our God and his Christ, and brother Brigham Young will become President of the United States</w:t>
      </w:r>
      <w:r w:rsidRPr="0069705B">
        <w:rPr>
          <w:i/>
        </w:rPr>
        <w:t xml:space="preserve">. </w:t>
      </w:r>
      <w:r>
        <w:rPr>
          <w:i/>
        </w:rPr>
        <w:t xml:space="preserve">  </w:t>
      </w:r>
      <w:r w:rsidR="001754A0">
        <w:rPr>
          <w:i/>
        </w:rPr>
        <w:t>(Voices responded, "Amen.")</w:t>
      </w:r>
      <w:r w:rsidRPr="0069705B">
        <w:rPr>
          <w:i/>
        </w:rPr>
        <w:t xml:space="preserve"> </w:t>
      </w:r>
      <w:r>
        <w:rPr>
          <w:i/>
        </w:rPr>
        <w:t xml:space="preserve">  </w:t>
      </w:r>
      <w:r w:rsidRPr="0069705B">
        <w:rPr>
          <w:i/>
        </w:rPr>
        <w:t xml:space="preserve">And I tell you he will be something </w:t>
      </w:r>
      <w:r w:rsidRPr="0069705B">
        <w:rPr>
          <w:i/>
        </w:rPr>
        <w:lastRenderedPageBreak/>
        <w:t>more; but we do not now want to give him the name: but he is called and ordained to a far greater station than that, and he is foreordained to take that station, and he has got it; and I am Vice-President, and brother Wells is the Secretary of the Interior—yes, and of all the armies in the flesh.</w:t>
      </w:r>
      <w:r>
        <w:rPr>
          <w:i/>
        </w:rPr>
        <w:t>”</w:t>
      </w:r>
    </w:p>
    <w:p w14:paraId="3D1EB214" w14:textId="77777777" w:rsidR="0069705B" w:rsidRPr="0069705B" w:rsidRDefault="0069705B" w:rsidP="0069705B">
      <w:pPr>
        <w:rPr>
          <w:i/>
        </w:rPr>
      </w:pPr>
      <w:r w:rsidRPr="0069705B">
        <w:rPr>
          <w:sz w:val="20"/>
          <w:szCs w:val="20"/>
        </w:rPr>
        <w:t>(Heber C. Kimball, Journal of Discourses vol. 5, p.219</w:t>
      </w:r>
      <w:r>
        <w:rPr>
          <w:sz w:val="20"/>
          <w:szCs w:val="20"/>
        </w:rPr>
        <w:t>,</w:t>
      </w:r>
      <w:r w:rsidRPr="0069705B">
        <w:rPr>
          <w:sz w:val="20"/>
          <w:szCs w:val="20"/>
        </w:rPr>
        <w:t xml:space="preserve"> September 6, 1857</w:t>
      </w:r>
      <w:r w:rsidRPr="0069705B">
        <w:t xml:space="preserve"> </w:t>
      </w:r>
      <w:hyperlink r:id="rId189" w:history="1">
        <w:r w:rsidRPr="00632C55">
          <w:rPr>
            <w:rStyle w:val="Hyperlink"/>
            <w:sz w:val="20"/>
            <w:szCs w:val="20"/>
          </w:rPr>
          <w:t>http://journalofdiscourses.com/5/35</w:t>
        </w:r>
      </w:hyperlink>
      <w:r>
        <w:rPr>
          <w:sz w:val="20"/>
          <w:szCs w:val="20"/>
        </w:rPr>
        <w:t xml:space="preserve"> </w:t>
      </w:r>
      <w:r w:rsidRPr="0069705B">
        <w:rPr>
          <w:sz w:val="20"/>
          <w:szCs w:val="20"/>
        </w:rPr>
        <w:t>)</w:t>
      </w:r>
    </w:p>
    <w:p w14:paraId="5DA27158" w14:textId="77777777" w:rsidR="0069705B" w:rsidRPr="00933277" w:rsidRDefault="0069705B" w:rsidP="00933277"/>
    <w:p w14:paraId="3BE33322" w14:textId="77777777" w:rsidR="00D94A39" w:rsidRPr="00D94A39" w:rsidRDefault="00D94A39" w:rsidP="00D94A39">
      <w:pPr>
        <w:rPr>
          <w:sz w:val="20"/>
          <w:szCs w:val="20"/>
        </w:rPr>
      </w:pPr>
      <w:r w:rsidRPr="00D94A39">
        <w:t>1859 May 22</w:t>
      </w:r>
      <w:r w:rsidRPr="001754A0">
        <w:t xml:space="preserve">,    </w:t>
      </w:r>
      <w:r w:rsidRPr="001754A0">
        <w:rPr>
          <w:i/>
        </w:rPr>
        <w:t>"Jesus has been upon the earth a great more times than you are aware of. When Jesus makes his next appearance upon the earth, but few in this church will be prepared to receive him and see him face to face and converse with him, but he will come to his temple."</w:t>
      </w:r>
      <w:r w:rsidRPr="001754A0">
        <w:rPr>
          <w:sz w:val="20"/>
          <w:szCs w:val="20"/>
        </w:rPr>
        <w:t xml:space="preserve"> (Brigham Young, General Conference, Salt Lake City, May 22, 1859, Journal of</w:t>
      </w:r>
      <w:r w:rsidRPr="00D94A39">
        <w:rPr>
          <w:sz w:val="20"/>
          <w:szCs w:val="20"/>
        </w:rPr>
        <w:t xml:space="preserve"> Discourses 7:142</w:t>
      </w:r>
      <w:r>
        <w:rPr>
          <w:sz w:val="20"/>
          <w:szCs w:val="20"/>
        </w:rPr>
        <w:t xml:space="preserve"> </w:t>
      </w:r>
      <w:hyperlink r:id="rId190" w:history="1">
        <w:r w:rsidRPr="00D94A39">
          <w:rPr>
            <w:rStyle w:val="Hyperlink"/>
            <w:sz w:val="20"/>
            <w:szCs w:val="20"/>
          </w:rPr>
          <w:t>http://journalofdiscourses.com/7/21</w:t>
        </w:r>
      </w:hyperlink>
      <w:r w:rsidRPr="00D94A39">
        <w:rPr>
          <w:sz w:val="20"/>
          <w:szCs w:val="20"/>
        </w:rPr>
        <w:t xml:space="preserve">)   </w:t>
      </w:r>
    </w:p>
    <w:p w14:paraId="162D63FD" w14:textId="77777777" w:rsidR="00D94A39" w:rsidRDefault="001754A0" w:rsidP="00D94A39">
      <w:r>
        <w:t>Also see: 1893 April 8</w:t>
      </w:r>
      <w:r w:rsidR="00CE2161">
        <w:t>,</w:t>
      </w:r>
      <w:r>
        <w:t>19</w:t>
      </w:r>
    </w:p>
    <w:p w14:paraId="6661A312" w14:textId="77777777" w:rsidR="001754A0" w:rsidRPr="00D94A39" w:rsidRDefault="001754A0" w:rsidP="00D94A39"/>
    <w:p w14:paraId="4AB9D24A" w14:textId="77777777" w:rsidR="00801883" w:rsidRDefault="00801883" w:rsidP="00D94A39">
      <w:r w:rsidRPr="00D94A39">
        <w:t xml:space="preserve">1859 Sept. 10,   </w:t>
      </w:r>
      <w:r w:rsidR="009B41F2" w:rsidRPr="00D94A39">
        <w:t xml:space="preserve">“[Christ appearance in New Jerusalem his] next appearance </w:t>
      </w:r>
      <w:r w:rsidRPr="00D94A39">
        <w:t>will be among the distressed and nearly vanquished sons of Judah. At the crisis of their fate, when the hostile troops of several nations</w:t>
      </w:r>
      <w:r w:rsidRPr="00801883">
        <w:t xml:space="preserve"> are ravaging the city and all the horrors of war are overwhelming the people of Jerusalem, he will set his feet upon the Mount of Olives, which will cleave and part asunder at his touch. Attended by a host from heaven, he will overthrow and destroy the combined armies of the Gentiles, and appear to the worshipping Jews as the mighty Deliverer and Conquerer so long expected by their race; and while love, gratitude, awe, and admiration swell their bosoms, the Deliverer will show them the tokens of his crucifixion and disclose himself as Jesus of Nazareth, whom they had reviled and whom their fathers put to death. Then will unbelief depart from their souls, and ‘the blindness in part which has happened unto Israel</w:t>
      </w:r>
      <w:r>
        <w:t>’ be removed.</w:t>
      </w:r>
    </w:p>
    <w:p w14:paraId="55C5382C" w14:textId="77777777" w:rsidR="00801883" w:rsidRPr="00801883" w:rsidRDefault="00801883" w:rsidP="00801883">
      <w:pPr>
        <w:ind w:firstLine="720"/>
      </w:pPr>
      <w:r w:rsidRPr="00801883">
        <w:t>The great and crowning advent of the Lord will be subsequent to these two appearances [to the New Jerusalem and to the Jews]; but who can describe it in the language of mortals? The tongue of man falters, and the pen drops from the hand of the writer, as the mind is rapt in contemplation of the sublime and awful majesty of his coming to take vengeance on the ungodly and to reign as King of the whole earth.</w:t>
      </w:r>
    </w:p>
    <w:p w14:paraId="0A08E148" w14:textId="77777777" w:rsidR="007509A7" w:rsidRDefault="00801883" w:rsidP="00801883">
      <w:pPr>
        <w:ind w:firstLine="720"/>
      </w:pPr>
      <w:r w:rsidRPr="00801883">
        <w:t>He comes! The earth shakes, and the tall mountains tremble; the mighty deep rolls back to the north as in fear, and the rent skies glow like molten brass. He comes! The dead Saints burst forth from their tombs, and ‘those who are alive and remain’ are ‘caught up’ with them to meet him. The ungodly rush to hide themselves from his presence, and call upon the quivering rocks to cover them. He comes! with all the hosts of the righteous glorified. The breath of his lips strikes death to the wicked. His glory is a consuming fire. The proud and rebellious are as stubble; they are burned and ‘left neither root nor branch.’ He sweeps the earth ‘as with the besom of destruction.’ He deluges the earth with the fiery floods of his wrath, and the filthiness and abominations of the world are consumed. Satan and his dark hosts are taken and bound—the prince of the power of the air has lost his dominion, for He whose right it is to reign has come, and ‘the kingdoms of this world have become the kingdoms of our Lord and of his Christ.’”</w:t>
      </w:r>
      <w:r>
        <w:t xml:space="preserve"> </w:t>
      </w:r>
      <w:r w:rsidRPr="00801883">
        <w:t>(Charles W. Penrose, “The Second Advent,” Millennial Star, 10 Sept. 1859, 583)</w:t>
      </w:r>
      <w:r>
        <w:t xml:space="preserve"> </w:t>
      </w:r>
      <w:hyperlink r:id="rId191" w:history="1">
        <w:r w:rsidRPr="00801883">
          <w:rPr>
            <w:rStyle w:val="Hyperlink"/>
            <w:sz w:val="16"/>
            <w:szCs w:val="16"/>
          </w:rPr>
          <w:t>https://www.lds.org/manual/doctrines-of-the-gospel-student-manual/chapter-36-the-lords-second-coming?lang=eng</w:t>
        </w:r>
      </w:hyperlink>
    </w:p>
    <w:p w14:paraId="11B72CD9" w14:textId="77777777" w:rsidR="006A65FA" w:rsidRDefault="006A65FA" w:rsidP="006A65FA"/>
    <w:p w14:paraId="3B404252" w14:textId="77777777" w:rsidR="006A65FA" w:rsidRPr="00D10153" w:rsidRDefault="006A65FA" w:rsidP="006A65FA">
      <w:r>
        <w:t xml:space="preserve">1861 Feb. 17   </w:t>
      </w:r>
      <w:r w:rsidRPr="00025340">
        <w:rPr>
          <w:i/>
        </w:rPr>
        <w:t>“Brethren, I shall go to Jackson County with thousands of this people who will be faithful to their integrity</w:t>
      </w:r>
      <w:r>
        <w:rPr>
          <w:i/>
        </w:rPr>
        <w:t>[to build the Temple]</w:t>
      </w:r>
      <w:r w:rsidRPr="00025340">
        <w:rPr>
          <w:i/>
        </w:rPr>
        <w:t xml:space="preserve">; but we cannot go back until we have built some good houses.” </w:t>
      </w:r>
      <w:r w:rsidRPr="00D10153">
        <w:rPr>
          <w:sz w:val="20"/>
          <w:szCs w:val="20"/>
        </w:rPr>
        <w:t xml:space="preserve">(Heber C. Kimball, Journal of Discourses, Vol. 8, p. 350 </w:t>
      </w:r>
      <w:hyperlink r:id="rId192" w:history="1">
        <w:r w:rsidRPr="00D10153">
          <w:rPr>
            <w:rStyle w:val="Hyperlink"/>
            <w:sz w:val="20"/>
            <w:szCs w:val="20"/>
          </w:rPr>
          <w:t>http://jod.mrm.org/8/348</w:t>
        </w:r>
      </w:hyperlink>
      <w:r w:rsidRPr="00D10153">
        <w:rPr>
          <w:sz w:val="20"/>
          <w:szCs w:val="20"/>
        </w:rPr>
        <w:t>)</w:t>
      </w:r>
      <w:r>
        <w:t xml:space="preserve"> </w:t>
      </w:r>
    </w:p>
    <w:p w14:paraId="2B3D1430" w14:textId="77777777" w:rsidR="00801883" w:rsidRPr="00801883" w:rsidRDefault="00801883" w:rsidP="00801883">
      <w:pPr>
        <w:ind w:firstLine="720"/>
        <w:rPr>
          <w:szCs w:val="20"/>
        </w:rPr>
      </w:pPr>
    </w:p>
    <w:p w14:paraId="613C4B74" w14:textId="77777777" w:rsidR="00D10153" w:rsidRPr="00D10153" w:rsidRDefault="00025340" w:rsidP="00D10153">
      <w:pPr>
        <w:rPr>
          <w:sz w:val="20"/>
          <w:szCs w:val="20"/>
        </w:rPr>
      </w:pPr>
      <w:r w:rsidRPr="00025340">
        <w:t>1861</w:t>
      </w:r>
      <w:r>
        <w:t xml:space="preserve"> </w:t>
      </w:r>
      <w:r w:rsidRPr="00025340">
        <w:t xml:space="preserve">March 10, </w:t>
      </w:r>
      <w:r>
        <w:t xml:space="preserve">   </w:t>
      </w:r>
      <w:r w:rsidRPr="00025340">
        <w:rPr>
          <w:i/>
        </w:rPr>
        <w:t>"Who is there that is prepared for this movement back to the center stake of Zion, and where are the architects amongst us that are qualified to erect this temple and the city that will surround it</w:t>
      </w:r>
      <w:r w:rsidR="005D3CBC">
        <w:rPr>
          <w:i/>
        </w:rPr>
        <w:t xml:space="preserve">… </w:t>
      </w:r>
      <w:r w:rsidRPr="00025340">
        <w:rPr>
          <w:i/>
        </w:rPr>
        <w:t xml:space="preserve">And let me remind you that </w:t>
      </w:r>
      <w:r w:rsidR="00CE2161">
        <w:rPr>
          <w:b/>
          <w:i/>
        </w:rPr>
        <w:t>it is predicted that This G</w:t>
      </w:r>
      <w:r w:rsidRPr="005D3CBC">
        <w:rPr>
          <w:b/>
          <w:i/>
        </w:rPr>
        <w:t>eneration shall not pass away till a temple shall be built</w:t>
      </w:r>
      <w:r w:rsidRPr="00025340">
        <w:rPr>
          <w:i/>
        </w:rPr>
        <w:t>, and the glory of the Lord rest upon it, according to the promises."</w:t>
      </w:r>
      <w:r>
        <w:t xml:space="preserve">  </w:t>
      </w:r>
      <w:r w:rsidRPr="00D10153">
        <w:rPr>
          <w:sz w:val="20"/>
          <w:szCs w:val="20"/>
        </w:rPr>
        <w:t>(George A. Smith, March 10, 1861, Journal of Discourse, Vol. 9, p. 71</w:t>
      </w:r>
      <w:r w:rsidR="005D3CBC" w:rsidRPr="00D10153">
        <w:rPr>
          <w:sz w:val="20"/>
          <w:szCs w:val="20"/>
        </w:rPr>
        <w:t xml:space="preserve"> </w:t>
      </w:r>
      <w:hyperlink r:id="rId193" w:history="1">
        <w:r w:rsidR="00D10153" w:rsidRPr="00D10153">
          <w:rPr>
            <w:rStyle w:val="Hyperlink"/>
            <w:sz w:val="20"/>
            <w:szCs w:val="20"/>
          </w:rPr>
          <w:t>http://jod.mrm.org/9/66</w:t>
        </w:r>
      </w:hyperlink>
      <w:r w:rsidRPr="00D10153">
        <w:rPr>
          <w:sz w:val="20"/>
          <w:szCs w:val="20"/>
        </w:rPr>
        <w:t>)</w:t>
      </w:r>
    </w:p>
    <w:p w14:paraId="61278F0F" w14:textId="77777777" w:rsidR="00D10153" w:rsidRDefault="00D10153" w:rsidP="00D10153"/>
    <w:p w14:paraId="45A81E32" w14:textId="77777777" w:rsidR="00816477" w:rsidRPr="006A65FA" w:rsidRDefault="0059630D" w:rsidP="006A65FA">
      <w:r w:rsidRPr="00A162E7">
        <w:lastRenderedPageBreak/>
        <w:t xml:space="preserve">1861 March 10,  (see 1832 September 22, </w:t>
      </w:r>
      <w:hyperlink r:id="rId194" w:history="1">
        <w:r w:rsidRPr="00A162E7">
          <w:rPr>
            <w:rStyle w:val="Hyperlink"/>
            <w:sz w:val="20"/>
            <w:szCs w:val="20"/>
          </w:rPr>
          <w:t>D&amp;C 8</w:t>
        </w:r>
        <w:r w:rsidRPr="00A162E7">
          <w:rPr>
            <w:rStyle w:val="Hyperlink"/>
            <w:sz w:val="20"/>
            <w:szCs w:val="20"/>
          </w:rPr>
          <w:t>4</w:t>
        </w:r>
        <w:r w:rsidRPr="00A162E7">
          <w:rPr>
            <w:rStyle w:val="Hyperlink"/>
            <w:sz w:val="20"/>
            <w:szCs w:val="20"/>
          </w:rPr>
          <w:t>:1-5,31,32</w:t>
        </w:r>
      </w:hyperlink>
      <w:r w:rsidRPr="00A162E7">
        <w:t xml:space="preserve">)  Apostle George A. Smith stated: </w:t>
      </w:r>
      <w:r w:rsidRPr="00A47993">
        <w:rPr>
          <w:i/>
        </w:rPr>
        <w:t xml:space="preserve">"Who is there that is prepared for this move back to the centre stake of Zion.... let me remind you that it is predicted that </w:t>
      </w:r>
      <w:r w:rsidR="00CE2161">
        <w:rPr>
          <w:b/>
          <w:i/>
        </w:rPr>
        <w:t>T</w:t>
      </w:r>
      <w:r w:rsidRPr="005F5EF0">
        <w:rPr>
          <w:b/>
          <w:i/>
        </w:rPr>
        <w:t xml:space="preserve">his </w:t>
      </w:r>
      <w:r w:rsidR="00CE2161">
        <w:rPr>
          <w:b/>
          <w:i/>
        </w:rPr>
        <w:t>G</w:t>
      </w:r>
      <w:r w:rsidRPr="005F5EF0">
        <w:rPr>
          <w:b/>
          <w:i/>
        </w:rPr>
        <w:t>eneration shall not pass away till a temple shall be built</w:t>
      </w:r>
      <w:r w:rsidRPr="00A47993">
        <w:rPr>
          <w:i/>
        </w:rPr>
        <w:t>, and the glory of the Lord rest upon it, according to the promises</w:t>
      </w:r>
      <w:r w:rsidR="00A47993" w:rsidRPr="00A47993">
        <w:rPr>
          <w:i/>
        </w:rPr>
        <w:t>…</w:t>
      </w:r>
      <w:r w:rsidRPr="00A47993">
        <w:rPr>
          <w:i/>
        </w:rPr>
        <w:t xml:space="preserve">" </w:t>
      </w:r>
      <w:r w:rsidRPr="00A47993">
        <w:t>(Journal of Discourses</w:t>
      </w:r>
      <w:r w:rsidR="00A47993" w:rsidRPr="00A47993">
        <w:t xml:space="preserve">, vol. 10, p. 344 </w:t>
      </w:r>
      <w:hyperlink r:id="rId195" w:history="1">
        <w:r w:rsidR="00B14BAA" w:rsidRPr="00A47993">
          <w:rPr>
            <w:rStyle w:val="Hyperlink"/>
            <w:sz w:val="20"/>
            <w:szCs w:val="20"/>
          </w:rPr>
          <w:t>http://journalofdiscourses.c</w:t>
        </w:r>
        <w:r w:rsidR="00B14BAA" w:rsidRPr="00A47993">
          <w:rPr>
            <w:rStyle w:val="Hyperlink"/>
            <w:sz w:val="20"/>
            <w:szCs w:val="20"/>
          </w:rPr>
          <w:t>o</w:t>
        </w:r>
        <w:r w:rsidR="00B14BAA" w:rsidRPr="00A47993">
          <w:rPr>
            <w:rStyle w:val="Hyperlink"/>
            <w:sz w:val="20"/>
            <w:szCs w:val="20"/>
          </w:rPr>
          <w:t>m/10/63</w:t>
        </w:r>
      </w:hyperlink>
      <w:r w:rsidR="00A47993" w:rsidRPr="00A47993">
        <w:t xml:space="preserve"> )</w:t>
      </w:r>
    </w:p>
    <w:p w14:paraId="5D9B45A5" w14:textId="77777777" w:rsidR="00897063" w:rsidRPr="006A65FA" w:rsidRDefault="00897063" w:rsidP="006A65FA"/>
    <w:p w14:paraId="28CBB0D8" w14:textId="77777777" w:rsidR="006A65FA" w:rsidRPr="006A65FA" w:rsidRDefault="006A65FA" w:rsidP="006A65FA">
      <w:r>
        <w:t xml:space="preserve">1861 </w:t>
      </w:r>
      <w:r w:rsidRPr="006A65FA">
        <w:t>May 1,</w:t>
      </w:r>
      <w:r>
        <w:t xml:space="preserve">   </w:t>
      </w:r>
      <w:r w:rsidRPr="006A65FA">
        <w:rPr>
          <w:i/>
        </w:rPr>
        <w:t xml:space="preserve">"We are blessed in these [Rocky] mountains; this is the best place on earth for the Latter-day Saints. Search for the history of all nations and every geographical position on the face of the earth, and you cannot find another situation so well adapted for the Saints as are these mountains. Here is the place in which the Lord designed to hide His people.... It has been designed, for many generations, to </w:t>
      </w:r>
      <w:r w:rsidRPr="006A65FA">
        <w:rPr>
          <w:b/>
          <w:i/>
        </w:rPr>
        <w:t>hide up the Saints in the last days, until the indignation of the Almighty be over</w:t>
      </w:r>
      <w:r w:rsidRPr="006A65FA">
        <w:rPr>
          <w:i/>
        </w:rPr>
        <w:t>. His wrath will be poured out upon the nations of the earth."</w:t>
      </w:r>
      <w:r>
        <w:t xml:space="preserve">  (</w:t>
      </w:r>
      <w:r w:rsidRPr="006A65FA">
        <w:t>Brigham Young</w:t>
      </w:r>
      <w:r>
        <w:t xml:space="preserve">, </w:t>
      </w:r>
      <w:r w:rsidRPr="006A65FA">
        <w:t>Deseret News Vol. 2, No. 5, May 1, 1861)</w:t>
      </w:r>
    </w:p>
    <w:p w14:paraId="294C2982" w14:textId="77777777" w:rsidR="006A65FA" w:rsidRPr="006A65FA" w:rsidRDefault="006A65FA" w:rsidP="006A65FA"/>
    <w:p w14:paraId="69E12E4D" w14:textId="77777777" w:rsidR="00165E21" w:rsidRDefault="00165E21" w:rsidP="00930D53">
      <w:pPr>
        <w:rPr>
          <w:sz w:val="20"/>
          <w:szCs w:val="20"/>
        </w:rPr>
      </w:pPr>
      <w:r>
        <w:t>1862 May 30,  Joseph Morris, prophet and leader of the LDS splinter group, Morrisites, claimed to have received num</w:t>
      </w:r>
      <w:r w:rsidR="00AA147F">
        <w:t xml:space="preserve">erous spiritual manifestations…  </w:t>
      </w:r>
      <w:r>
        <w:rPr>
          <w:lang w:val="en"/>
        </w:rPr>
        <w:t xml:space="preserve">Morris told his followers that </w:t>
      </w:r>
      <w:r w:rsidRPr="00930D53">
        <w:rPr>
          <w:b/>
          <w:lang w:val="en"/>
        </w:rPr>
        <w:t>the Second Coming was imminent</w:t>
      </w:r>
      <w:r>
        <w:rPr>
          <w:lang w:val="en"/>
        </w:rPr>
        <w:t xml:space="preserve"> and not to bother with planting crops. They may have trampled some of their crops into the ground as evidence of their faith.</w:t>
      </w:r>
      <w:r w:rsidR="00930D53">
        <w:rPr>
          <w:lang w:val="en"/>
        </w:rPr>
        <w:t xml:space="preserve">  </w:t>
      </w:r>
      <w:r>
        <w:t xml:space="preserve">Morris had received revelations indicating that </w:t>
      </w:r>
      <w:r w:rsidRPr="00930D53">
        <w:rPr>
          <w:b/>
        </w:rPr>
        <w:t>Christ would come and deliver his followers just a few days</w:t>
      </w:r>
      <w:r>
        <w:t xml:space="preserve"> after a spectacular pageant called "The Foreshadowing of the Kingdom of God Day," which was scheduled for </w:t>
      </w:r>
      <w:r w:rsidRPr="00930D53">
        <w:rPr>
          <w:b/>
        </w:rPr>
        <w:t>30 May 1862</w:t>
      </w:r>
      <w:r>
        <w:t>. Therefore Joseph Morris saw the appearance of the army lead by Robert T. Burton</w:t>
      </w:r>
      <w:r w:rsidR="00AA147F">
        <w:t>,</w:t>
      </w:r>
      <w:r>
        <w:t xml:space="preserve"> in the middle of June as a certain sign that the time of the Second Coming </w:t>
      </w:r>
      <w:r w:rsidRPr="00930D53">
        <w:t>was imminent.</w:t>
      </w:r>
      <w:r w:rsidR="00AA147F" w:rsidRPr="00930D53">
        <w:t xml:space="preserve"> Burton killed Morris in the skirmish. Most of the remaining Morrisites who wished to </w:t>
      </w:r>
      <w:r w:rsidR="00930D53" w:rsidRPr="00930D53">
        <w:t>be saved</w:t>
      </w:r>
      <w:r w:rsidR="00AA147F" w:rsidRPr="00930D53">
        <w:t xml:space="preserve"> were escorted by Connor’s army to </w:t>
      </w:r>
      <w:r w:rsidR="00AA147F" w:rsidRPr="00930D53">
        <w:rPr>
          <w:b/>
        </w:rPr>
        <w:t xml:space="preserve">Soda Springs in Idaho </w:t>
      </w:r>
      <w:r w:rsidR="00AA147F" w:rsidRPr="00930D53">
        <w:t>Territory.</w:t>
      </w:r>
      <w:r w:rsidR="00930D53" w:rsidRPr="00930D53">
        <w:t xml:space="preserve">  </w:t>
      </w:r>
      <w:r w:rsidRPr="00930D53">
        <w:t>George Williams, who declared himself to be the "Prophet Cainan" and Morris's rightful successor.</w:t>
      </w:r>
      <w:r w:rsidR="00930D53">
        <w:t xml:space="preserve">  </w:t>
      </w:r>
      <w:r w:rsidRPr="00930D53">
        <w:t>In January 1879, Williams prophesie</w:t>
      </w:r>
      <w:r>
        <w:rPr>
          <w:lang w:val="en"/>
        </w:rPr>
        <w:t>d that Deer Lodge County</w:t>
      </w:r>
      <w:r w:rsidR="00AA147F">
        <w:rPr>
          <w:lang w:val="en"/>
        </w:rPr>
        <w:t>, Montana,</w:t>
      </w:r>
      <w:r>
        <w:rPr>
          <w:lang w:val="en"/>
        </w:rPr>
        <w:t xml:space="preserve"> would be the site of the </w:t>
      </w:r>
      <w:r w:rsidRPr="00AA147F">
        <w:rPr>
          <w:lang w:val="en"/>
        </w:rPr>
        <w:t>Second Coming of Christ</w:t>
      </w:r>
      <w:r w:rsidR="00AA147F">
        <w:rPr>
          <w:sz w:val="20"/>
          <w:szCs w:val="20"/>
        </w:rPr>
        <w:t xml:space="preserve">.   </w:t>
      </w:r>
      <w:hyperlink r:id="rId196" w:history="1">
        <w:r w:rsidR="00AA147F" w:rsidRPr="001F63AC">
          <w:rPr>
            <w:rStyle w:val="Hyperlink"/>
            <w:sz w:val="20"/>
            <w:szCs w:val="20"/>
          </w:rPr>
          <w:t>http://en.wikipedia.org/wiki/Church_of_the_Firstborn_(Morrisite)</w:t>
        </w:r>
      </w:hyperlink>
    </w:p>
    <w:p w14:paraId="7EBA2426" w14:textId="77777777" w:rsidR="00AA147F" w:rsidRDefault="00AA147F" w:rsidP="00A162E7">
      <w:pPr>
        <w:rPr>
          <w:sz w:val="20"/>
          <w:szCs w:val="20"/>
        </w:rPr>
      </w:pPr>
      <w:hyperlink r:id="rId197" w:history="1">
        <w:r w:rsidRPr="001F63AC">
          <w:rPr>
            <w:rStyle w:val="Hyperlink"/>
            <w:sz w:val="20"/>
            <w:szCs w:val="20"/>
          </w:rPr>
          <w:t>https://www.lds.org/manual/church-history-in-the-fulness-of-times-student-manual/chapter-thirty-the-civil-war-period?lang=eng</w:t>
        </w:r>
      </w:hyperlink>
      <w:r w:rsidR="00567FCD">
        <w:rPr>
          <w:sz w:val="20"/>
          <w:szCs w:val="20"/>
        </w:rPr>
        <w:t xml:space="preserve">      </w:t>
      </w:r>
      <w:hyperlink r:id="rId198" w:history="1">
        <w:r w:rsidR="00567FCD" w:rsidRPr="00D74B69">
          <w:rPr>
            <w:rStyle w:val="Hyperlink"/>
            <w:sz w:val="20"/>
            <w:szCs w:val="20"/>
          </w:rPr>
          <w:t>http://www.entrybytroops.org/new-jerusalem.html#back5</w:t>
        </w:r>
      </w:hyperlink>
    </w:p>
    <w:p w14:paraId="4609C063" w14:textId="77777777" w:rsidR="00567FCD" w:rsidRDefault="00567FCD" w:rsidP="00A162E7">
      <w:pPr>
        <w:rPr>
          <w:sz w:val="20"/>
          <w:szCs w:val="20"/>
        </w:rPr>
      </w:pPr>
      <w:r>
        <w:t xml:space="preserve">Note: some of Joseph Morris followers; </w:t>
      </w:r>
      <w:r>
        <w:rPr>
          <w:sz w:val="20"/>
          <w:szCs w:val="20"/>
        </w:rPr>
        <w:t xml:space="preserve"> </w:t>
      </w:r>
      <w:hyperlink r:id="rId199" w:history="1">
        <w:r w:rsidRPr="00D74B69">
          <w:rPr>
            <w:rStyle w:val="Hyperlink"/>
            <w:sz w:val="20"/>
            <w:szCs w:val="20"/>
          </w:rPr>
          <w:t>http://en.wikipedia.org/wiki/Gudmund_Gudmundson</w:t>
        </w:r>
      </w:hyperlink>
      <w:r>
        <w:rPr>
          <w:sz w:val="20"/>
          <w:szCs w:val="20"/>
        </w:rPr>
        <w:t xml:space="preserve">  </w:t>
      </w:r>
      <w:hyperlink r:id="rId200" w:history="1">
        <w:r w:rsidRPr="00D74B69">
          <w:rPr>
            <w:rStyle w:val="Hyperlink"/>
            <w:sz w:val="20"/>
            <w:szCs w:val="20"/>
          </w:rPr>
          <w:t>http://en.wikipedia.org/wiki/William_W._Davies</w:t>
        </w:r>
      </w:hyperlink>
      <w:r>
        <w:rPr>
          <w:sz w:val="20"/>
          <w:szCs w:val="20"/>
        </w:rPr>
        <w:t xml:space="preserve">    </w:t>
      </w:r>
      <w:hyperlink r:id="rId201" w:history="1">
        <w:r w:rsidRPr="00D74B69">
          <w:rPr>
            <w:rStyle w:val="Hyperlink"/>
            <w:sz w:val="20"/>
            <w:szCs w:val="20"/>
          </w:rPr>
          <w:t>http://en.wikipedia.org/wiki/James_Brighouse</w:t>
        </w:r>
      </w:hyperlink>
      <w:r>
        <w:rPr>
          <w:sz w:val="20"/>
          <w:szCs w:val="20"/>
        </w:rPr>
        <w:t xml:space="preserve">  </w:t>
      </w:r>
      <w:hyperlink r:id="rId202" w:history="1">
        <w:r w:rsidRPr="00D74B69">
          <w:rPr>
            <w:rStyle w:val="Hyperlink"/>
            <w:sz w:val="20"/>
            <w:szCs w:val="20"/>
          </w:rPr>
          <w:t>http://en.wikipedia.org/wiki/Mark_Hill_Forscutt</w:t>
        </w:r>
      </w:hyperlink>
      <w:r>
        <w:rPr>
          <w:sz w:val="20"/>
          <w:szCs w:val="20"/>
        </w:rPr>
        <w:t xml:space="preserve">  </w:t>
      </w:r>
      <w:hyperlink r:id="rId203" w:history="1">
        <w:r w:rsidRPr="00D74B69">
          <w:rPr>
            <w:rStyle w:val="Hyperlink"/>
            <w:sz w:val="20"/>
            <w:szCs w:val="20"/>
          </w:rPr>
          <w:t>http://www.angelfire.com/planet/unitychurch/</w:t>
        </w:r>
      </w:hyperlink>
    </w:p>
    <w:p w14:paraId="7F267618" w14:textId="77777777" w:rsidR="00567FCD" w:rsidRPr="00567FCD" w:rsidRDefault="00567FCD" w:rsidP="00A162E7">
      <w:pPr>
        <w:rPr>
          <w:sz w:val="20"/>
          <w:szCs w:val="20"/>
        </w:rPr>
      </w:pPr>
    </w:p>
    <w:p w14:paraId="018D78A6" w14:textId="77777777" w:rsidR="009B41F2" w:rsidRPr="009B41F2" w:rsidRDefault="009B41F2" w:rsidP="009B41F2">
      <w:pPr>
        <w:rPr>
          <w:sz w:val="20"/>
          <w:szCs w:val="20"/>
        </w:rPr>
      </w:pPr>
      <w:r>
        <w:t xml:space="preserve">1864 October 23, </w:t>
      </w:r>
      <w:r w:rsidRPr="009B41F2">
        <w:rPr>
          <w:i/>
        </w:rPr>
        <w:t xml:space="preserve">“The day is near when a Temple shall be reared in the Center Stake of Zion, and the Lord has said his glory shall rest on that House </w:t>
      </w:r>
      <w:r w:rsidR="00CE2161">
        <w:rPr>
          <w:b/>
          <w:i/>
        </w:rPr>
        <w:t>in T</w:t>
      </w:r>
      <w:r w:rsidRPr="00AD2A12">
        <w:rPr>
          <w:b/>
          <w:i/>
        </w:rPr>
        <w:t xml:space="preserve">his </w:t>
      </w:r>
      <w:r w:rsidR="00CE2161" w:rsidRPr="00CE2161">
        <w:rPr>
          <w:b/>
          <w:i/>
        </w:rPr>
        <w:t>G</w:t>
      </w:r>
      <w:r w:rsidRPr="00CE2161">
        <w:rPr>
          <w:b/>
          <w:i/>
        </w:rPr>
        <w:t xml:space="preserve">eneration, that is in the generation in which the revelation was given, </w:t>
      </w:r>
      <w:r w:rsidRPr="009B41F2">
        <w:rPr>
          <w:i/>
        </w:rPr>
        <w:t>which is upwards of thirty years ago.”</w:t>
      </w:r>
      <w:r>
        <w:t xml:space="preserve"> </w:t>
      </w:r>
      <w:r w:rsidRPr="009B41F2">
        <w:rPr>
          <w:sz w:val="20"/>
          <w:szCs w:val="20"/>
        </w:rPr>
        <w:t xml:space="preserve">(Elder George Q. Cannon, Journal of Discourses, Vol. 10, p. 344, </w:t>
      </w:r>
      <w:hyperlink r:id="rId204" w:history="1">
        <w:r w:rsidRPr="009B41F2">
          <w:rPr>
            <w:rStyle w:val="Hyperlink"/>
            <w:sz w:val="20"/>
            <w:szCs w:val="20"/>
          </w:rPr>
          <w:t>http://jod.mrm.org/10/340</w:t>
        </w:r>
      </w:hyperlink>
      <w:r w:rsidRPr="009B41F2">
        <w:rPr>
          <w:sz w:val="20"/>
          <w:szCs w:val="20"/>
        </w:rPr>
        <w:t>)</w:t>
      </w:r>
    </w:p>
    <w:p w14:paraId="2B5A2A95" w14:textId="77777777" w:rsidR="00567FCD" w:rsidRPr="00567FCD" w:rsidRDefault="00567FCD" w:rsidP="00A162E7">
      <w:pPr>
        <w:rPr>
          <w:sz w:val="20"/>
          <w:szCs w:val="20"/>
        </w:rPr>
      </w:pPr>
    </w:p>
    <w:p w14:paraId="3D206B66" w14:textId="77777777" w:rsidR="00567FCD" w:rsidRPr="00567FCD" w:rsidRDefault="00567FCD" w:rsidP="00567FCD">
      <w:pPr>
        <w:autoSpaceDE w:val="0"/>
        <w:autoSpaceDN w:val="0"/>
        <w:adjustRightInd w:val="0"/>
        <w:rPr>
          <w:i/>
        </w:rPr>
      </w:pPr>
      <w:r w:rsidRPr="00567FCD">
        <w:t>1865 April 23,  Goswell Hall, London, England.  President</w:t>
      </w:r>
      <w:r>
        <w:t xml:space="preserve"> </w:t>
      </w:r>
      <w:hyperlink r:id="rId205" w:history="1">
        <w:r w:rsidRPr="00567FCD">
          <w:rPr>
            <w:rStyle w:val="Hyperlink"/>
            <w:u w:val="none"/>
          </w:rPr>
          <w:t>Daniel H. Wells</w:t>
        </w:r>
      </w:hyperlink>
      <w:r>
        <w:t xml:space="preserve"> </w:t>
      </w:r>
      <w:r w:rsidRPr="00567FCD">
        <w:rPr>
          <w:sz w:val="20"/>
          <w:szCs w:val="20"/>
        </w:rPr>
        <w:t>[2nd councilor to B. Young]</w:t>
      </w:r>
      <w:r>
        <w:t xml:space="preserve"> </w:t>
      </w:r>
      <w:r w:rsidRPr="00567FCD">
        <w:t xml:space="preserve">came forward and said— </w:t>
      </w:r>
      <w:r w:rsidRPr="00567FCD">
        <w:rPr>
          <w:i/>
        </w:rPr>
        <w:t xml:space="preserve">“The principles taught by the Latterday Saints are no ordinary principles, but embrace the salvation of the whole world, and for that reason the servants of God have been sent through the world to bear testimony to their truth. </w:t>
      </w:r>
    </w:p>
    <w:p w14:paraId="1FC50229" w14:textId="77777777" w:rsidR="00567FCD" w:rsidRPr="00567FCD" w:rsidRDefault="00567FCD" w:rsidP="00567FCD">
      <w:pPr>
        <w:autoSpaceDE w:val="0"/>
        <w:autoSpaceDN w:val="0"/>
        <w:adjustRightInd w:val="0"/>
        <w:ind w:firstLine="720"/>
        <w:rPr>
          <w:i/>
        </w:rPr>
      </w:pPr>
      <w:r w:rsidRPr="00567FCD">
        <w:rPr>
          <w:i/>
        </w:rPr>
        <w:t xml:space="preserve">We have partaken of the Sacrament, because Jesus had said, "Do this in remembrance of me, till I come again," and this proved that the work of the Redeemer was but partly finished, the grand consummation being withheld until a time in the future, when the Lord would again visit the earth in power and great Glory. Will our Lord thus come again before a people are prepared to receive him?   No, he will not. Now, where are the people on earth who are preparing to receive him? </w:t>
      </w:r>
      <w:r w:rsidRPr="00567FCD">
        <w:rPr>
          <w:b/>
          <w:i/>
        </w:rPr>
        <w:t>I know the Latter-day Saints, as a people, are doing so, and have their eyes fixed on the time of His second coming.</w:t>
      </w:r>
      <w:r w:rsidRPr="00567FCD">
        <w:rPr>
          <w:i/>
        </w:rPr>
        <w:t xml:space="preserve"> </w:t>
      </w:r>
    </w:p>
    <w:p w14:paraId="63F08F72" w14:textId="77777777" w:rsidR="00567FCD" w:rsidRPr="00567FCD" w:rsidRDefault="00567FCD" w:rsidP="00567FCD">
      <w:pPr>
        <w:autoSpaceDE w:val="0"/>
        <w:autoSpaceDN w:val="0"/>
        <w:adjustRightInd w:val="0"/>
        <w:ind w:firstLine="720"/>
        <w:rPr>
          <w:sz w:val="20"/>
          <w:szCs w:val="20"/>
        </w:rPr>
      </w:pPr>
      <w:r w:rsidRPr="00567FCD">
        <w:rPr>
          <w:i/>
        </w:rPr>
        <w:t xml:space="preserve">I testify that we, as a people, are preparing to receive him when he comes, and </w:t>
      </w:r>
      <w:r w:rsidRPr="00567FCD">
        <w:rPr>
          <w:b/>
          <w:i/>
        </w:rPr>
        <w:t>that no people are so blessed</w:t>
      </w:r>
      <w:r w:rsidRPr="00567FCD">
        <w:rPr>
          <w:i/>
        </w:rPr>
        <w:t xml:space="preserve"> as they who thus wait on the Lord. But, though the Saints thus wait for him, </w:t>
      </w:r>
      <w:r w:rsidRPr="00567FCD">
        <w:rPr>
          <w:i/>
        </w:rPr>
        <w:lastRenderedPageBreak/>
        <w:t xml:space="preserve">they do not expect to see him until they are prepared. Suppose the Lord was to come down before this preparation was made, and begin to overturn the tables as he did in the Temple in days of old. </w:t>
      </w:r>
      <w:r w:rsidRPr="00567FCD">
        <w:rPr>
          <w:b/>
          <w:i/>
        </w:rPr>
        <w:t>This generation, had they the power, would kill him as soon as they did Joseph Smith, and for the same reason.”</w:t>
      </w:r>
      <w:r>
        <w:rPr>
          <w:b/>
          <w:sz w:val="28"/>
          <w:szCs w:val="28"/>
        </w:rPr>
        <w:t xml:space="preserve">   </w:t>
      </w:r>
      <w:r w:rsidRPr="00567FCD">
        <w:rPr>
          <w:sz w:val="20"/>
          <w:szCs w:val="20"/>
        </w:rPr>
        <w:t>(THE LATTERS-DAY SAINTS' MILLENNIAL STAR, No. 24, Vol. XXVII, Pub. 17 June 1865, London England, page 368)</w:t>
      </w:r>
    </w:p>
    <w:p w14:paraId="1EBBFD3B" w14:textId="77777777" w:rsidR="00567FCD" w:rsidRPr="002A1D5D" w:rsidRDefault="00567FCD" w:rsidP="00567FCD">
      <w:pPr>
        <w:autoSpaceDE w:val="0"/>
        <w:autoSpaceDN w:val="0"/>
        <w:adjustRightInd w:val="0"/>
        <w:rPr>
          <w:sz w:val="16"/>
          <w:szCs w:val="16"/>
        </w:rPr>
      </w:pPr>
      <w:hyperlink r:id="rId206" w:history="1">
        <w:r w:rsidRPr="002A1D5D">
          <w:rPr>
            <w:rStyle w:val="Hyperlink"/>
            <w:sz w:val="16"/>
            <w:szCs w:val="16"/>
          </w:rPr>
          <w:t>https://books.google.com/books?id=dS8EAAAAQAAJ&amp;pg=PA369&amp;lpg=PA369&amp;dq=Daniel+H.+Wells+second+coming&amp;source=bl&amp;ots=J-j5nxK</w:t>
        </w:r>
        <w:r w:rsidRPr="002A1D5D">
          <w:rPr>
            <w:rStyle w:val="Hyperlink"/>
            <w:sz w:val="16"/>
            <w:szCs w:val="16"/>
          </w:rPr>
          <w:t>l</w:t>
        </w:r>
        <w:r w:rsidRPr="002A1D5D">
          <w:rPr>
            <w:rStyle w:val="Hyperlink"/>
            <w:sz w:val="16"/>
            <w:szCs w:val="16"/>
          </w:rPr>
          <w:t>_D&amp;sig=kgIJXhqpjv51NVPnF3tsexV7MoM&amp;hl=en&amp;sa=X&amp;ei=lA-vVKnUNoLpoAS1w4KwDw&amp;ved=0CD8Q6AEwBg#v=onepage&amp;q=second%20coming&amp;f=false</w:t>
        </w:r>
      </w:hyperlink>
    </w:p>
    <w:p w14:paraId="2CEE7ABB" w14:textId="77777777" w:rsidR="00567FCD" w:rsidRDefault="00567FCD" w:rsidP="00A162E7"/>
    <w:p w14:paraId="53E7178C" w14:textId="77777777" w:rsidR="00AC0F37" w:rsidRDefault="00AC0F37" w:rsidP="00AC0F37">
      <w:r>
        <w:t xml:space="preserve">1866   </w:t>
      </w:r>
      <w:r w:rsidRPr="00AC0F37">
        <w:t>The great American Republic is now one of the most powerful governments in the world . . . . But</w:t>
      </w:r>
      <w:r>
        <w:t xml:space="preserve"> </w:t>
      </w:r>
      <w:r w:rsidRPr="00AC0F37">
        <w:t>that great–that powerful nation–is destined to an utter overthrow. If it be asked, why is America to suffer? The answer is, because they have rejected the kingdom of God, and one of the greatest divine messages ever sent to man; because they have sanctioned the killing of the Saints, and the martyrdom of the Lord’s Prophets, and have suffered his people to be driven from their midst, and have robbed them of their houses, and homes, and land, and millions of property, and have refused to redress their wrongs.</w:t>
      </w:r>
    </w:p>
    <w:p w14:paraId="637F37DD" w14:textId="77777777" w:rsidR="00AC0F37" w:rsidRPr="00AC0F37" w:rsidRDefault="00AC0F37" w:rsidP="00AC0F37"/>
    <w:p w14:paraId="228F099B" w14:textId="77777777" w:rsidR="00AC0F37" w:rsidRDefault="00AC0F37" w:rsidP="00AC0F37">
      <w:r w:rsidRPr="00AC0F37">
        <w:t>For these great evils, they must suffer; the decrees of Jehovah have gone forth against them; the sword of the Lord has been unsheathed, and will fall with pain upon their devoted heads. Their great and magnificent cities</w:t>
      </w:r>
      <w:r>
        <w:t xml:space="preserve"> are to be cut off. New York, Boston, Albany, and numerous other cities will be left desolate. Party will be arrayed in deadly strife against party; State against State; and the whole nation will be broken up; the sanguinary weapons of the dreadful revolution will devour the land. Then shall there be a fleeing from one city to another, from one State to another, from one part of the continent to another, seeking refuge, from the devastations of bandits and armies; then shall their dead be left unburied, and the fowls of heaven shall summer upon them, and the beasts of the earth shall winter upon them.</w:t>
      </w:r>
    </w:p>
    <w:p w14:paraId="64703D7F" w14:textId="77777777" w:rsidR="00AC0F37" w:rsidRDefault="00AC0F37" w:rsidP="00AC0F37">
      <w:pPr>
        <w:spacing w:before="100" w:beforeAutospacing="1" w:afterAutospacing="1"/>
      </w:pPr>
      <w:r>
        <w:t xml:space="preserve">Moreover, the Lord will visit them with the deadly pestilence which shall sweep away many millions by its ravages; for their eyes shall fall from their sockets, and their flesh from their bones, and their tongues shall be staid in their mouths, that they shall not be able to blaspheme against their Maker. And it will come to pass, that the heavens will withhold their rains and their fruitful fields be turned into barrenness, and the waters of their rivers will be dried up, and left in standing pools, and the fish therein will die; and the Lord will send forth a grievous plague to destroy the horses and cattle from the land. Thus by the sword and by pestilence, and by famine, and by the strong arm of the Almighty, shall the inhabitants of that wicked nation be destroyed. In that day a remnant shall repent, and be numbered with the people of Zion, and shall know that the Lord hath spoken, and hath fulfilled his decrees upon the land, and executed his fierce justice upon the oppressors of his people. </w:t>
      </w:r>
      <w:r w:rsidRPr="00AC0F37">
        <w:t>(Orson Pratt, Mill Star, 28:633-34, 1866; Masterful Discourses of Orson Pratt, pp. 156-157)</w:t>
      </w:r>
    </w:p>
    <w:p w14:paraId="40F42833" w14:textId="77777777" w:rsidR="00A162E7" w:rsidRPr="00A47993" w:rsidRDefault="00B14BAA" w:rsidP="00A162E7">
      <w:pPr>
        <w:rPr>
          <w:sz w:val="20"/>
          <w:szCs w:val="20"/>
        </w:rPr>
      </w:pPr>
      <w:r>
        <w:t xml:space="preserve">1870 </w:t>
      </w:r>
      <w:r w:rsidRPr="00B14BAA">
        <w:t xml:space="preserve">April 10, </w:t>
      </w:r>
      <w:r w:rsidRPr="00A162E7">
        <w:rPr>
          <w:sz w:val="20"/>
          <w:szCs w:val="20"/>
        </w:rPr>
        <w:t xml:space="preserve"> </w:t>
      </w:r>
      <w:r w:rsidR="00A162E7" w:rsidRPr="00A162E7">
        <w:rPr>
          <w:sz w:val="20"/>
          <w:szCs w:val="20"/>
        </w:rPr>
        <w:t xml:space="preserve">(see 1832 September 22, </w:t>
      </w:r>
      <w:hyperlink r:id="rId207" w:history="1">
        <w:r w:rsidR="00A162E7" w:rsidRPr="00A162E7">
          <w:rPr>
            <w:rStyle w:val="Hyperlink"/>
            <w:sz w:val="20"/>
            <w:szCs w:val="20"/>
          </w:rPr>
          <w:t>D&amp;C 84:1-5,31,32</w:t>
        </w:r>
      </w:hyperlink>
      <w:r w:rsidR="00A162E7" w:rsidRPr="00A162E7">
        <w:rPr>
          <w:sz w:val="20"/>
          <w:szCs w:val="20"/>
        </w:rPr>
        <w:t>)</w:t>
      </w:r>
      <w:r w:rsidR="00A162E7" w:rsidRPr="00A162E7">
        <w:t xml:space="preserve">  Apostle Orson Pratt</w:t>
      </w:r>
      <w:r w:rsidR="00A162E7">
        <w:t>:</w:t>
      </w:r>
      <w:r w:rsidR="00A162E7" w:rsidRPr="00A162E7">
        <w:t xml:space="preserve"> </w:t>
      </w:r>
      <w:r w:rsidR="00A47993" w:rsidRPr="00CE2161">
        <w:rPr>
          <w:b/>
          <w:i/>
        </w:rPr>
        <w:t>“</w:t>
      </w:r>
      <w:r w:rsidR="00A162E7" w:rsidRPr="00CE2161">
        <w:rPr>
          <w:b/>
          <w:i/>
        </w:rPr>
        <w:t>We have ... confidence in returning to Jackson county... There are many</w:t>
      </w:r>
      <w:r w:rsidR="00887EE0" w:rsidRPr="00CE2161">
        <w:rPr>
          <w:b/>
          <w:i/>
        </w:rPr>
        <w:t xml:space="preserve"> of the old stock</w:t>
      </w:r>
      <w:r w:rsidR="00A162E7" w:rsidRPr="00CE2161">
        <w:rPr>
          <w:b/>
          <w:i/>
        </w:rPr>
        <w:t xml:space="preserve"> still living, whose faith in returning to Jackson County, and the things that are coming, is as firm and fixed as the throne of the Almighty</w:t>
      </w:r>
      <w:r w:rsidR="00A47993" w:rsidRPr="00CE2161">
        <w:rPr>
          <w:b/>
          <w:i/>
        </w:rPr>
        <w:t>.”</w:t>
      </w:r>
      <w:r w:rsidR="00A162E7" w:rsidRPr="00A162E7">
        <w:t xml:space="preserve"> </w:t>
      </w:r>
      <w:r w:rsidR="00A162E7" w:rsidRPr="00A47993">
        <w:rPr>
          <w:sz w:val="20"/>
          <w:szCs w:val="20"/>
        </w:rPr>
        <w:t>(Journal of Discourses</w:t>
      </w:r>
      <w:r w:rsidR="00A47993" w:rsidRPr="00A47993">
        <w:rPr>
          <w:sz w:val="20"/>
          <w:szCs w:val="20"/>
        </w:rPr>
        <w:t>, vol. 13, p. 138</w:t>
      </w:r>
      <w:r w:rsidRPr="00A47993">
        <w:rPr>
          <w:sz w:val="20"/>
          <w:szCs w:val="20"/>
        </w:rPr>
        <w:t xml:space="preserve"> </w:t>
      </w:r>
      <w:hyperlink r:id="rId208" w:history="1">
        <w:r w:rsidRPr="00A47993">
          <w:rPr>
            <w:rStyle w:val="Hyperlink"/>
            <w:sz w:val="20"/>
            <w:szCs w:val="20"/>
          </w:rPr>
          <w:t>http://journalofdiscourses.com/13/16</w:t>
        </w:r>
      </w:hyperlink>
      <w:r w:rsidR="00A47993" w:rsidRPr="00A47993">
        <w:rPr>
          <w:sz w:val="20"/>
          <w:szCs w:val="20"/>
        </w:rPr>
        <w:t xml:space="preserve"> )</w:t>
      </w:r>
    </w:p>
    <w:p w14:paraId="71B6F80D" w14:textId="77777777" w:rsidR="00B14BAA" w:rsidRPr="00B14BAA" w:rsidRDefault="00B14BAA" w:rsidP="00A162E7"/>
    <w:p w14:paraId="13570E86" w14:textId="77777777" w:rsidR="00A162E7" w:rsidRPr="00AD2A12" w:rsidRDefault="00A47993" w:rsidP="00A162E7">
      <w:pPr>
        <w:rPr>
          <w:sz w:val="20"/>
          <w:szCs w:val="20"/>
        </w:rPr>
      </w:pPr>
      <w:r>
        <w:t xml:space="preserve">1870 </w:t>
      </w:r>
      <w:r w:rsidR="00B14BAA" w:rsidRPr="00B14BAA">
        <w:t xml:space="preserve">May 5, </w:t>
      </w:r>
      <w:r w:rsidR="00B14BAA">
        <w:rPr>
          <w:sz w:val="20"/>
          <w:szCs w:val="20"/>
        </w:rPr>
        <w:t xml:space="preserve"> </w:t>
      </w:r>
      <w:r w:rsidR="00A162E7" w:rsidRPr="00A162E7">
        <w:rPr>
          <w:sz w:val="20"/>
          <w:szCs w:val="20"/>
        </w:rPr>
        <w:t xml:space="preserve">(see 1832 September 22, </w:t>
      </w:r>
      <w:hyperlink r:id="rId209" w:history="1">
        <w:r w:rsidR="00A162E7" w:rsidRPr="00A162E7">
          <w:rPr>
            <w:rStyle w:val="Hyperlink"/>
            <w:sz w:val="20"/>
            <w:szCs w:val="20"/>
          </w:rPr>
          <w:t>D&amp;C 84:1-5,31,32</w:t>
        </w:r>
      </w:hyperlink>
      <w:r w:rsidR="00A162E7" w:rsidRPr="00A162E7">
        <w:rPr>
          <w:sz w:val="20"/>
          <w:szCs w:val="20"/>
        </w:rPr>
        <w:t>)</w:t>
      </w:r>
      <w:r w:rsidR="00A162E7" w:rsidRPr="00A162E7">
        <w:t xml:space="preserve">  </w:t>
      </w:r>
      <w:r w:rsidRPr="00A47993">
        <w:rPr>
          <w:i/>
        </w:rPr>
        <w:t>“</w:t>
      </w:r>
      <w:r w:rsidR="00A162E7" w:rsidRPr="00A47993">
        <w:rPr>
          <w:i/>
        </w:rPr>
        <w:t xml:space="preserve">... God promised in the year 1832 that we should, </w:t>
      </w:r>
      <w:r w:rsidR="00A162E7" w:rsidRPr="00B771F1">
        <w:rPr>
          <w:b/>
          <w:i/>
        </w:rPr>
        <w:t>before the generation then living had passed</w:t>
      </w:r>
      <w:r w:rsidR="00A162E7" w:rsidRPr="00A47993">
        <w:rPr>
          <w:i/>
        </w:rPr>
        <w:t xml:space="preserve"> away, return and build up the City of Zion in Jackson County....</w:t>
      </w:r>
      <w:r w:rsidR="00B14BAA" w:rsidRPr="00A47993">
        <w:rPr>
          <w:i/>
        </w:rPr>
        <w:t xml:space="preserve">  </w:t>
      </w:r>
      <w:r w:rsidR="00A162E7" w:rsidRPr="00A47993">
        <w:rPr>
          <w:i/>
        </w:rPr>
        <w:t xml:space="preserve">We believe in these promises as much as we believe in any promise ever uttered by the mouth of Jehovah. The Latter-day Saints just as much expect to receive a fulfillment of that promise during the generation that was in existence in 1832 as they expect that the sun will rise and set to-morrow. Why? Because </w:t>
      </w:r>
      <w:r w:rsidR="00A162E7" w:rsidRPr="005F5EF0">
        <w:rPr>
          <w:b/>
          <w:i/>
        </w:rPr>
        <w:t>God cannot lie. He will fulfil all His promises</w:t>
      </w:r>
      <w:r w:rsidR="00A162E7" w:rsidRPr="00BE074F">
        <w:rPr>
          <w:b/>
          <w:i/>
        </w:rPr>
        <w:t xml:space="preserve">. He has spoken, it </w:t>
      </w:r>
      <w:r w:rsidR="00A162E7" w:rsidRPr="00BE074F">
        <w:rPr>
          <w:b/>
          <w:i/>
        </w:rPr>
        <w:lastRenderedPageBreak/>
        <w:t xml:space="preserve">must come to pass. </w:t>
      </w:r>
      <w:r w:rsidR="00A162E7" w:rsidRPr="00A47993">
        <w:rPr>
          <w:i/>
        </w:rPr>
        <w:t>This is our faith</w:t>
      </w:r>
      <w:r w:rsidRPr="00A47993">
        <w:rPr>
          <w:i/>
        </w:rPr>
        <w:t>…”</w:t>
      </w:r>
      <w:r w:rsidR="00A162E7" w:rsidRPr="00A162E7">
        <w:t xml:space="preserve"> </w:t>
      </w:r>
      <w:r w:rsidR="00A162E7" w:rsidRPr="00AD2A12">
        <w:rPr>
          <w:sz w:val="20"/>
          <w:szCs w:val="20"/>
        </w:rPr>
        <w:t>(</w:t>
      </w:r>
      <w:r w:rsidR="00AD2A12" w:rsidRPr="00AD2A12">
        <w:rPr>
          <w:sz w:val="20"/>
          <w:szCs w:val="20"/>
        </w:rPr>
        <w:t>Apostle Orson Pratt</w:t>
      </w:r>
      <w:r w:rsidR="00AD2A12">
        <w:rPr>
          <w:sz w:val="20"/>
          <w:szCs w:val="20"/>
        </w:rPr>
        <w:t>,</w:t>
      </w:r>
      <w:r w:rsidR="00AD2A12" w:rsidRPr="00AD2A12">
        <w:rPr>
          <w:sz w:val="20"/>
          <w:szCs w:val="20"/>
        </w:rPr>
        <w:t xml:space="preserve"> </w:t>
      </w:r>
      <w:r w:rsidR="00A162E7" w:rsidRPr="00AD2A12">
        <w:rPr>
          <w:sz w:val="20"/>
          <w:szCs w:val="20"/>
        </w:rPr>
        <w:t xml:space="preserve">Journal of Discourses, </w:t>
      </w:r>
      <w:r w:rsidRPr="00AD2A12">
        <w:rPr>
          <w:sz w:val="20"/>
          <w:szCs w:val="20"/>
        </w:rPr>
        <w:t xml:space="preserve">vol. 13, p. 362 </w:t>
      </w:r>
      <w:hyperlink r:id="rId210" w:history="1">
        <w:r w:rsidR="00B14BAA" w:rsidRPr="00AD2A12">
          <w:rPr>
            <w:rStyle w:val="Hyperlink"/>
            <w:sz w:val="20"/>
            <w:szCs w:val="20"/>
          </w:rPr>
          <w:t>http://journalofdiscourses.com/13/45</w:t>
        </w:r>
      </w:hyperlink>
      <w:r w:rsidRPr="00AD2A12">
        <w:rPr>
          <w:sz w:val="20"/>
          <w:szCs w:val="20"/>
        </w:rPr>
        <w:t xml:space="preserve"> )</w:t>
      </w:r>
    </w:p>
    <w:p w14:paraId="0DD4F1A4" w14:textId="77777777" w:rsidR="00B14BAA" w:rsidRDefault="00B14BAA" w:rsidP="00A162E7">
      <w:pPr>
        <w:rPr>
          <w:szCs w:val="22"/>
        </w:rPr>
      </w:pPr>
    </w:p>
    <w:p w14:paraId="3D46D494" w14:textId="77777777" w:rsidR="00A162E7" w:rsidRDefault="00A47993" w:rsidP="00A162E7">
      <w:pPr>
        <w:rPr>
          <w:sz w:val="20"/>
          <w:szCs w:val="20"/>
        </w:rPr>
      </w:pPr>
      <w:r>
        <w:t xml:space="preserve">1871 </w:t>
      </w:r>
      <w:r w:rsidR="00B14BAA" w:rsidRPr="00B14BAA">
        <w:t xml:space="preserve">April 9, </w:t>
      </w:r>
      <w:r w:rsidR="00B14BAA">
        <w:rPr>
          <w:sz w:val="20"/>
          <w:szCs w:val="20"/>
        </w:rPr>
        <w:t xml:space="preserve"> </w:t>
      </w:r>
      <w:r w:rsidR="00A162E7" w:rsidRPr="00A162E7">
        <w:rPr>
          <w:sz w:val="20"/>
          <w:szCs w:val="20"/>
        </w:rPr>
        <w:t xml:space="preserve">(see 1832 September 22, </w:t>
      </w:r>
      <w:hyperlink r:id="rId211" w:history="1">
        <w:r w:rsidR="00A162E7" w:rsidRPr="00A162E7">
          <w:rPr>
            <w:rStyle w:val="Hyperlink"/>
            <w:sz w:val="20"/>
            <w:szCs w:val="20"/>
          </w:rPr>
          <w:t>D&amp;C 84:1-5,31,32</w:t>
        </w:r>
      </w:hyperlink>
      <w:r w:rsidR="00A162E7" w:rsidRPr="00A162E7">
        <w:rPr>
          <w:sz w:val="20"/>
          <w:szCs w:val="20"/>
        </w:rPr>
        <w:t>)</w:t>
      </w:r>
      <w:r w:rsidR="00A162E7" w:rsidRPr="00A162E7">
        <w:t xml:space="preserve">  Apostle Orson Pratt</w:t>
      </w:r>
      <w:r w:rsidR="00A162E7">
        <w:t xml:space="preserve">: </w:t>
      </w:r>
      <w:r>
        <w:t>“</w:t>
      </w:r>
      <w:r w:rsidR="00A162E7" w:rsidRPr="00A47993">
        <w:rPr>
          <w:i/>
        </w:rPr>
        <w:t xml:space="preserve">... a temple will be reared on the spot that has been </w:t>
      </w:r>
      <w:r w:rsidR="00A162E7" w:rsidRPr="005F5EF0">
        <w:rPr>
          <w:i/>
        </w:rPr>
        <w:t xml:space="preserve">selected, </w:t>
      </w:r>
      <w:r w:rsidR="005F5EF0">
        <w:rPr>
          <w:i/>
        </w:rPr>
        <w:t>[</w:t>
      </w:r>
      <w:r w:rsidR="005F5EF0" w:rsidRPr="005F5EF0">
        <w:rPr>
          <w:i/>
        </w:rPr>
        <w:t xml:space="preserve">by the </w:t>
      </w:r>
      <w:r w:rsidR="00CE2161">
        <w:rPr>
          <w:i/>
        </w:rPr>
        <w:t>F</w:t>
      </w:r>
      <w:r w:rsidR="005F5EF0" w:rsidRPr="00CE2161">
        <w:rPr>
          <w:i/>
        </w:rPr>
        <w:t xml:space="preserve">inger </w:t>
      </w:r>
      <w:r w:rsidR="005F5EF0" w:rsidRPr="005F5EF0">
        <w:rPr>
          <w:i/>
        </w:rPr>
        <w:t>of the Lord</w:t>
      </w:r>
      <w:r w:rsidR="005F5EF0">
        <w:rPr>
          <w:i/>
        </w:rPr>
        <w:t>]</w:t>
      </w:r>
      <w:r w:rsidR="005F5EF0" w:rsidRPr="005F5EF0">
        <w:rPr>
          <w:i/>
        </w:rPr>
        <w:t xml:space="preserve"> </w:t>
      </w:r>
      <w:r w:rsidR="00A162E7" w:rsidRPr="005F5EF0">
        <w:rPr>
          <w:i/>
        </w:rPr>
        <w:t>and</w:t>
      </w:r>
      <w:r w:rsidR="00A162E7" w:rsidRPr="00A47993">
        <w:rPr>
          <w:i/>
        </w:rPr>
        <w:t xml:space="preserve"> the corner-stone of which has been laid, </w:t>
      </w:r>
      <w:r w:rsidR="00A162E7" w:rsidRPr="00CE2161">
        <w:rPr>
          <w:b/>
          <w:i/>
        </w:rPr>
        <w:t>in the generation when this revelation was given</w:t>
      </w:r>
      <w:r w:rsidR="00A162E7" w:rsidRPr="00A47993">
        <w:rPr>
          <w:i/>
        </w:rPr>
        <w:t xml:space="preserve">; we just as much expect this as we expect the sun to rise in the morning and set in the evening.... But says the objector, "thirty-nine years have passed away." What of that? </w:t>
      </w:r>
      <w:r w:rsidR="00A162E7" w:rsidRPr="00CE2161">
        <w:rPr>
          <w:b/>
          <w:i/>
        </w:rPr>
        <w:t>The generation has not passed away; all the people that were living thirty-nine years ago have not passed away; but before they do pass away this will be fulfilled</w:t>
      </w:r>
      <w:r w:rsidRPr="00CE2161">
        <w:rPr>
          <w:b/>
          <w:i/>
        </w:rPr>
        <w:t>.”</w:t>
      </w:r>
      <w:r w:rsidR="00A162E7" w:rsidRPr="00A162E7">
        <w:t xml:space="preserve"> </w:t>
      </w:r>
      <w:r w:rsidR="00A162E7" w:rsidRPr="00A47993">
        <w:rPr>
          <w:sz w:val="20"/>
          <w:szCs w:val="20"/>
        </w:rPr>
        <w:t xml:space="preserve">(Journal of Discourses, </w:t>
      </w:r>
      <w:r w:rsidRPr="00A47993">
        <w:rPr>
          <w:sz w:val="20"/>
          <w:szCs w:val="20"/>
        </w:rPr>
        <w:t xml:space="preserve">vol. 14, p. 275 </w:t>
      </w:r>
      <w:r w:rsidR="00B14BAA" w:rsidRPr="00A47993">
        <w:rPr>
          <w:sz w:val="20"/>
          <w:szCs w:val="20"/>
        </w:rPr>
        <w:t xml:space="preserve"> </w:t>
      </w:r>
      <w:hyperlink r:id="rId212" w:history="1">
        <w:r w:rsidR="00B14BAA" w:rsidRPr="00A47993">
          <w:rPr>
            <w:rStyle w:val="Hyperlink"/>
            <w:sz w:val="20"/>
            <w:szCs w:val="20"/>
          </w:rPr>
          <w:t>http://journalofdiscourses.com/14/38</w:t>
        </w:r>
      </w:hyperlink>
      <w:r w:rsidRPr="00A47993">
        <w:rPr>
          <w:sz w:val="20"/>
          <w:szCs w:val="20"/>
        </w:rPr>
        <w:t xml:space="preserve"> )</w:t>
      </w:r>
    </w:p>
    <w:p w14:paraId="61560DDA" w14:textId="77777777" w:rsidR="00B14BAA" w:rsidRDefault="00B14BAA" w:rsidP="00A162E7">
      <w:pPr>
        <w:rPr>
          <w:szCs w:val="22"/>
        </w:rPr>
      </w:pPr>
    </w:p>
    <w:p w14:paraId="3D5E471A" w14:textId="77777777" w:rsidR="00A162E7" w:rsidRPr="00A47993" w:rsidRDefault="00A47993" w:rsidP="00A162E7">
      <w:pPr>
        <w:rPr>
          <w:sz w:val="20"/>
          <w:szCs w:val="20"/>
        </w:rPr>
      </w:pPr>
      <w:r>
        <w:t xml:space="preserve">1874 June 14, </w:t>
      </w:r>
      <w:r>
        <w:rPr>
          <w:sz w:val="20"/>
          <w:szCs w:val="20"/>
        </w:rPr>
        <w:t xml:space="preserve"> </w:t>
      </w:r>
      <w:r w:rsidR="00B14BAA" w:rsidRPr="00A162E7">
        <w:rPr>
          <w:sz w:val="20"/>
          <w:szCs w:val="20"/>
        </w:rPr>
        <w:t xml:space="preserve">(see 1832 September 22, </w:t>
      </w:r>
      <w:hyperlink r:id="rId213" w:history="1">
        <w:r w:rsidR="00B14BAA" w:rsidRPr="00A162E7">
          <w:rPr>
            <w:rStyle w:val="Hyperlink"/>
            <w:sz w:val="20"/>
            <w:szCs w:val="20"/>
          </w:rPr>
          <w:t>D&amp;C 84:1-5,31,32</w:t>
        </w:r>
      </w:hyperlink>
      <w:r w:rsidR="00B14BAA" w:rsidRPr="00A162E7">
        <w:rPr>
          <w:sz w:val="20"/>
          <w:szCs w:val="20"/>
        </w:rPr>
        <w:t>)</w:t>
      </w:r>
      <w:r w:rsidR="00B14BAA" w:rsidRPr="00A162E7">
        <w:t xml:space="preserve">  </w:t>
      </w:r>
      <w:r w:rsidR="00A162E7" w:rsidRPr="00A162E7">
        <w:t>Apostle Orson Pratt</w:t>
      </w:r>
      <w:r w:rsidR="00A162E7">
        <w:t>:</w:t>
      </w:r>
      <w:r w:rsidR="00A162E7" w:rsidRPr="00A162E7">
        <w:t xml:space="preserve"> </w:t>
      </w:r>
      <w:r w:rsidR="00A162E7">
        <w:t xml:space="preserve"> </w:t>
      </w:r>
      <w:r w:rsidRPr="00A47993">
        <w:rPr>
          <w:i/>
        </w:rPr>
        <w:t>“</w:t>
      </w:r>
      <w:r w:rsidR="00A162E7" w:rsidRPr="00A47993">
        <w:rPr>
          <w:i/>
        </w:rPr>
        <w:t xml:space="preserve">God said, in the year 1832, before we were driven out of Jackson County, in a revelation ... that </w:t>
      </w:r>
      <w:r w:rsidR="00A162E7" w:rsidRPr="00CE2161">
        <w:rPr>
          <w:b/>
          <w:i/>
        </w:rPr>
        <w:t>before that generation</w:t>
      </w:r>
      <w:r w:rsidR="00A162E7" w:rsidRPr="00A47993">
        <w:rPr>
          <w:i/>
        </w:rPr>
        <w:t xml:space="preserve"> should all pass away, a house of the Lord should be built in that county....</w:t>
      </w:r>
      <w:r w:rsidRPr="00A47993">
        <w:rPr>
          <w:i/>
        </w:rPr>
        <w:t xml:space="preserve">  </w:t>
      </w:r>
      <w:r w:rsidR="00A162E7" w:rsidRPr="00A47993">
        <w:rPr>
          <w:i/>
        </w:rPr>
        <w:t xml:space="preserve">This was given forty-two years ago. The generation then living was not only to commence a house of God in Jackson County, Missouri, but was actually to complete the same,... if you believe in these revelations you just as much expect the fulfillment of the revelation as of any one that God has ever given in these latter times,... we Latter-day Saints expect to return to Jackson County and to build a Temple there </w:t>
      </w:r>
      <w:r w:rsidR="00A162E7" w:rsidRPr="00DC3AD4">
        <w:rPr>
          <w:b/>
          <w:i/>
        </w:rPr>
        <w:t>before the generation that was living forty-two years ago has all passed away.</w:t>
      </w:r>
      <w:r w:rsidR="00A162E7" w:rsidRPr="00A47993">
        <w:rPr>
          <w:i/>
        </w:rPr>
        <w:t xml:space="preserve"> Well, then, the time must be </w:t>
      </w:r>
      <w:r w:rsidR="00A162E7" w:rsidRPr="005F5EF0">
        <w:rPr>
          <w:b/>
          <w:i/>
        </w:rPr>
        <w:t>pretty near</w:t>
      </w:r>
      <w:r w:rsidR="00A162E7" w:rsidRPr="00A47993">
        <w:rPr>
          <w:i/>
        </w:rPr>
        <w:t xml:space="preserve"> when we shall begin the work</w:t>
      </w:r>
      <w:r>
        <w:rPr>
          <w:i/>
        </w:rPr>
        <w:t>.”</w:t>
      </w:r>
      <w:r w:rsidR="00A162E7" w:rsidRPr="00A162E7">
        <w:t xml:space="preserve"> </w:t>
      </w:r>
      <w:r w:rsidR="00A162E7" w:rsidRPr="00A47993">
        <w:rPr>
          <w:sz w:val="20"/>
          <w:szCs w:val="20"/>
        </w:rPr>
        <w:t>(Journal of Discourses, vol. 17, p. 111</w:t>
      </w:r>
      <w:r w:rsidRPr="00A47993">
        <w:rPr>
          <w:sz w:val="20"/>
          <w:szCs w:val="20"/>
        </w:rPr>
        <w:t xml:space="preserve">  </w:t>
      </w:r>
      <w:hyperlink r:id="rId214" w:history="1">
        <w:r w:rsidRPr="00A47993">
          <w:rPr>
            <w:rStyle w:val="Hyperlink"/>
            <w:sz w:val="20"/>
            <w:szCs w:val="20"/>
          </w:rPr>
          <w:t>http://journalofdiscourses.com/17/16</w:t>
        </w:r>
      </w:hyperlink>
      <w:r w:rsidRPr="00A47993">
        <w:rPr>
          <w:sz w:val="20"/>
          <w:szCs w:val="20"/>
        </w:rPr>
        <w:t xml:space="preserve"> )</w:t>
      </w:r>
    </w:p>
    <w:p w14:paraId="64DA814B" w14:textId="77777777" w:rsidR="00A47993" w:rsidRDefault="00A47993" w:rsidP="00A162E7">
      <w:pPr>
        <w:rPr>
          <w:szCs w:val="22"/>
        </w:rPr>
      </w:pPr>
    </w:p>
    <w:p w14:paraId="2D9EF3B6" w14:textId="77777777" w:rsidR="00816477" w:rsidRDefault="00816477" w:rsidP="00A162E7">
      <w:pPr>
        <w:rPr>
          <w:sz w:val="20"/>
          <w:szCs w:val="20"/>
        </w:rPr>
      </w:pPr>
      <w:r w:rsidRPr="00A162E7">
        <w:t xml:space="preserve">1875 February 7,  </w:t>
      </w:r>
      <w:r w:rsidR="00B14BAA" w:rsidRPr="00A162E7">
        <w:rPr>
          <w:sz w:val="20"/>
          <w:szCs w:val="20"/>
        </w:rPr>
        <w:t xml:space="preserve">(see 1832 September 22, </w:t>
      </w:r>
      <w:hyperlink r:id="rId215" w:history="1">
        <w:r w:rsidR="00B14BAA" w:rsidRPr="00A162E7">
          <w:rPr>
            <w:rStyle w:val="Hyperlink"/>
            <w:sz w:val="20"/>
            <w:szCs w:val="20"/>
          </w:rPr>
          <w:t>D&amp;C 84:1-5,31,32</w:t>
        </w:r>
      </w:hyperlink>
      <w:r w:rsidR="00B14BAA" w:rsidRPr="00A162E7">
        <w:rPr>
          <w:sz w:val="20"/>
          <w:szCs w:val="20"/>
        </w:rPr>
        <w:t>)</w:t>
      </w:r>
      <w:r w:rsidR="00B14BAA" w:rsidRPr="00A162E7">
        <w:t xml:space="preserve">  </w:t>
      </w:r>
      <w:r w:rsidRPr="00A162E7">
        <w:t>Orson Pratt was teaching that only a few of those who were driven from Jackson County would return to receive their inheritance</w:t>
      </w:r>
      <w:r w:rsidR="00D43F4F">
        <w:t>s:</w:t>
      </w:r>
      <w:r w:rsidRPr="00D43F4F">
        <w:rPr>
          <w:i/>
        </w:rPr>
        <w:t xml:space="preserve"> </w:t>
      </w:r>
      <w:r w:rsidR="00D43F4F" w:rsidRPr="00D43F4F">
        <w:rPr>
          <w:i/>
        </w:rPr>
        <w:t>"We need not expect, from what God has revealed, that a very great number of those who were then in the Church and who were driven, will have the privilege of returning to that land.</w:t>
      </w:r>
      <w:r w:rsidR="00D43F4F">
        <w:rPr>
          <w:rFonts w:ascii="Arial" w:hAnsi="Arial" w:cs="Arial"/>
          <w:lang w:val="en"/>
        </w:rPr>
        <w:t xml:space="preserve"> …</w:t>
      </w:r>
      <w:r w:rsidRPr="00C90E07">
        <w:rPr>
          <w:b/>
          <w:i/>
        </w:rPr>
        <w:t>There will be some that will live to behold that day, and will return ... according to the promise"</w:t>
      </w:r>
      <w:r w:rsidRPr="00A47993">
        <w:rPr>
          <w:i/>
        </w:rPr>
        <w:t xml:space="preserve"> </w:t>
      </w:r>
      <w:r w:rsidRPr="00A47993">
        <w:rPr>
          <w:sz w:val="20"/>
          <w:szCs w:val="20"/>
        </w:rPr>
        <w:t xml:space="preserve">(Journal of Discourses, </w:t>
      </w:r>
      <w:r w:rsidR="00A47993" w:rsidRPr="00A47993">
        <w:rPr>
          <w:sz w:val="20"/>
          <w:szCs w:val="20"/>
        </w:rPr>
        <w:t>vol. 17, p. 29</w:t>
      </w:r>
      <w:r w:rsidR="00D43F4F">
        <w:rPr>
          <w:sz w:val="20"/>
          <w:szCs w:val="20"/>
        </w:rPr>
        <w:t>1-29</w:t>
      </w:r>
      <w:r w:rsidR="00A47993" w:rsidRPr="00A47993">
        <w:rPr>
          <w:sz w:val="20"/>
          <w:szCs w:val="20"/>
        </w:rPr>
        <w:t xml:space="preserve">2  </w:t>
      </w:r>
      <w:hyperlink r:id="rId216" w:history="1">
        <w:r w:rsidR="00A47993" w:rsidRPr="00A47993">
          <w:rPr>
            <w:rStyle w:val="Hyperlink"/>
            <w:sz w:val="20"/>
            <w:szCs w:val="20"/>
          </w:rPr>
          <w:t>http://journalofdiscourses.com/17/41</w:t>
        </w:r>
      </w:hyperlink>
      <w:r w:rsidR="00A47993" w:rsidRPr="00A47993">
        <w:rPr>
          <w:sz w:val="20"/>
          <w:szCs w:val="20"/>
        </w:rPr>
        <w:t xml:space="preserve"> )</w:t>
      </w:r>
    </w:p>
    <w:p w14:paraId="45F86250" w14:textId="77777777" w:rsidR="008D27B2" w:rsidRDefault="008D27B2" w:rsidP="00A162E7">
      <w:pPr>
        <w:rPr>
          <w:sz w:val="20"/>
          <w:szCs w:val="20"/>
        </w:rPr>
      </w:pPr>
    </w:p>
    <w:p w14:paraId="64E05EB1" w14:textId="77777777" w:rsidR="001D0ACC" w:rsidRDefault="001D0ACC" w:rsidP="001D0ACC">
      <w:pPr>
        <w:autoSpaceDE w:val="0"/>
        <w:autoSpaceDN w:val="0"/>
        <w:adjustRightInd w:val="0"/>
      </w:pPr>
      <w:r>
        <w:t xml:space="preserve">1875 March,  “… the elders were preaching that the Savior would come to earth </w:t>
      </w:r>
      <w:r w:rsidRPr="00DC3AD4">
        <w:rPr>
          <w:i/>
        </w:rPr>
        <w:t>"soon not more than sixteen years according to the revelations Joseph Smith had received."</w:t>
      </w:r>
      <w:r>
        <w:rPr>
          <w:sz w:val="16"/>
          <w:szCs w:val="16"/>
        </w:rPr>
        <w:t>39 …</w:t>
      </w:r>
      <w:r>
        <w:t>In the next year, 1876, the Church published a new edition of the Doctrine and Covenants, which divided the revelations into numbered verses and added twenty-six sections, including, for the first time, the Joseph Smith millennial prophecy as Section 130.</w:t>
      </w:r>
      <w:r>
        <w:rPr>
          <w:sz w:val="16"/>
          <w:szCs w:val="16"/>
        </w:rPr>
        <w:t xml:space="preserve">41 </w:t>
      </w:r>
      <w:r>
        <w:t xml:space="preserve">Thus, the Church officially endorsed Joseph Smith's prophetic timetable, renewing hope in the 1891 prophecy. …In 1877, Brigham Young died. His successor, John Taylor, left no doubt of his literal approach to modern prophecy. </w:t>
      </w:r>
      <w:r w:rsidRPr="00DC3AD4">
        <w:rPr>
          <w:i/>
        </w:rPr>
        <w:t>"All that he [God] has said . . . through ancient prophets and through Joseph Smith are true.... I will prophecy that they will take place as sure as God lives, and they are approaching very rapidly upon us."</w:t>
      </w:r>
      <w:r>
        <w:t xml:space="preserve"> George Q. Cannon, his first counselor, told the Saints that step by step all of Joseph Smith's prophecies were coming to fruition </w:t>
      </w:r>
      <w:r w:rsidRPr="00DC3AD4">
        <w:rPr>
          <w:i/>
        </w:rPr>
        <w:t>"just as sure as [if] God [had] spoken it."</w:t>
      </w:r>
      <w:r>
        <w:t xml:space="preserve"> Sixtus E. Johnson, bishop in Kanab, </w:t>
      </w:r>
      <w:r w:rsidRPr="00DC3AD4">
        <w:rPr>
          <w:i/>
        </w:rPr>
        <w:t>"urged the Saints to prepare for the judgments of the Almighty upon the wicked Nations."</w:t>
      </w:r>
      <w:r>
        <w:t xml:space="preserve"> And in 1878, Lorenzo Snow predicted that </w:t>
      </w:r>
      <w:r w:rsidRPr="00DC3AD4">
        <w:rPr>
          <w:i/>
        </w:rPr>
        <w:t>"the time is speedily coming"</w:t>
      </w:r>
      <w:r>
        <w:t xml:space="preserve"> when the Saints would return </w:t>
      </w:r>
      <w:r w:rsidRPr="00DC3AD4">
        <w:rPr>
          <w:i/>
        </w:rPr>
        <w:t>"to Jackson County, Missouri. . . . There are many hundreds and hundreds within the sound of my voice that will live to go back to Jackson County and build a holy temple to the Lord our God."</w:t>
      </w:r>
      <w:r>
        <w:rPr>
          <w:sz w:val="16"/>
          <w:szCs w:val="16"/>
        </w:rPr>
        <w:t>42  …</w:t>
      </w:r>
      <w:r>
        <w:t>An 1879 edition of the Doctrine and Covenants, edited by Orson Pratt, contained footnotes for the first time. Canonized at October 1880 general conference, it provided explicit and official endorsement of the millennial expectation.</w:t>
      </w:r>
      <w:r>
        <w:rPr>
          <w:sz w:val="16"/>
          <w:szCs w:val="16"/>
        </w:rPr>
        <w:t xml:space="preserve">46 </w:t>
      </w:r>
      <w:r w:rsidR="00575F41">
        <w:rPr>
          <w:sz w:val="16"/>
          <w:szCs w:val="16"/>
        </w:rPr>
        <w:t xml:space="preserve"> </w:t>
      </w:r>
      <w:r>
        <w:t xml:space="preserve">Pratt's footnote for Section 130 highlighted Joseph Smith's eighty-five-year millennial prophecy, adding in the commentary section confirmation of the fateful time frame </w:t>
      </w:r>
      <w:r w:rsidRPr="00DC3AD4">
        <w:rPr>
          <w:i/>
        </w:rPr>
        <w:t>"near the end of the year 1890."</w:t>
      </w:r>
      <w:r>
        <w:t xml:space="preserve"> Pratt also cross-referenced the revelation: "See prophecy of Joseph, uttered</w:t>
      </w:r>
    </w:p>
    <w:p w14:paraId="0E9D9F05" w14:textId="77777777" w:rsidR="001D0ACC" w:rsidRDefault="001D0ACC" w:rsidP="001D0ACC">
      <w:pPr>
        <w:autoSpaceDE w:val="0"/>
        <w:autoSpaceDN w:val="0"/>
        <w:adjustRightInd w:val="0"/>
        <w:rPr>
          <w:sz w:val="13"/>
          <w:szCs w:val="13"/>
        </w:rPr>
      </w:pPr>
    </w:p>
    <w:p w14:paraId="4FEA39D0" w14:textId="77777777" w:rsidR="001D0ACC" w:rsidRDefault="001D0ACC" w:rsidP="001D0ACC">
      <w:pPr>
        <w:autoSpaceDE w:val="0"/>
        <w:autoSpaceDN w:val="0"/>
        <w:adjustRightInd w:val="0"/>
        <w:ind w:firstLine="720"/>
        <w:rPr>
          <w:sz w:val="20"/>
          <w:szCs w:val="20"/>
        </w:rPr>
      </w:pPr>
      <w:r>
        <w:rPr>
          <w:sz w:val="13"/>
          <w:szCs w:val="13"/>
        </w:rPr>
        <w:lastRenderedPageBreak/>
        <w:t>39</w:t>
      </w:r>
      <w:r>
        <w:rPr>
          <w:sz w:val="20"/>
          <w:szCs w:val="20"/>
        </w:rPr>
        <w:t xml:space="preserve">"Record of Andrew Jackson Allen," 105, 21 March 1875; C. Jacobson, Diary, 1876, as quoted in Reinwand, "An Interpretive Study of Mormon Millennialism," 145, also refers to fifteen years.  </w:t>
      </w:r>
    </w:p>
    <w:p w14:paraId="67B8C6D6" w14:textId="77777777" w:rsidR="001D0ACC" w:rsidRDefault="001D0ACC" w:rsidP="001D0ACC">
      <w:pPr>
        <w:autoSpaceDE w:val="0"/>
        <w:autoSpaceDN w:val="0"/>
        <w:adjustRightInd w:val="0"/>
        <w:ind w:firstLine="720"/>
        <w:rPr>
          <w:sz w:val="20"/>
          <w:szCs w:val="20"/>
        </w:rPr>
      </w:pPr>
      <w:r>
        <w:rPr>
          <w:sz w:val="13"/>
          <w:szCs w:val="13"/>
        </w:rPr>
        <w:t>4l</w:t>
      </w:r>
      <w:r>
        <w:rPr>
          <w:sz w:val="20"/>
          <w:szCs w:val="20"/>
        </w:rPr>
        <w:t>The editor, Orson Pratt, included Section 130 under the direction of Brigham Young. Robert J. Woodford, "The Historical Development of the Doctrine and Covenants" (Ph.D diss., Brigham Young University, 1974), 70, 75-76,</w:t>
      </w:r>
    </w:p>
    <w:p w14:paraId="36B0FD9F" w14:textId="77777777" w:rsidR="001D0ACC" w:rsidRDefault="001D0ACC" w:rsidP="001D0ACC">
      <w:pPr>
        <w:autoSpaceDE w:val="0"/>
        <w:autoSpaceDN w:val="0"/>
        <w:adjustRightInd w:val="0"/>
        <w:rPr>
          <w:sz w:val="13"/>
          <w:szCs w:val="13"/>
        </w:rPr>
      </w:pPr>
      <w:r>
        <w:rPr>
          <w:sz w:val="20"/>
          <w:szCs w:val="20"/>
        </w:rPr>
        <w:t>1,710. Earlier editions of the Book of Commandments/Doctrine and Covenants had been published in the United States in 1833, 1835, 1844, 1845, and 1846 with a British edition coming in 1845; none of them had included this prophecy.</w:t>
      </w:r>
      <w:r w:rsidRPr="001D0ACC">
        <w:rPr>
          <w:sz w:val="13"/>
          <w:szCs w:val="13"/>
        </w:rPr>
        <w:t xml:space="preserve"> </w:t>
      </w:r>
    </w:p>
    <w:p w14:paraId="3EFE9C98" w14:textId="77777777" w:rsidR="00575F41" w:rsidRDefault="001D0ACC" w:rsidP="001D0ACC">
      <w:pPr>
        <w:autoSpaceDE w:val="0"/>
        <w:autoSpaceDN w:val="0"/>
        <w:adjustRightInd w:val="0"/>
        <w:ind w:firstLine="720"/>
        <w:rPr>
          <w:sz w:val="20"/>
          <w:szCs w:val="20"/>
        </w:rPr>
      </w:pPr>
      <w:r>
        <w:rPr>
          <w:sz w:val="13"/>
          <w:szCs w:val="13"/>
        </w:rPr>
        <w:t>42</w:t>
      </w:r>
      <w:r>
        <w:rPr>
          <w:sz w:val="20"/>
          <w:szCs w:val="20"/>
        </w:rPr>
        <w:t xml:space="preserve">John Taylor, </w:t>
      </w:r>
      <w:r>
        <w:rPr>
          <w:i/>
          <w:iCs/>
          <w:sz w:val="20"/>
          <w:szCs w:val="20"/>
        </w:rPr>
        <w:t xml:space="preserve">Journal of Discourses, </w:t>
      </w:r>
      <w:r>
        <w:rPr>
          <w:sz w:val="20"/>
          <w:szCs w:val="20"/>
        </w:rPr>
        <w:t xml:space="preserve">21 September 1878, 21:56; Cannon quoted in "Religious Service," </w:t>
      </w:r>
      <w:r>
        <w:rPr>
          <w:i/>
          <w:iCs/>
          <w:sz w:val="20"/>
          <w:szCs w:val="20"/>
        </w:rPr>
        <w:t xml:space="preserve">DeseretNews, </w:t>
      </w:r>
      <w:r>
        <w:rPr>
          <w:sz w:val="20"/>
          <w:szCs w:val="20"/>
        </w:rPr>
        <w:t xml:space="preserve">26 June 1882, 1, and "Remarks by President George Q. Cannon," ibid., 26 July 1884, 1; Johnson quoted in Leonard John Nuttall, Diary, 7 December 1878, typescript, Special Collections, Lee Library, Brigham Young University; Snow quoted in Van Wagoner, </w:t>
      </w:r>
      <w:r>
        <w:rPr>
          <w:i/>
          <w:iCs/>
          <w:sz w:val="20"/>
          <w:szCs w:val="20"/>
        </w:rPr>
        <w:t xml:space="preserve">Sidney Rigdon </w:t>
      </w:r>
      <w:r>
        <w:rPr>
          <w:sz w:val="20"/>
          <w:szCs w:val="20"/>
        </w:rPr>
        <w:t xml:space="preserve">153. See also Woodruff, </w:t>
      </w:r>
      <w:r>
        <w:rPr>
          <w:i/>
          <w:iCs/>
          <w:sz w:val="20"/>
          <w:szCs w:val="20"/>
        </w:rPr>
        <w:t xml:space="preserve">Journal, </w:t>
      </w:r>
      <w:r>
        <w:rPr>
          <w:sz w:val="20"/>
          <w:szCs w:val="20"/>
        </w:rPr>
        <w:t xml:space="preserve">7:258; Woodruff, </w:t>
      </w:r>
      <w:r>
        <w:rPr>
          <w:i/>
          <w:iCs/>
          <w:sz w:val="20"/>
          <w:szCs w:val="20"/>
        </w:rPr>
        <w:t xml:space="preserve">Journal of Discourses, </w:t>
      </w:r>
      <w:r>
        <w:rPr>
          <w:sz w:val="20"/>
          <w:szCs w:val="20"/>
        </w:rPr>
        <w:t xml:space="preserve">19:135, 360-61 </w:t>
      </w:r>
    </w:p>
    <w:p w14:paraId="48CA5945" w14:textId="77777777" w:rsidR="00575F41" w:rsidRDefault="00575F41" w:rsidP="001D0ACC">
      <w:pPr>
        <w:autoSpaceDE w:val="0"/>
        <w:autoSpaceDN w:val="0"/>
        <w:adjustRightInd w:val="0"/>
        <w:ind w:firstLine="720"/>
        <w:rPr>
          <w:sz w:val="20"/>
          <w:szCs w:val="20"/>
        </w:rPr>
      </w:pPr>
      <w:r>
        <w:rPr>
          <w:sz w:val="20"/>
          <w:szCs w:val="20"/>
        </w:rPr>
        <w:t>46 Woodford, "The Historical Development of the Doctrine and Covenants,"</w:t>
      </w:r>
    </w:p>
    <w:p w14:paraId="15CF950B" w14:textId="77777777" w:rsidR="001D0ACC" w:rsidRDefault="00F335A0" w:rsidP="00F335A0">
      <w:pPr>
        <w:autoSpaceDE w:val="0"/>
        <w:autoSpaceDN w:val="0"/>
        <w:adjustRightInd w:val="0"/>
      </w:pPr>
      <w:r w:rsidRPr="00F335A0">
        <w:rPr>
          <w:sz w:val="20"/>
          <w:szCs w:val="20"/>
        </w:rPr>
        <w:t>(Journal of Mormon History, Vol. 22, No. 2, 1996, p.</w:t>
      </w:r>
      <w:r>
        <w:rPr>
          <w:sz w:val="20"/>
          <w:szCs w:val="20"/>
        </w:rPr>
        <w:t xml:space="preserve"> 14, 15</w:t>
      </w:r>
    </w:p>
    <w:p w14:paraId="57958CD4" w14:textId="77777777" w:rsidR="001D0ACC" w:rsidRPr="00F335A0" w:rsidRDefault="001D0ACC" w:rsidP="00E37C8C">
      <w:pPr>
        <w:rPr>
          <w:sz w:val="20"/>
          <w:szCs w:val="20"/>
        </w:rPr>
      </w:pPr>
      <w:hyperlink r:id="rId217" w:history="1">
        <w:r w:rsidRPr="00F335A0">
          <w:rPr>
            <w:rStyle w:val="Hyperlink"/>
            <w:sz w:val="20"/>
            <w:szCs w:val="20"/>
          </w:rPr>
          <w:t>http://digitalcommons.usu.edu/cgi/viewcontent.cgi?article=1027&amp;context=mormonhistory</w:t>
        </w:r>
      </w:hyperlink>
    </w:p>
    <w:p w14:paraId="1F4885F2" w14:textId="77777777" w:rsidR="001D0ACC" w:rsidRPr="001D0ACC" w:rsidRDefault="001D0ACC" w:rsidP="00E37C8C"/>
    <w:p w14:paraId="3C476217" w14:textId="77777777" w:rsidR="00E37C8C" w:rsidRPr="00E37C8C" w:rsidRDefault="00E37C8C" w:rsidP="00E37C8C">
      <w:pPr>
        <w:rPr>
          <w:i/>
        </w:rPr>
      </w:pPr>
      <w:r>
        <w:t xml:space="preserve">1875 June 27,  </w:t>
      </w:r>
      <w:r w:rsidRPr="00E37C8C">
        <w:rPr>
          <w:i/>
        </w:rPr>
        <w:t xml:space="preserve">“I do not believe that the day is very far distant when the revelations which God has given concerning the last days will have their fulfillment. </w:t>
      </w:r>
      <w:r w:rsidRPr="00E37C8C">
        <w:rPr>
          <w:b/>
          <w:i/>
        </w:rPr>
        <w:t>I believe there are many children now living in the mountains of Israel who will never taste of death, that is, they will dwell on the earth at the coming of the Lord Jesus Christ.</w:t>
      </w:r>
      <w:r w:rsidRPr="00E37C8C">
        <w:rPr>
          <w:i/>
        </w:rPr>
        <w:t xml:space="preserve"> </w:t>
      </w:r>
      <w:r w:rsidRPr="00E37C8C">
        <w:rPr>
          <w:i/>
          <w:sz w:val="22"/>
          <w:szCs w:val="22"/>
        </w:rPr>
        <w:t>[1875+100= 1975]</w:t>
      </w:r>
      <w:r w:rsidRPr="00E37C8C">
        <w:rPr>
          <w:i/>
        </w:rPr>
        <w:t xml:space="preserve">  I will acknowledge that there is a great deal to be done, and the Lord has not revealed to man the day or the hour, but </w:t>
      </w:r>
      <w:r w:rsidRPr="00E37C8C">
        <w:rPr>
          <w:b/>
          <w:i/>
        </w:rPr>
        <w:t>he has revealed the generation</w:t>
      </w:r>
      <w:r w:rsidRPr="00E37C8C">
        <w:rPr>
          <w:i/>
        </w:rPr>
        <w:t xml:space="preserve">; and the fig trees are now putting forth their leaves in the eyes of all the nations, indicating the near approach of the second coming of the Son of Man. </w:t>
      </w:r>
      <w:r w:rsidRPr="00E37C8C">
        <w:rPr>
          <w:b/>
          <w:i/>
        </w:rPr>
        <w:t>It is my faith that hundreds and thousands of the children that have been given to us will be alive in the flesh when Christ comes</w:t>
      </w:r>
      <w:r w:rsidRPr="00E37C8C">
        <w:rPr>
          <w:i/>
        </w:rPr>
        <w:t xml:space="preserve"> in the clouds of heaven in power and great glory. </w:t>
      </w:r>
      <w:r w:rsidRPr="00E37C8C">
        <w:rPr>
          <w:b/>
          <w:i/>
        </w:rPr>
        <w:t>The Lord will not disappoint the inhabitants of the earth in these last days in regard to his second coming</w:t>
      </w:r>
      <w:r w:rsidRPr="00E37C8C">
        <w:rPr>
          <w:i/>
        </w:rPr>
        <w:t xml:space="preserve">, any more than he has with regard to other great events and dispensations.  </w:t>
      </w:r>
    </w:p>
    <w:p w14:paraId="198AE9A5" w14:textId="77777777" w:rsidR="00E37C8C" w:rsidRPr="00BA0A8C" w:rsidRDefault="00E37C8C" w:rsidP="00E37C8C">
      <w:pPr>
        <w:ind w:firstLine="720"/>
      </w:pPr>
      <w:r w:rsidRPr="00E37C8C">
        <w:rPr>
          <w:i/>
        </w:rPr>
        <w:t xml:space="preserve">We live in a very important age and generation; we live in the day and time when God has set his hand to fulfill a measure of prophecy and revelation to man, in the great dispensation of all dispensations. As an individual </w:t>
      </w:r>
      <w:r w:rsidRPr="00E37C8C">
        <w:rPr>
          <w:b/>
          <w:i/>
        </w:rPr>
        <w:t xml:space="preserve">I do not believe that many more years will roll over the heads of the inhabitants of the earth before the resurrection will be upon them, and then these children, which we are called to bury today, will come forth from their graves, clothed with glory, immortality and eternal life. </w:t>
      </w:r>
      <w:r w:rsidRPr="00E37C8C">
        <w:rPr>
          <w:i/>
        </w:rPr>
        <w:t xml:space="preserve">You may ask why I believe this. </w:t>
      </w:r>
      <w:r w:rsidRPr="00E37C8C">
        <w:rPr>
          <w:b/>
          <w:i/>
        </w:rPr>
        <w:t xml:space="preserve">I believe it because the revelations of God say so. I read the Scriptures, and I believe that the revelations and prophecies therein contained mean what they say…  </w:t>
      </w:r>
      <w:r w:rsidRPr="00E37C8C">
        <w:rPr>
          <w:i/>
        </w:rPr>
        <w:t xml:space="preserve">those long lost tribes will come forth in your day and mine, if we live a few years longer, and they will be crowned under the hands of the children of Ephraim—the Elders of Israel who dwell in the land of Zion...  The earth is now pretty near ripe, and when ripened the Lord will cut them off. These things are before the Latter-day Saints, but the world do not believe in them any more than they believed in the message of Noah or Lot. </w:t>
      </w:r>
      <w:r w:rsidRPr="00E37C8C">
        <w:rPr>
          <w:b/>
          <w:i/>
        </w:rPr>
        <w:t>Brethren and sisters, let us read the revelations of God for ourselves, and when we read them, let us believe them</w:t>
      </w:r>
      <w:r w:rsidRPr="00E37C8C">
        <w:rPr>
          <w:i/>
        </w:rPr>
        <w:t>…”</w:t>
      </w:r>
      <w:r>
        <w:t xml:space="preserve">  </w:t>
      </w:r>
      <w:r w:rsidRPr="00E37C8C">
        <w:rPr>
          <w:sz w:val="20"/>
          <w:szCs w:val="20"/>
        </w:rPr>
        <w:t xml:space="preserve">(Second Coming of Christ, Wilford Woodruff, Salt Lake City, June 27, 1875, </w:t>
      </w:r>
      <w:hyperlink r:id="rId218" w:history="1">
        <w:r w:rsidRPr="00E37C8C">
          <w:rPr>
            <w:rStyle w:val="Hyperlink"/>
            <w:sz w:val="20"/>
            <w:szCs w:val="20"/>
          </w:rPr>
          <w:t>Journal of Discourse, vo</w:t>
        </w:r>
        <w:r w:rsidRPr="00E37C8C">
          <w:rPr>
            <w:rStyle w:val="Hyperlink"/>
            <w:sz w:val="20"/>
            <w:szCs w:val="20"/>
          </w:rPr>
          <w:t>l</w:t>
        </w:r>
        <w:r w:rsidRPr="00E37C8C">
          <w:rPr>
            <w:rStyle w:val="Hyperlink"/>
            <w:sz w:val="20"/>
            <w:szCs w:val="20"/>
          </w:rPr>
          <w:t>. 18, pp.37-38)</w:t>
        </w:r>
      </w:hyperlink>
    </w:p>
    <w:p w14:paraId="013217E4" w14:textId="77777777" w:rsidR="008D27B2" w:rsidRDefault="008D27B2" w:rsidP="00A162E7">
      <w:pPr>
        <w:rPr>
          <w:sz w:val="20"/>
          <w:szCs w:val="20"/>
        </w:rPr>
      </w:pPr>
    </w:p>
    <w:p w14:paraId="79CB3B19" w14:textId="77777777" w:rsidR="00A76B70" w:rsidRDefault="00A76B70" w:rsidP="00FB2D30">
      <w:r>
        <w:rPr>
          <w:rStyle w:val="small"/>
        </w:rPr>
        <w:t>1875</w:t>
      </w:r>
      <w:r w:rsidRPr="00A76B70">
        <w:rPr>
          <w:rStyle w:val="small"/>
        </w:rPr>
        <w:t xml:space="preserve"> </w:t>
      </w:r>
      <w:r>
        <w:rPr>
          <w:rStyle w:val="small"/>
        </w:rPr>
        <w:t xml:space="preserve">Oct. 2,    </w:t>
      </w:r>
      <w:r w:rsidRPr="00A76B70">
        <w:rPr>
          <w:rStyle w:val="small"/>
          <w:i/>
        </w:rPr>
        <w:t>“</w:t>
      </w:r>
      <w:r w:rsidRPr="00A76B70">
        <w:rPr>
          <w:i/>
        </w:rPr>
        <w:t xml:space="preserve">God has sent forth His warning message in the midst of this nation, but they have rejected it and treated His servants with contempt; the Lord has gathered out His people from their midst, and has planted them here in these mountains; and </w:t>
      </w:r>
      <w:r w:rsidRPr="00A76B70">
        <w:rPr>
          <w:b/>
          <w:i/>
        </w:rPr>
        <w:t>He will speedily fulfill the prophecy in relation to the overthrow of this nation, and their destruction</w:t>
      </w:r>
      <w:r w:rsidRPr="00A76B70">
        <w:rPr>
          <w:i/>
        </w:rPr>
        <w:t>. We shall be obliged to have a government to preserve ourselves in unity and peace; for they, through being wasted away, will not have the power to govern; for state will be divided against state, city against city, town against town, and the whole country will be in terror and confusion; mobocracy will prevail and there will be no security, through this great Republic, for the lives or property of the people.”</w:t>
      </w:r>
      <w:r>
        <w:t xml:space="preserve"> </w:t>
      </w:r>
      <w:r>
        <w:rPr>
          <w:rStyle w:val="small"/>
        </w:rPr>
        <w:t>(Orson Pratt, Deseret Evening News, Oct. 2, 1875)</w:t>
      </w:r>
    </w:p>
    <w:p w14:paraId="04A733E9" w14:textId="77777777" w:rsidR="00A76B70" w:rsidRDefault="00A76B70" w:rsidP="00FB2D30"/>
    <w:p w14:paraId="1D7F1A09" w14:textId="77777777" w:rsidR="00FB2D30" w:rsidRPr="00602562" w:rsidRDefault="00FB2D30" w:rsidP="00FB2D30">
      <w:pPr>
        <w:rPr>
          <w:sz w:val="20"/>
          <w:szCs w:val="20"/>
        </w:rPr>
      </w:pPr>
      <w:r>
        <w:lastRenderedPageBreak/>
        <w:t>1876 A</w:t>
      </w:r>
      <w:r w:rsidRPr="00602562">
        <w:t xml:space="preserve">pril 6, </w:t>
      </w:r>
      <w:r>
        <w:t xml:space="preserve">  </w:t>
      </w:r>
      <w:hyperlink r:id="rId219" w:history="1">
        <w:r w:rsidRPr="00602562">
          <w:rPr>
            <w:rStyle w:val="Hyperlink"/>
          </w:rPr>
          <w:t>Unbelief of the Present Age, Etc</w:t>
        </w:r>
      </w:hyperlink>
      <w:r>
        <w:t xml:space="preserve">   </w:t>
      </w:r>
      <w:r w:rsidRPr="00602562">
        <w:rPr>
          <w:i/>
        </w:rPr>
        <w:t xml:space="preserve">“One of the signs of the times to be given when the kingdom of God should be built up, was the heaving of the sea beyond its bounds. Has anybody heard of any such thing in these days? Everybody that reads the newspapers knows that events of this kind have been common during the past few years; but </w:t>
      </w:r>
      <w:r w:rsidRPr="00602562">
        <w:rPr>
          <w:b/>
          <w:i/>
        </w:rPr>
        <w:t>this generation</w:t>
      </w:r>
      <w:r w:rsidRPr="00602562">
        <w:rPr>
          <w:i/>
        </w:rPr>
        <w:t xml:space="preserve"> pay no more regard to them than they would to the shaking of a straw in the wind, so far as being a sign of the coming of the Son of Man, or of the accomplishment of the work of the Lord in the last days. Talk to people generally, in the world, about such things, and they say—"Oh, they are accounted for upon some natural principle." It is so with all of the signs that the Lord has given, or that he will give, that have been prophesied about—they can all be accounted for upon some natural principle. They are nevertheless coming to pass in the time that the Lord, through his Prophets, has said they would come. </w:t>
      </w:r>
      <w:r w:rsidRPr="00602562">
        <w:rPr>
          <w:b/>
          <w:i/>
        </w:rPr>
        <w:t>Many things prophesied of in ages past and gone are actually transpiring today,</w:t>
      </w:r>
      <w:r w:rsidRPr="00602562">
        <w:rPr>
          <w:i/>
        </w:rPr>
        <w:t xml:space="preserve"> yet the people generally do not comprehend them. But the majority of </w:t>
      </w:r>
      <w:r w:rsidRPr="00602562">
        <w:rPr>
          <w:b/>
          <w:i/>
        </w:rPr>
        <w:t>the Latter-day Saints</w:t>
      </w:r>
      <w:r w:rsidRPr="00602562">
        <w:rPr>
          <w:i/>
        </w:rPr>
        <w:t xml:space="preserve"> do, and they </w:t>
      </w:r>
      <w:r w:rsidRPr="00602562">
        <w:rPr>
          <w:b/>
          <w:i/>
        </w:rPr>
        <w:t>know that the time of the second coming of the Savior is approaching.</w:t>
      </w:r>
      <w:r>
        <w:rPr>
          <w:b/>
          <w:i/>
        </w:rPr>
        <w:t xml:space="preserve">”   </w:t>
      </w:r>
      <w:r w:rsidRPr="00602562">
        <w:rPr>
          <w:sz w:val="20"/>
          <w:szCs w:val="20"/>
        </w:rPr>
        <w:t xml:space="preserve">(Daniel H. Wells, General Conference, April 6, 1876, Journal of Discourse, Vol.18, pages 203-207, </w:t>
      </w:r>
      <w:hyperlink r:id="rId220" w:history="1">
        <w:r w:rsidRPr="00602562">
          <w:rPr>
            <w:rStyle w:val="Hyperlink"/>
            <w:sz w:val="20"/>
            <w:szCs w:val="20"/>
          </w:rPr>
          <w:t>http://journalofdiscourses.com/18/24</w:t>
        </w:r>
      </w:hyperlink>
      <w:r w:rsidRPr="00602562">
        <w:rPr>
          <w:sz w:val="20"/>
          <w:szCs w:val="20"/>
        </w:rPr>
        <w:t xml:space="preserve"> )</w:t>
      </w:r>
    </w:p>
    <w:p w14:paraId="30167B13" w14:textId="77777777" w:rsidR="00C90E07" w:rsidRDefault="00C90E07" w:rsidP="00A162E7">
      <w:pPr>
        <w:rPr>
          <w:sz w:val="20"/>
          <w:szCs w:val="20"/>
        </w:rPr>
      </w:pPr>
    </w:p>
    <w:p w14:paraId="697C5D65" w14:textId="77777777" w:rsidR="001062A2" w:rsidRPr="001062A2" w:rsidRDefault="001062A2" w:rsidP="00C90E07">
      <w:pPr>
        <w:rPr>
          <w:sz w:val="22"/>
          <w:szCs w:val="22"/>
        </w:rPr>
      </w:pPr>
      <w:r>
        <w:t xml:space="preserve">1876 January 15,  </w:t>
      </w:r>
      <w:r w:rsidR="00113E40">
        <w:t xml:space="preserve">Andrew J. Allen reported that two elders told a congregation in one of the Salt Lake Valley wards to avoid the gentiles and their dress, and to </w:t>
      </w:r>
      <w:r w:rsidR="00113E40" w:rsidRPr="001062A2">
        <w:rPr>
          <w:b/>
          <w:i/>
        </w:rPr>
        <w:t>“look forward to the time when the saviour would come on the earth which would be soon not more than sixteen years according to the revelations Joseph Smith had received.”</w:t>
      </w:r>
      <w:r w:rsidR="00113E40">
        <w:t xml:space="preserve"> </w:t>
      </w:r>
      <w:r>
        <w:t xml:space="preserve"> </w:t>
      </w:r>
      <w:r w:rsidR="00113E40">
        <w:t xml:space="preserve">Henry Ballard recorded in his diary that in a Bishop’s meeting in Logan, Utah, on January 15, 1876, Joseph F. Smith said, </w:t>
      </w:r>
      <w:r w:rsidR="00113E40" w:rsidRPr="001062A2">
        <w:rPr>
          <w:b/>
        </w:rPr>
        <w:t>“that by the history of Joseph that it was only 15 years till the coming of the Son of man.”</w:t>
      </w:r>
      <w:r w:rsidRPr="001062A2">
        <w:rPr>
          <w:b/>
        </w:rPr>
        <w:t xml:space="preserve">  </w:t>
      </w:r>
      <w:hyperlink r:id="rId221" w:history="1">
        <w:r w:rsidRPr="001062A2">
          <w:rPr>
            <w:rStyle w:val="Hyperlink"/>
            <w:sz w:val="20"/>
            <w:szCs w:val="20"/>
          </w:rPr>
          <w:t>http://digital.lib.usu.edu/cdm/ref/collection/Diaries/id/1</w:t>
        </w:r>
        <w:r w:rsidRPr="001062A2">
          <w:rPr>
            <w:rStyle w:val="Hyperlink"/>
            <w:sz w:val="20"/>
            <w:szCs w:val="20"/>
          </w:rPr>
          <w:t>6</w:t>
        </w:r>
        <w:r w:rsidRPr="001062A2">
          <w:rPr>
            <w:rStyle w:val="Hyperlink"/>
            <w:sz w:val="20"/>
            <w:szCs w:val="20"/>
          </w:rPr>
          <w:t>202</w:t>
        </w:r>
      </w:hyperlink>
    </w:p>
    <w:p w14:paraId="6317CF32" w14:textId="77777777" w:rsidR="00113E40" w:rsidRDefault="00113E40" w:rsidP="00C90E07">
      <w:pPr>
        <w:rPr>
          <w:sz w:val="22"/>
          <w:szCs w:val="22"/>
        </w:rPr>
      </w:pPr>
    </w:p>
    <w:p w14:paraId="23749366" w14:textId="77777777" w:rsidR="005516DE" w:rsidRDefault="00C90E07" w:rsidP="006C17DA">
      <w:pPr>
        <w:rPr>
          <w:sz w:val="20"/>
          <w:szCs w:val="20"/>
        </w:rPr>
      </w:pPr>
      <w:r>
        <w:rPr>
          <w:sz w:val="22"/>
          <w:szCs w:val="22"/>
        </w:rPr>
        <w:t xml:space="preserve">1877 May 20,   </w:t>
      </w:r>
      <w:r w:rsidRPr="00C90E07">
        <w:t xml:space="preserve">Concerning the temple in Jerusalem, </w:t>
      </w:r>
      <w:hyperlink r:id="rId222" w:tooltip="Orson Pratt" w:history="1">
        <w:r w:rsidRPr="00C90E07">
          <w:rPr>
            <w:rStyle w:val="Hyperlink"/>
          </w:rPr>
          <w:t>Orso</w:t>
        </w:r>
        <w:r w:rsidRPr="00C90E07">
          <w:rPr>
            <w:rStyle w:val="Hyperlink"/>
          </w:rPr>
          <w:t>n</w:t>
        </w:r>
        <w:r w:rsidRPr="00C90E07">
          <w:rPr>
            <w:rStyle w:val="Hyperlink"/>
          </w:rPr>
          <w:t xml:space="preserve"> Pratt</w:t>
        </w:r>
      </w:hyperlink>
      <w:r w:rsidRPr="00C90E07">
        <w:t xml:space="preserve"> stated, </w:t>
      </w:r>
      <w:r w:rsidRPr="0093085E">
        <w:rPr>
          <w:i/>
        </w:rPr>
        <w:t xml:space="preserve">"By and by there will be a Temple built at Jerusalem. Who do you think is going to build it? You may think that it will be the unbelieving Jews who rejected the Savior. I believe that that which is contained on the 77th page of the Book of Mormon, as well as in many other places, in that same book, will be literally fulfilled. The Temple at Jerusalem will undoubtedly be built, by those who believe in the true Messiah. Its construction will be, in some respects different from the Temples now being built. </w:t>
      </w:r>
      <w:r w:rsidRPr="0093085E">
        <w:rPr>
          <w:b/>
          <w:i/>
        </w:rPr>
        <w:t>It will contain the throne of the Lord,</w:t>
      </w:r>
      <w:r w:rsidRPr="0093085E">
        <w:rPr>
          <w:i/>
        </w:rPr>
        <w:t xml:space="preserve"> upon which he will, at times, personally sit, and will reign over the house of Israel for ever. It may also contain twelve other thrones, on which the twelve ancient Apostles will sit, and judge the twelve tribes of Israel."</w:t>
      </w:r>
      <w:r w:rsidR="0093085E">
        <w:t xml:space="preserve">  </w:t>
      </w:r>
      <w:r w:rsidR="0093085E" w:rsidRPr="00113E40">
        <w:rPr>
          <w:sz w:val="20"/>
          <w:szCs w:val="20"/>
        </w:rPr>
        <w:t>(Pratt, Orson,</w:t>
      </w:r>
      <w:r w:rsidRPr="00113E40">
        <w:rPr>
          <w:sz w:val="20"/>
          <w:szCs w:val="20"/>
        </w:rPr>
        <w:t xml:space="preserve"> </w:t>
      </w:r>
      <w:hyperlink r:id="rId223" w:history="1">
        <w:r w:rsidRPr="00113E40">
          <w:rPr>
            <w:rStyle w:val="Hyperlink"/>
            <w:sz w:val="20"/>
            <w:szCs w:val="20"/>
          </w:rPr>
          <w:t>Build</w:t>
        </w:r>
        <w:r w:rsidRPr="00113E40">
          <w:rPr>
            <w:rStyle w:val="Hyperlink"/>
            <w:sz w:val="20"/>
            <w:szCs w:val="20"/>
          </w:rPr>
          <w:t>i</w:t>
        </w:r>
        <w:r w:rsidRPr="00113E40">
          <w:rPr>
            <w:rStyle w:val="Hyperlink"/>
            <w:sz w:val="20"/>
            <w:szCs w:val="20"/>
          </w:rPr>
          <w:t>n</w:t>
        </w:r>
        <w:r w:rsidRPr="00113E40">
          <w:rPr>
            <w:rStyle w:val="Hyperlink"/>
            <w:sz w:val="20"/>
            <w:szCs w:val="20"/>
          </w:rPr>
          <w:t>g T</w:t>
        </w:r>
        <w:r w:rsidRPr="00113E40">
          <w:rPr>
            <w:rStyle w:val="Hyperlink"/>
            <w:sz w:val="20"/>
            <w:szCs w:val="20"/>
          </w:rPr>
          <w:t>e</w:t>
        </w:r>
        <w:r w:rsidRPr="00113E40">
          <w:rPr>
            <w:rStyle w:val="Hyperlink"/>
            <w:sz w:val="20"/>
            <w:szCs w:val="20"/>
          </w:rPr>
          <w:t>mples</w:t>
        </w:r>
        <w:r w:rsidR="0093085E" w:rsidRPr="00113E40">
          <w:rPr>
            <w:rStyle w:val="Hyperlink"/>
            <w:sz w:val="20"/>
            <w:szCs w:val="20"/>
          </w:rPr>
          <w:t>,</w:t>
        </w:r>
      </w:hyperlink>
      <w:r w:rsidRPr="00113E40">
        <w:rPr>
          <w:sz w:val="20"/>
          <w:szCs w:val="20"/>
        </w:rPr>
        <w:t xml:space="preserve"> Journal of Discourses vol. 19: p. </w:t>
      </w:r>
      <w:r w:rsidR="0093085E" w:rsidRPr="00113E40">
        <w:rPr>
          <w:sz w:val="20"/>
          <w:szCs w:val="20"/>
        </w:rPr>
        <w:t>19–20)</w:t>
      </w:r>
    </w:p>
    <w:p w14:paraId="4A47688D" w14:textId="77777777" w:rsidR="005F7799" w:rsidRDefault="005F7799" w:rsidP="006C17DA"/>
    <w:p w14:paraId="3082C16A" w14:textId="77777777" w:rsidR="00325A7B" w:rsidRPr="00794F79" w:rsidRDefault="006C17DA" w:rsidP="006C17DA">
      <w:pPr>
        <w:rPr>
          <w:b/>
          <w:i/>
        </w:rPr>
      </w:pPr>
      <w:r w:rsidRPr="006C17DA">
        <w:t>1877</w:t>
      </w:r>
      <w:r>
        <w:t xml:space="preserve"> </w:t>
      </w:r>
      <w:r w:rsidR="00325A7B" w:rsidRPr="006C17DA">
        <w:t>Dec</w:t>
      </w:r>
      <w:r>
        <w:t>ember</w:t>
      </w:r>
      <w:r w:rsidR="00325A7B" w:rsidRPr="006C17DA">
        <w:t xml:space="preserve"> 16,</w:t>
      </w:r>
      <w:r w:rsidRPr="006C17DA">
        <w:t xml:space="preserve">  A Vision of the Apostle John Taylor: </w:t>
      </w:r>
      <w:r w:rsidRPr="00794F79">
        <w:rPr>
          <w:i/>
        </w:rPr>
        <w:t>“…</w:t>
      </w:r>
      <w:r w:rsidR="00325A7B" w:rsidRPr="00794F79">
        <w:rPr>
          <w:i/>
        </w:rPr>
        <w:t xml:space="preserve">Some of the brethren have been asking me concerning </w:t>
      </w:r>
      <w:r w:rsidRPr="00794F79">
        <w:rPr>
          <w:b/>
          <w:i/>
        </w:rPr>
        <w:t>[The Second] C</w:t>
      </w:r>
      <w:r w:rsidR="00325A7B" w:rsidRPr="00794F79">
        <w:rPr>
          <w:b/>
          <w:i/>
        </w:rPr>
        <w:t>oming events</w:t>
      </w:r>
      <w:r w:rsidR="00325A7B" w:rsidRPr="00794F79">
        <w:rPr>
          <w:i/>
        </w:rPr>
        <w:t xml:space="preserve">, and I will now tell you some of the things </w:t>
      </w:r>
      <w:r w:rsidR="00325A7B" w:rsidRPr="00794F79">
        <w:rPr>
          <w:b/>
          <w:i/>
        </w:rPr>
        <w:t>which will shortly come to pass.</w:t>
      </w:r>
    </w:p>
    <w:p w14:paraId="2342D155" w14:textId="77777777" w:rsidR="00325A7B" w:rsidRPr="00794F79" w:rsidRDefault="00325A7B" w:rsidP="005516DE">
      <w:pPr>
        <w:ind w:firstLine="720"/>
        <w:rPr>
          <w:i/>
        </w:rPr>
      </w:pPr>
      <w:r w:rsidRPr="00794F79">
        <w:rPr>
          <w:i/>
        </w:rPr>
        <w:t>I then found myself wandering about the streets of Salt Lake City and noticed on the doors of every house, including my own, badges of mourning… No one seemed to be passing along the streets and everything was as still as death…</w:t>
      </w:r>
      <w:r w:rsidR="006C17DA" w:rsidRPr="00794F79">
        <w:rPr>
          <w:i/>
        </w:rPr>
        <w:t xml:space="preserve">  </w:t>
      </w:r>
      <w:r w:rsidRPr="00794F79">
        <w:rPr>
          <w:i/>
        </w:rPr>
        <w:t xml:space="preserve"> I then looked over the country; in every direction as far as I could see, a similar condition </w:t>
      </w:r>
      <w:r w:rsidR="006C17DA" w:rsidRPr="00794F79">
        <w:rPr>
          <w:i/>
        </w:rPr>
        <w:t xml:space="preserve">of sickness and death </w:t>
      </w:r>
      <w:r w:rsidRPr="00794F79">
        <w:rPr>
          <w:i/>
        </w:rPr>
        <w:t>prevailed.</w:t>
      </w:r>
      <w:r w:rsidR="006C17DA" w:rsidRPr="00794F79">
        <w:rPr>
          <w:i/>
        </w:rPr>
        <w:t xml:space="preserve">  </w:t>
      </w:r>
      <w:r w:rsidRPr="00794F79">
        <w:rPr>
          <w:i/>
        </w:rPr>
        <w:t>The inhabitants of Illinois and Missouri</w:t>
      </w:r>
      <w:r w:rsidR="006C17DA" w:rsidRPr="00794F79">
        <w:rPr>
          <w:i/>
        </w:rPr>
        <w:t xml:space="preserve"> were</w:t>
      </w:r>
      <w:r w:rsidRPr="00794F79">
        <w:rPr>
          <w:i/>
        </w:rPr>
        <w:t xml:space="preserve"> in dreadful condition, the men and women killing each other in the most brutal manner.</w:t>
      </w:r>
    </w:p>
    <w:p w14:paraId="55656AD7" w14:textId="77777777" w:rsidR="00325A7B" w:rsidRPr="00794F79" w:rsidRDefault="00325A7B" w:rsidP="005516DE">
      <w:pPr>
        <w:ind w:firstLine="720"/>
        <w:rPr>
          <w:i/>
        </w:rPr>
      </w:pPr>
      <w:r w:rsidRPr="00794F79">
        <w:rPr>
          <w:i/>
        </w:rPr>
        <w:t xml:space="preserve">Next I visited the City of Washington, D.C., and found the place deserted and in ruins. From there I went to Baltimore and on the square, where stands the monument of 1812, dead bodies of the inhabitants of the place were piled in heaps. While there I saw mothers cut the throats of their own children and drink the blood in order to quench their thirst. The waters of the Chesapeake Bay were so befouled from the effect of dead bodies that the water could not be used. Sickness and death prevailed throughout the city and the stench was something awful. I thought surely that this must be </w:t>
      </w:r>
      <w:r w:rsidRPr="00794F79">
        <w:rPr>
          <w:i/>
        </w:rPr>
        <w:lastRenderedPageBreak/>
        <w:t>the end of suffering, but when I visited the City of Philadelphia, I found the place in ruins and the smell from dead bodies was beyond anything one could imagine.</w:t>
      </w:r>
    </w:p>
    <w:p w14:paraId="2EC0A674" w14:textId="77777777" w:rsidR="00325A7B" w:rsidRPr="00794F79" w:rsidRDefault="00325A7B" w:rsidP="005516DE">
      <w:pPr>
        <w:ind w:firstLine="720"/>
        <w:rPr>
          <w:i/>
        </w:rPr>
      </w:pPr>
      <w:r w:rsidRPr="00794F79">
        <w:rPr>
          <w:i/>
        </w:rPr>
        <w:t>In New York I saw men crawl out of cellars, ravish beautiful women, kill them and rob them of their jewels. I saw parents eating the flesh of their own offspring and then roll over and die. Looking back while on my way to Central Park, I saw fire break out and a heavy wind carried the flames over the city, and all the buildings, wharfs and ships in the harbor were burned. The stench from the burning bodies was carried by the wind across the Hudson River spreading death and destruction wherever it went. The sights that met my view on all sides were so horrible to look upon that it would be impossible for me to describe them.</w:t>
      </w:r>
    </w:p>
    <w:p w14:paraId="2FBE7CA5" w14:textId="77777777" w:rsidR="00325A7B" w:rsidRPr="00794F79" w:rsidRDefault="00325A7B" w:rsidP="005516DE">
      <w:pPr>
        <w:ind w:firstLine="720"/>
        <w:rPr>
          <w:i/>
        </w:rPr>
      </w:pPr>
      <w:r w:rsidRPr="00794F79">
        <w:rPr>
          <w:i/>
        </w:rPr>
        <w:t xml:space="preserve">After these scenes had passed, I found myself standing on the left bank of the Missouri River, just opposite to where stood the City of Independence and soon discovered that the states of Illinois, Missouri, and part of Iowa had been swept clean of its inhabitants and the surrounding country was a complete wilderness. </w:t>
      </w:r>
    </w:p>
    <w:p w14:paraId="39C08AE0" w14:textId="77777777" w:rsidR="00325A7B" w:rsidRPr="00794F79" w:rsidRDefault="00325A7B" w:rsidP="00794F79">
      <w:pPr>
        <w:ind w:firstLine="720"/>
        <w:rPr>
          <w:b/>
          <w:i/>
        </w:rPr>
      </w:pPr>
      <w:r w:rsidRPr="00794F79">
        <w:rPr>
          <w:i/>
        </w:rPr>
        <w:t xml:space="preserve">A short distance across the river, I beheld twelve men dressed in their temple robes standing in a square with their hands raised, and it was made known to me that they represented the twelve gates of the New Jerusalem. They then consecrated the grounds and laid the cornerstones of the city and temple; and while they were doing so, I saw myriads of heavenly angels hovering over them. I heard the most beautiful music and singing that I ever listened to and these were the words they repeated: </w:t>
      </w:r>
      <w:r w:rsidR="00794F79" w:rsidRPr="00794F79">
        <w:rPr>
          <w:i/>
        </w:rPr>
        <w:t xml:space="preserve"> </w:t>
      </w:r>
      <w:r w:rsidRPr="00794F79">
        <w:rPr>
          <w:b/>
          <w:i/>
        </w:rPr>
        <w:t>“Now is established the Kingdom of our God and His Christ which shall no more be thrown down or given to another people.”</w:t>
      </w:r>
    </w:p>
    <w:p w14:paraId="2A9C9169" w14:textId="77777777" w:rsidR="00325A7B" w:rsidRPr="00794F79" w:rsidRDefault="00325A7B" w:rsidP="005516DE">
      <w:pPr>
        <w:ind w:firstLine="720"/>
        <w:rPr>
          <w:i/>
        </w:rPr>
      </w:pPr>
      <w:r w:rsidRPr="00794F79">
        <w:rPr>
          <w:b/>
          <w:i/>
        </w:rPr>
        <w:t>I then saw a multitude of people coming from various directions to take part in the upbuilding of the city and temple and even the angels were on hand to assist in the glorious work. A great cloud arose above them and many of the saints were clothed in their temple robes.</w:t>
      </w:r>
      <w:r w:rsidR="005516DE" w:rsidRPr="00794F79">
        <w:rPr>
          <w:i/>
        </w:rPr>
        <w:t xml:space="preserve">  </w:t>
      </w:r>
      <w:r w:rsidRPr="00794F79">
        <w:rPr>
          <w:i/>
        </w:rPr>
        <w:t>All of a sudden I found myself standing at the pulpit of the Ogden Tabernacle, yet I could see the building of the city of Zion and temple going on and the cloud that hovered above the place.</w:t>
      </w:r>
    </w:p>
    <w:p w14:paraId="53834169" w14:textId="77777777" w:rsidR="00325A7B" w:rsidRPr="00794F79" w:rsidRDefault="00325A7B" w:rsidP="005516DE">
      <w:pPr>
        <w:ind w:firstLine="720"/>
        <w:rPr>
          <w:i/>
        </w:rPr>
      </w:pPr>
      <w:r w:rsidRPr="00794F79">
        <w:rPr>
          <w:i/>
        </w:rPr>
        <w:t xml:space="preserve">I had become so animated by this time that I called upon the congregation to listen to the sweet music and singing of the angels that seemed to fill the house. Then </w:t>
      </w:r>
      <w:r w:rsidRPr="00794F79">
        <w:rPr>
          <w:b/>
          <w:i/>
        </w:rPr>
        <w:t>I heard a voice say, “Now has come to pass that which was spoken by the mouth of Isaiah the Prophet</w:t>
      </w:r>
      <w:r w:rsidRPr="00794F79">
        <w:rPr>
          <w:i/>
        </w:rPr>
        <w:t>, where he declares that `Seven women shall take hold of one man saying, We will eat our own bread and wear our own apparel, only let us be called by thy name to take away our reproach.’”</w:t>
      </w:r>
    </w:p>
    <w:p w14:paraId="6D7131EF" w14:textId="77777777" w:rsidR="00325A7B" w:rsidRPr="005516DE" w:rsidRDefault="00325A7B" w:rsidP="005516DE">
      <w:pPr>
        <w:ind w:firstLine="720"/>
        <w:rPr>
          <w:sz w:val="20"/>
          <w:szCs w:val="20"/>
        </w:rPr>
      </w:pPr>
      <w:r w:rsidRPr="00794F79">
        <w:rPr>
          <w:i/>
        </w:rPr>
        <w:t>By this time I was so exhausted that I staggered backwards, and Brother Franklin D. Richards and some of the other brethren caught me before I fell. I then asked Brother Richards to apologize for me stopping so abruptly in my remarks, and to tell them that I had not fainted, but was overcome from exhaustion. I then rolled over in bed and the clock in the City and County Building struck twelve.</w:t>
      </w:r>
      <w:r w:rsidR="00794F79" w:rsidRPr="00794F79">
        <w:rPr>
          <w:i/>
        </w:rPr>
        <w:t>”</w:t>
      </w:r>
      <w:r w:rsidR="005516DE">
        <w:t xml:space="preserve">  </w:t>
      </w:r>
      <w:r w:rsidR="005516DE" w:rsidRPr="005516DE">
        <w:rPr>
          <w:sz w:val="20"/>
          <w:szCs w:val="20"/>
        </w:rPr>
        <w:t>(</w:t>
      </w:r>
      <w:r w:rsidRPr="005516DE">
        <w:rPr>
          <w:sz w:val="20"/>
          <w:szCs w:val="20"/>
        </w:rPr>
        <w:t>Wilford Wood</w:t>
      </w:r>
      <w:r w:rsidR="005516DE" w:rsidRPr="005516DE">
        <w:rPr>
          <w:sz w:val="20"/>
          <w:szCs w:val="20"/>
        </w:rPr>
        <w:t xml:space="preserve">ruff’s Journal, June 15, 1878, </w:t>
      </w:r>
      <w:r w:rsidRPr="005516DE">
        <w:rPr>
          <w:sz w:val="20"/>
          <w:szCs w:val="20"/>
        </w:rPr>
        <w:t>A Vision, Salt Lake City, Night of Dec 16, 1877</w:t>
      </w:r>
      <w:r w:rsidR="005516DE" w:rsidRPr="005516DE">
        <w:rPr>
          <w:sz w:val="20"/>
          <w:szCs w:val="20"/>
        </w:rPr>
        <w:t>)</w:t>
      </w:r>
    </w:p>
    <w:p w14:paraId="2A958108" w14:textId="77777777" w:rsidR="00325A7B" w:rsidRPr="005516DE" w:rsidRDefault="005516DE" w:rsidP="006C17DA">
      <w:pPr>
        <w:rPr>
          <w:sz w:val="20"/>
          <w:szCs w:val="20"/>
        </w:rPr>
      </w:pPr>
      <w:hyperlink r:id="rId224" w:history="1">
        <w:r w:rsidRPr="005516DE">
          <w:rPr>
            <w:rStyle w:val="Hyperlink"/>
            <w:sz w:val="20"/>
            <w:szCs w:val="20"/>
          </w:rPr>
          <w:t>http://visionsandtribulation.blogspot.com/search/label/New%20Civil%20War%20US</w:t>
        </w:r>
      </w:hyperlink>
    </w:p>
    <w:p w14:paraId="4483D644" w14:textId="77777777" w:rsidR="005516DE" w:rsidRDefault="005516DE" w:rsidP="006C17DA"/>
    <w:p w14:paraId="10BFB7B0" w14:textId="77777777" w:rsidR="007F6405" w:rsidRPr="00EC69A6" w:rsidRDefault="007F6405" w:rsidP="007F6405">
      <w:r>
        <w:t>1879,   47 years after the 1832 Missouri Temple Revelation</w:t>
      </w:r>
      <w:r w:rsidR="00D6022E">
        <w:t xml:space="preserve">, </w:t>
      </w:r>
      <w:r w:rsidR="00D6022E" w:rsidRPr="007D15C5">
        <w:rPr>
          <w:sz w:val="20"/>
          <w:szCs w:val="20"/>
        </w:rPr>
        <w:t>(</w:t>
      </w:r>
      <w:hyperlink r:id="rId225" w:history="1">
        <w:r w:rsidR="00D6022E" w:rsidRPr="007D15C5">
          <w:rPr>
            <w:rStyle w:val="Hyperlink"/>
            <w:sz w:val="20"/>
            <w:szCs w:val="20"/>
            <w:u w:val="none"/>
          </w:rPr>
          <w:t>D&amp;C 84:1-5,31,32</w:t>
        </w:r>
      </w:hyperlink>
      <w:r w:rsidR="00D6022E" w:rsidRPr="007D15C5">
        <w:rPr>
          <w:sz w:val="20"/>
          <w:szCs w:val="20"/>
        </w:rPr>
        <w:t>)</w:t>
      </w:r>
      <w:r>
        <w:t xml:space="preserve"> in</w:t>
      </w:r>
      <w:r w:rsidRPr="00613C98">
        <w:t xml:space="preserve"> the </w:t>
      </w:r>
      <w:hyperlink r:id="rId226" w:history="1">
        <w:r w:rsidRPr="00613C98">
          <w:rPr>
            <w:rStyle w:val="Hyperlink"/>
            <w:u w:val="none"/>
          </w:rPr>
          <w:t>1879 Edition of the Doctrine and Covenants</w:t>
        </w:r>
      </w:hyperlink>
      <w:r w:rsidRPr="00613C98">
        <w:t xml:space="preserve"> this footnote was added to</w:t>
      </w:r>
      <w:r w:rsidR="00611AB7">
        <w:t xml:space="preserve"> </w:t>
      </w:r>
      <w:hyperlink r:id="rId227" w:history="1">
        <w:r>
          <w:rPr>
            <w:rStyle w:val="Hyperlink"/>
            <w:u w:val="none"/>
          </w:rPr>
          <w:t>Section</w:t>
        </w:r>
        <w:r>
          <w:rPr>
            <w:rStyle w:val="Hyperlink"/>
            <w:u w:val="none"/>
          </w:rPr>
          <w:t xml:space="preserve"> </w:t>
        </w:r>
        <w:r w:rsidRPr="006029DE">
          <w:rPr>
            <w:rStyle w:val="Hyperlink"/>
            <w:u w:val="none"/>
          </w:rPr>
          <w:t>84:</w:t>
        </w:r>
        <w:r>
          <w:rPr>
            <w:rStyle w:val="Hyperlink"/>
            <w:u w:val="none"/>
          </w:rPr>
          <w:t>5</w:t>
        </w:r>
      </w:hyperlink>
      <w:r w:rsidRPr="00613C98">
        <w:t xml:space="preserve"> </w:t>
      </w:r>
      <w:r w:rsidRPr="00CD6884">
        <w:rPr>
          <w:b/>
        </w:rPr>
        <w:t>“</w:t>
      </w:r>
      <w:r w:rsidRPr="00CD6884">
        <w:rPr>
          <w:b/>
          <w:i/>
        </w:rPr>
        <w:t>A generation does not all pass away in a hundred years.”</w:t>
      </w:r>
      <w:r>
        <w:rPr>
          <w:i/>
        </w:rPr>
        <w:t xml:space="preserve"> </w:t>
      </w:r>
      <w:r w:rsidRPr="00EC69A6">
        <w:t>Note: The footnot</w:t>
      </w:r>
      <w:r w:rsidR="00D6022E">
        <w:t>e</w:t>
      </w:r>
      <w:r w:rsidRPr="00EC69A6">
        <w:t xml:space="preserve"> was removed after 1932</w:t>
      </w:r>
    </w:p>
    <w:p w14:paraId="25F68B45" w14:textId="77777777" w:rsidR="004D5C4C" w:rsidRPr="00036C0D" w:rsidRDefault="007F6405" w:rsidP="00036C0D">
      <w:pPr>
        <w:ind w:firstLine="720"/>
        <w:rPr>
          <w:sz w:val="20"/>
          <w:szCs w:val="20"/>
        </w:rPr>
      </w:pPr>
      <w:r w:rsidRPr="009A6C18">
        <w:rPr>
          <w:i/>
          <w:sz w:val="23"/>
          <w:szCs w:val="23"/>
        </w:rPr>
        <w:t>“It may be reasonable to assume that in giving this revelation to the Prophet</w:t>
      </w:r>
      <w:r w:rsidR="00D6022E">
        <w:rPr>
          <w:i/>
          <w:sz w:val="23"/>
          <w:szCs w:val="23"/>
        </w:rPr>
        <w:t>,</w:t>
      </w:r>
      <w:r w:rsidRPr="009A6C18">
        <w:rPr>
          <w:b/>
          <w:i/>
          <w:sz w:val="23"/>
          <w:szCs w:val="23"/>
        </w:rPr>
        <w:t xml:space="preserve"> the L</w:t>
      </w:r>
      <w:r w:rsidR="009A6C18">
        <w:rPr>
          <w:b/>
          <w:i/>
          <w:sz w:val="23"/>
          <w:szCs w:val="23"/>
        </w:rPr>
        <w:t>ORD</w:t>
      </w:r>
      <w:r w:rsidRPr="009A6C18">
        <w:rPr>
          <w:b/>
          <w:i/>
          <w:sz w:val="23"/>
          <w:szCs w:val="23"/>
        </w:rPr>
        <w:t xml:space="preserve"> did have in mind the generation of people who would still be living within the one hundred years from the time of the announcement of the</w:t>
      </w:r>
      <w:r w:rsidR="009A6C18">
        <w:rPr>
          <w:b/>
          <w:i/>
          <w:sz w:val="23"/>
          <w:szCs w:val="23"/>
        </w:rPr>
        <w:t xml:space="preserve"> [Lords]</w:t>
      </w:r>
      <w:r w:rsidRPr="009A6C18">
        <w:rPr>
          <w:b/>
          <w:i/>
          <w:sz w:val="23"/>
          <w:szCs w:val="23"/>
        </w:rPr>
        <w:t xml:space="preserve"> revelation,</w:t>
      </w:r>
      <w:r w:rsidRPr="009A6C18">
        <w:rPr>
          <w:i/>
          <w:sz w:val="23"/>
          <w:szCs w:val="23"/>
        </w:rPr>
        <w:t xml:space="preserve"> and that they would enjoy the blessings of the temple, and a glorious cloud would rest upon it. It is also reasonable to believe that no soul living in 1832, is still living in mortality on the earth.”</w:t>
      </w:r>
      <w:r>
        <w:rPr>
          <w:sz w:val="23"/>
          <w:szCs w:val="23"/>
        </w:rPr>
        <w:t xml:space="preserve"> (</w:t>
      </w:r>
      <w:r w:rsidR="000E0E3D">
        <w:rPr>
          <w:sz w:val="23"/>
          <w:szCs w:val="23"/>
        </w:rPr>
        <w:t xml:space="preserve">Joseph F. Smith, </w:t>
      </w:r>
      <w:r>
        <w:rPr>
          <w:i/>
          <w:iCs/>
          <w:sz w:val="23"/>
          <w:szCs w:val="23"/>
        </w:rPr>
        <w:t>Answers to Gospel Questions</w:t>
      </w:r>
      <w:r>
        <w:rPr>
          <w:sz w:val="23"/>
          <w:szCs w:val="23"/>
        </w:rPr>
        <w:t>, 4:112</w:t>
      </w:r>
      <w:r w:rsidR="00A47993">
        <w:rPr>
          <w:sz w:val="23"/>
          <w:szCs w:val="23"/>
        </w:rPr>
        <w:t>)</w:t>
      </w:r>
    </w:p>
    <w:p w14:paraId="7E498F9C" w14:textId="77777777" w:rsidR="00036C0D" w:rsidRDefault="00036C0D" w:rsidP="007F6405"/>
    <w:p w14:paraId="671740B1" w14:textId="77777777" w:rsidR="00CF33CC" w:rsidRPr="00AB051A" w:rsidRDefault="00CF33CC" w:rsidP="00CF33CC">
      <w:r w:rsidRPr="00AB051A">
        <w:t xml:space="preserve">1879 January 7,   </w:t>
      </w:r>
      <w:r w:rsidRPr="00CF33CC">
        <w:rPr>
          <w:b/>
          <w:i/>
        </w:rPr>
        <w:t>“the cup of iniquity was full and that surely the Lord would, shortly come out of his hiding place and vex the nation."</w:t>
      </w:r>
      <w:r w:rsidRPr="00AB051A">
        <w:t xml:space="preserve"> </w:t>
      </w:r>
      <w:r w:rsidRPr="00AB051A">
        <w:rPr>
          <w:sz w:val="20"/>
          <w:szCs w:val="20"/>
        </w:rPr>
        <w:t xml:space="preserve">(L. John Nuttall, Diary, 7 January 1879 </w:t>
      </w:r>
      <w:hyperlink r:id="rId228" w:history="1">
        <w:r w:rsidRPr="00AB051A">
          <w:rPr>
            <w:rStyle w:val="Hyperlink"/>
            <w:sz w:val="16"/>
            <w:szCs w:val="16"/>
          </w:rPr>
          <w:t>https://www.dialoguejournal.com/wp-content/uploads/sbi/articles/Dialogue_V24N03_45.pdf</w:t>
        </w:r>
      </w:hyperlink>
      <w:r w:rsidRPr="00AB051A">
        <w:t xml:space="preserve"> </w:t>
      </w:r>
      <w:r w:rsidRPr="00AB051A">
        <w:rPr>
          <w:sz w:val="20"/>
          <w:szCs w:val="20"/>
        </w:rPr>
        <w:t>)</w:t>
      </w:r>
    </w:p>
    <w:p w14:paraId="0219AB3C" w14:textId="77777777" w:rsidR="00CF33CC" w:rsidRPr="00613C98" w:rsidRDefault="00CF33CC" w:rsidP="007F6405"/>
    <w:p w14:paraId="2DCAC39C" w14:textId="77777777" w:rsidR="00CC6627" w:rsidRDefault="00CC6627" w:rsidP="00CB0CFC">
      <w:pPr>
        <w:rPr>
          <w:sz w:val="20"/>
          <w:szCs w:val="20"/>
        </w:rPr>
      </w:pPr>
      <w:r w:rsidRPr="00CB0CFC">
        <w:lastRenderedPageBreak/>
        <w:t>1879</w:t>
      </w:r>
      <w:r>
        <w:t xml:space="preserve"> </w:t>
      </w:r>
      <w:r w:rsidR="000408EB">
        <w:t>April 21</w:t>
      </w:r>
      <w:r w:rsidR="00D76B0C">
        <w:t>,</w:t>
      </w:r>
      <w:r w:rsidR="000408EB">
        <w:t xml:space="preserve">  </w:t>
      </w:r>
      <w:r>
        <w:t xml:space="preserve"> </w:t>
      </w:r>
      <w:r w:rsidRPr="000408EB">
        <w:rPr>
          <w:i/>
        </w:rPr>
        <w:t xml:space="preserve">“The American Nation will be broken in pieces.... </w:t>
      </w:r>
      <w:r w:rsidRPr="009A6C18">
        <w:rPr>
          <w:b/>
          <w:i/>
        </w:rPr>
        <w:t>you live in the day and hour of the judgments of God Almighty.... the hour of God’s judgment is at the door</w:t>
      </w:r>
      <w:r w:rsidRPr="000408EB">
        <w:rPr>
          <w:i/>
        </w:rPr>
        <w:t>.... I wish to warn all nations.... Thrones will be cast down, nations will be overturned, anarchy will reign, all legal barriers will be broken down, and the laws will be trampled in the dust. You are about to be visited with war, sword, famine, pestilence, plague, earthquakes, whirlwinds, tempests, and with the flame of devouring fire.... the slain of the Lord will be many.”</w:t>
      </w:r>
      <w:r w:rsidR="009A6C18">
        <w:rPr>
          <w:i/>
        </w:rPr>
        <w:t xml:space="preserve"> </w:t>
      </w:r>
      <w:r>
        <w:t xml:space="preserve"> </w:t>
      </w:r>
      <w:r w:rsidRPr="00036C0D">
        <w:rPr>
          <w:sz w:val="20"/>
          <w:szCs w:val="20"/>
        </w:rPr>
        <w:t>(Apostle Wilford Woodruff, April 21, 1879, in Millennial Star, v</w:t>
      </w:r>
      <w:r w:rsidR="00D1305C" w:rsidRPr="00036C0D">
        <w:rPr>
          <w:sz w:val="20"/>
          <w:szCs w:val="20"/>
        </w:rPr>
        <w:t>ol</w:t>
      </w:r>
      <w:r w:rsidRPr="00036C0D">
        <w:rPr>
          <w:sz w:val="20"/>
          <w:szCs w:val="20"/>
        </w:rPr>
        <w:t>. 41, p. 241)</w:t>
      </w:r>
      <w:r w:rsidR="009A6C18" w:rsidRPr="00036C0D">
        <w:rPr>
          <w:sz w:val="20"/>
          <w:szCs w:val="20"/>
        </w:rPr>
        <w:t xml:space="preserve">  </w:t>
      </w:r>
      <w:r w:rsidR="00875387" w:rsidRPr="00036C0D">
        <w:rPr>
          <w:sz w:val="20"/>
          <w:szCs w:val="20"/>
        </w:rPr>
        <w:t>[100+1879=1979]</w:t>
      </w:r>
    </w:p>
    <w:p w14:paraId="56BF14F5" w14:textId="77777777" w:rsidR="00777D92" w:rsidRDefault="00777D92" w:rsidP="00CB0CFC">
      <w:pPr>
        <w:rPr>
          <w:sz w:val="20"/>
          <w:szCs w:val="20"/>
        </w:rPr>
      </w:pPr>
    </w:p>
    <w:p w14:paraId="7B93F150" w14:textId="77777777" w:rsidR="00777D92" w:rsidRDefault="000A1587" w:rsidP="00777D92">
      <w:pPr>
        <w:rPr>
          <w:szCs w:val="20"/>
        </w:rPr>
      </w:pPr>
      <w:r>
        <w:t xml:space="preserve">1879 May 31,  </w:t>
      </w:r>
      <w:r w:rsidR="00DC3AD4" w:rsidRPr="00BE074F">
        <w:rPr>
          <w:b/>
          <w:color w:val="800000"/>
        </w:rPr>
        <w:t>[188</w:t>
      </w:r>
      <w:r w:rsidR="00DC3AD4">
        <w:rPr>
          <w:b/>
          <w:color w:val="800000"/>
        </w:rPr>
        <w:t>1-91</w:t>
      </w:r>
      <w:r w:rsidR="00DC3AD4" w:rsidRPr="00BE074F">
        <w:rPr>
          <w:b/>
          <w:color w:val="800000"/>
        </w:rPr>
        <w:t xml:space="preserve"> second coming prediction]</w:t>
      </w:r>
      <w:r w:rsidR="00DC3AD4">
        <w:t xml:space="preserve">  </w:t>
      </w:r>
      <w:r w:rsidR="00777D92" w:rsidRPr="00777D92">
        <w:t xml:space="preserve">In May 1879 Charles </w:t>
      </w:r>
      <w:r>
        <w:t xml:space="preserve">L. </w:t>
      </w:r>
      <w:r w:rsidR="00777D92" w:rsidRPr="00777D92">
        <w:t xml:space="preserve">Walker recorded that Joseph Smith’s contemporary, one O. M. Allen, professed he heard </w:t>
      </w:r>
      <w:r w:rsidR="00777D92" w:rsidRPr="00DC3AD4">
        <w:rPr>
          <w:b/>
          <w:i/>
          <w:color w:val="800000"/>
        </w:rPr>
        <w:t>“the prophet Joseph say that those who lived until the year 1881 would see the judgments go forth on the wicked that would make their soul sicken to see and hear of them.”</w:t>
      </w:r>
      <w:hyperlink r:id="rId229" w:anchor="42" w:history="1">
        <w:r w:rsidR="00777D92" w:rsidRPr="00777D92">
          <w:rPr>
            <w:rStyle w:val="Hyperlink"/>
          </w:rPr>
          <w:t>42</w:t>
        </w:r>
      </w:hyperlink>
      <w:r w:rsidR="00777D92">
        <w:t xml:space="preserve">  </w:t>
      </w:r>
      <w:bookmarkStart w:id="236" w:name="42"/>
      <w:bookmarkEnd w:id="236"/>
      <w:r>
        <w:t>(</w:t>
      </w:r>
      <w:r w:rsidR="00777D92" w:rsidRPr="00777D92">
        <w:t xml:space="preserve">Larson and Larson, Diary of Charles Walker, 1:486, 31 May 1879. Allen’s 1881 date may stem from Dimick Huntington’s recollection that, in surrendering to Illinois officials in 1844, Smith had said, </w:t>
      </w:r>
      <w:r w:rsidR="00777D92" w:rsidRPr="00DC3AD4">
        <w:rPr>
          <w:b/>
          <w:i/>
          <w:color w:val="800000"/>
        </w:rPr>
        <w:t>“If they shed my blood it shall shorten this work 10 years. That taken from 1891 would reduce the time to 1881 which is the true time within which the Saviour should come [and] much must be crowded into 6 years.”</w:t>
      </w:r>
      <w:r w:rsidR="00777D92" w:rsidRPr="00777D92">
        <w:t xml:space="preserve"> </w:t>
      </w:r>
      <w:r w:rsidR="00113E40" w:rsidRPr="00113E40">
        <w:rPr>
          <w:sz w:val="20"/>
          <w:szCs w:val="20"/>
        </w:rPr>
        <w:t>(</w:t>
      </w:r>
      <w:r w:rsidR="00777D92" w:rsidRPr="00113E40">
        <w:rPr>
          <w:sz w:val="20"/>
          <w:szCs w:val="20"/>
        </w:rPr>
        <w:t>Oliver B. Huntington, Diary, TS, Special Collections, Lee Library, 2:129.</w:t>
      </w:r>
      <w:r w:rsidRPr="00113E40">
        <w:rPr>
          <w:sz w:val="20"/>
          <w:szCs w:val="20"/>
        </w:rPr>
        <w:t xml:space="preserve">  </w:t>
      </w:r>
      <w:hyperlink r:id="rId230" w:history="1">
        <w:r w:rsidRPr="00113E40">
          <w:rPr>
            <w:rStyle w:val="Hyperlink"/>
            <w:sz w:val="20"/>
            <w:szCs w:val="20"/>
          </w:rPr>
          <w:t>http://signaturebookslibrary.org/?p=5708</w:t>
        </w:r>
      </w:hyperlink>
      <w:r w:rsidRPr="00113E40">
        <w:rPr>
          <w:sz w:val="20"/>
          <w:szCs w:val="20"/>
        </w:rPr>
        <w:t xml:space="preserve"> )</w:t>
      </w:r>
    </w:p>
    <w:p w14:paraId="759D82FE" w14:textId="77777777" w:rsidR="00E42367" w:rsidRDefault="00E42367" w:rsidP="00CC6627"/>
    <w:p w14:paraId="36B75112" w14:textId="77777777" w:rsidR="00E42367" w:rsidRPr="009660ED" w:rsidRDefault="00CC6627" w:rsidP="00CC6627">
      <w:r>
        <w:t>1879</w:t>
      </w:r>
      <w:r w:rsidR="000408EB">
        <w:t xml:space="preserve"> December 27</w:t>
      </w:r>
      <w:r w:rsidR="00D76B0C">
        <w:t>,</w:t>
      </w:r>
      <w:r w:rsidR="000408EB">
        <w:t xml:space="preserve"> </w:t>
      </w:r>
      <w:r>
        <w:tab/>
      </w:r>
      <w:r w:rsidR="00E42367" w:rsidRPr="009660ED">
        <w:rPr>
          <w:b/>
          <w:i/>
          <w:color w:val="800000"/>
        </w:rPr>
        <w:t>"There will be no United States in the year 1890."</w:t>
      </w:r>
      <w:r w:rsidR="00E42367" w:rsidRPr="00CC6627">
        <w:t xml:space="preserve"> </w:t>
      </w:r>
      <w:r w:rsidR="00E42367" w:rsidRPr="00036C0D">
        <w:rPr>
          <w:sz w:val="20"/>
          <w:szCs w:val="20"/>
        </w:rPr>
        <w:t xml:space="preserve">(Apostle Wilford Woodruff, Snowflake, Arizona, Dec. 27, 1879)  </w:t>
      </w:r>
      <w:r w:rsidR="00D6022E" w:rsidRPr="00036C0D">
        <w:t xml:space="preserve">(Note: </w:t>
      </w:r>
      <w:r w:rsidR="009660ED" w:rsidRPr="009660ED">
        <w:t xml:space="preserve"> Council of 50</w:t>
      </w:r>
      <w:r w:rsidR="009660ED">
        <w:t>;</w:t>
      </w:r>
      <w:r w:rsidR="009660ED" w:rsidRPr="009660ED">
        <w:t xml:space="preserve"> The White Horse Prophecy</w:t>
      </w:r>
      <w:r w:rsidR="009660ED">
        <w:t>;</w:t>
      </w:r>
      <w:r w:rsidR="009660ED" w:rsidRPr="009660ED">
        <w:t xml:space="preserve"> The Everlasting United Order</w:t>
      </w:r>
      <w:r w:rsidR="009660ED">
        <w:t>;</w:t>
      </w:r>
      <w:r w:rsidR="009660ED" w:rsidRPr="009660ED">
        <w:t xml:space="preserve"> The overthrow of the US Government</w:t>
      </w:r>
      <w:r w:rsidR="009660ED">
        <w:t>; S</w:t>
      </w:r>
      <w:r w:rsidR="00D6022E" w:rsidRPr="00036C0D">
        <w:t xml:space="preserve">econd </w:t>
      </w:r>
      <w:r w:rsidR="009660ED">
        <w:t>C</w:t>
      </w:r>
      <w:r w:rsidR="00B33AD0">
        <w:t>oming and P</w:t>
      </w:r>
      <w:r w:rsidR="00D6022E" w:rsidRPr="00036C0D">
        <w:t>olygamy</w:t>
      </w:r>
      <w:r w:rsidR="00DC3AD4">
        <w:t>;</w:t>
      </w:r>
      <w:r w:rsidR="00D6022E" w:rsidRPr="00036C0D">
        <w:t xml:space="preserve"> solved!)</w:t>
      </w:r>
    </w:p>
    <w:p w14:paraId="31ADF0B0" w14:textId="77777777" w:rsidR="00CB05A1" w:rsidRPr="009519E2" w:rsidRDefault="00CB05A1" w:rsidP="009519E2"/>
    <w:p w14:paraId="78F75EE9" w14:textId="77777777" w:rsidR="001749F2" w:rsidRPr="00362943" w:rsidRDefault="009519E2" w:rsidP="009519E2">
      <w:pPr>
        <w:rPr>
          <w:i/>
        </w:rPr>
      </w:pPr>
      <w:r>
        <w:t xml:space="preserve">1880 Jan 9, </w:t>
      </w:r>
      <w:r w:rsidR="001749F2" w:rsidRPr="009519E2">
        <w:t xml:space="preserve"> Apostle Orson Pratt writes to his children that </w:t>
      </w:r>
      <w:r w:rsidR="00362943" w:rsidRPr="0060305E">
        <w:rPr>
          <w:b/>
        </w:rPr>
        <w:t>“</w:t>
      </w:r>
      <w:r w:rsidR="00362943" w:rsidRPr="0060305E">
        <w:rPr>
          <w:b/>
          <w:i/>
        </w:rPr>
        <w:t xml:space="preserve">the </w:t>
      </w:r>
      <w:r w:rsidR="001749F2" w:rsidRPr="0060305E">
        <w:rPr>
          <w:b/>
          <w:i/>
        </w:rPr>
        <w:t>city of New Jerusalem will be constructed by April 1950.</w:t>
      </w:r>
      <w:r w:rsidR="00362943" w:rsidRPr="0060305E">
        <w:rPr>
          <w:b/>
          <w:i/>
        </w:rPr>
        <w:t>”</w:t>
      </w:r>
      <w:r w:rsidR="001749F2" w:rsidRPr="00362943">
        <w:rPr>
          <w:i/>
        </w:rPr>
        <w:t> </w:t>
      </w:r>
      <w:r w:rsidR="00221AD1" w:rsidRPr="00221AD1">
        <w:rPr>
          <w:sz w:val="20"/>
          <w:szCs w:val="20"/>
        </w:rPr>
        <w:t>[</w:t>
      </w:r>
      <w:r w:rsidR="000A1587" w:rsidRPr="00221AD1">
        <w:rPr>
          <w:sz w:val="20"/>
          <w:szCs w:val="20"/>
        </w:rPr>
        <w:t xml:space="preserve">Independence, </w:t>
      </w:r>
      <w:r w:rsidR="00221AD1" w:rsidRPr="00221AD1">
        <w:rPr>
          <w:sz w:val="20"/>
          <w:szCs w:val="20"/>
        </w:rPr>
        <w:t>Missouri]</w:t>
      </w:r>
      <w:r w:rsidR="000A1587">
        <w:rPr>
          <w:i/>
        </w:rPr>
        <w:t xml:space="preserve"> </w:t>
      </w:r>
    </w:p>
    <w:p w14:paraId="4500FBB8" w14:textId="77777777" w:rsidR="009519E2" w:rsidRDefault="009519E2" w:rsidP="009519E2"/>
    <w:p w14:paraId="51C58B0C" w14:textId="77777777" w:rsidR="004D3CAF" w:rsidRPr="00113E40" w:rsidRDefault="000A1587" w:rsidP="000A1587">
      <w:pPr>
        <w:rPr>
          <w:sz w:val="20"/>
          <w:szCs w:val="20"/>
        </w:rPr>
      </w:pPr>
      <w:r>
        <w:t xml:space="preserve">1880 Jan 26,   </w:t>
      </w:r>
      <w:r w:rsidRPr="000A1587">
        <w:t xml:space="preserve">Wilford Woodruff’s “Wilderness Revelation”  </w:t>
      </w:r>
      <w:r w:rsidRPr="000A1587">
        <w:rPr>
          <w:i/>
        </w:rPr>
        <w:t>“</w:t>
      </w:r>
      <w:r w:rsidR="004D3CAF" w:rsidRPr="000A1587">
        <w:rPr>
          <w:i/>
        </w:rPr>
        <w:t>The nation is ripened in iniquity … and I will not stay my hand in judgement upon this nation or the nations of the earth…. The blood of my servants Joseph and Hyrum … cries from the ground for vengeance upon the nation which has shed their blood. But their</w:t>
      </w:r>
      <w:r w:rsidRPr="000A1587">
        <w:rPr>
          <w:i/>
        </w:rPr>
        <w:t xml:space="preserve"> </w:t>
      </w:r>
      <w:r w:rsidR="004D3CAF" w:rsidRPr="000A1587">
        <w:rPr>
          <w:i/>
        </w:rPr>
        <w:t xml:space="preserve">blood shall speedily be avenged and shall cease to cry unto me, for the hour of God’s judgement is fully come and shall be poured out without measure upon the wicked…. prepare ye for the coming of the Son of man, which is </w:t>
      </w:r>
      <w:r w:rsidR="004D3CAF" w:rsidRPr="000A1587">
        <w:rPr>
          <w:b/>
          <w:i/>
        </w:rPr>
        <w:t>nigh at the door</w:t>
      </w:r>
      <w:r w:rsidR="004D3CAF" w:rsidRPr="000A1587">
        <w:rPr>
          <w:i/>
        </w:rPr>
        <w:t xml:space="preserve">. No man knoweth the day nor the hour; but </w:t>
      </w:r>
      <w:r w:rsidR="004D3CAF" w:rsidRPr="000A1587">
        <w:rPr>
          <w:b/>
          <w:i/>
        </w:rPr>
        <w:t>the signs of both heaven and earth indicate His coming</w:t>
      </w:r>
      <w:r w:rsidR="004D3CAF" w:rsidRPr="000A1587">
        <w:rPr>
          <w:i/>
        </w:rPr>
        <w:t>. as promised by the mouths of my disciples. The fig trees are leaving and the hour is nigh.</w:t>
      </w:r>
      <w:r w:rsidRPr="000A1587">
        <w:rPr>
          <w:i/>
        </w:rPr>
        <w:t>”</w:t>
      </w:r>
      <w:r>
        <w:rPr>
          <w:i/>
        </w:rPr>
        <w:t xml:space="preserve"> </w:t>
      </w:r>
      <w:r>
        <w:t xml:space="preserve"> </w:t>
      </w:r>
      <w:r w:rsidRPr="00113E40">
        <w:rPr>
          <w:sz w:val="20"/>
          <w:szCs w:val="20"/>
        </w:rPr>
        <w:t>(</w:t>
      </w:r>
      <w:hyperlink r:id="rId231" w:anchor="51" w:history="1">
        <w:r w:rsidR="004D3CAF" w:rsidRPr="00113E40">
          <w:rPr>
            <w:rStyle w:val="Hyperlink"/>
            <w:sz w:val="20"/>
            <w:szCs w:val="20"/>
          </w:rPr>
          <w:t>51</w:t>
        </w:r>
      </w:hyperlink>
      <w:r w:rsidRPr="00113E40">
        <w:rPr>
          <w:sz w:val="20"/>
          <w:szCs w:val="20"/>
        </w:rPr>
        <w:t xml:space="preserve"> </w:t>
      </w:r>
      <w:bookmarkStart w:id="237" w:name="51"/>
      <w:bookmarkEnd w:id="237"/>
      <w:r w:rsidR="004D3CAF" w:rsidRPr="00113E40">
        <w:rPr>
          <w:sz w:val="20"/>
          <w:szCs w:val="20"/>
        </w:rPr>
        <w:t>Woodruff’s “Wilderness Revelation” can be found in full in Susan Staker, Waiting for World’s End, 340-46; and Fred C. Collier, ed., Unpublished Revelations of the Prophets and Presidents of the Church of Jesus Christ of Latter Day Saints, 2 vols. (Salt Lake City: Collier’s Publishing Co., 1979-93), 1:123-29.</w:t>
      </w:r>
      <w:r w:rsidR="00113E40">
        <w:rPr>
          <w:sz w:val="20"/>
          <w:szCs w:val="20"/>
        </w:rPr>
        <w:t xml:space="preserve"> </w:t>
      </w:r>
      <w:hyperlink r:id="rId232" w:history="1">
        <w:r w:rsidRPr="00113E40">
          <w:rPr>
            <w:rStyle w:val="Hyperlink"/>
            <w:sz w:val="20"/>
            <w:szCs w:val="20"/>
          </w:rPr>
          <w:t>http://signaturebookslibrary.org/?p=5708</w:t>
        </w:r>
      </w:hyperlink>
      <w:r w:rsidRPr="00113E40">
        <w:rPr>
          <w:sz w:val="20"/>
          <w:szCs w:val="20"/>
        </w:rPr>
        <w:t xml:space="preserve"> )</w:t>
      </w:r>
    </w:p>
    <w:p w14:paraId="227436F5" w14:textId="77777777" w:rsidR="004D3CAF" w:rsidRDefault="004D3CAF" w:rsidP="00681B96"/>
    <w:p w14:paraId="5F6D288C" w14:textId="77777777" w:rsidR="00681B96" w:rsidRPr="00681B96" w:rsidRDefault="00681B96" w:rsidP="00681B96">
      <w:pPr>
        <w:rPr>
          <w:sz w:val="20"/>
          <w:szCs w:val="20"/>
        </w:rPr>
      </w:pPr>
      <w:r w:rsidRPr="0062131C">
        <w:t xml:space="preserve">1880 </w:t>
      </w:r>
      <w:r>
        <w:t xml:space="preserve">June 6th,   </w:t>
      </w:r>
      <w:r w:rsidRPr="0062131C">
        <w:rPr>
          <w:i/>
        </w:rPr>
        <w:t>“</w:t>
      </w:r>
      <w:r w:rsidRPr="00103340">
        <w:rPr>
          <w:b/>
          <w:i/>
        </w:rPr>
        <w:t>We live in a generation when great changes are about to take place</w:t>
      </w:r>
      <w:r w:rsidRPr="0062131C">
        <w:rPr>
          <w:i/>
        </w:rPr>
        <w:t xml:space="preserve">. We live in a time when darkness covers the whole earth and gross darkness the people. The world are a great way from the truth. Infidelity overwhelms the earth, in fact it is a hard matter today to get either priest or people, sect or party, of any name or denomination under heaven to believe in the literal fulfillment of the Bible, as translated in the days of King James, which contains the revelations given from the days of Father Adam down to our own time, and which point out to us </w:t>
      </w:r>
      <w:r w:rsidRPr="00D55790">
        <w:rPr>
          <w:b/>
          <w:i/>
        </w:rPr>
        <w:t>the signs of heaven and earth indicating the coming of the Son of Man. We</w:t>
      </w:r>
      <w:r w:rsidRPr="0062131C">
        <w:rPr>
          <w:b/>
          <w:i/>
        </w:rPr>
        <w:t xml:space="preserve"> live in the generation </w:t>
      </w:r>
      <w:r w:rsidR="009660ED" w:rsidRPr="009660ED">
        <w:t>[100+1880=1980]</w:t>
      </w:r>
      <w:r w:rsidR="009660ED">
        <w:rPr>
          <w:b/>
          <w:i/>
        </w:rPr>
        <w:t xml:space="preserve"> </w:t>
      </w:r>
      <w:r w:rsidRPr="0062131C">
        <w:rPr>
          <w:b/>
          <w:i/>
        </w:rPr>
        <w:t>itself when Jesus Christ will come in the clouds of heaven with power and great glory</w:t>
      </w:r>
      <w:r w:rsidRPr="0062131C">
        <w:rPr>
          <w:i/>
        </w:rPr>
        <w:t xml:space="preserve">. We live in the generation when the Gospel of Jesus Christ has been revealed in its fullness... There never has been, in my view, any generation in which the same amount of prophecies and important events have to be fulfilled as in </w:t>
      </w:r>
      <w:r w:rsidRPr="00103340">
        <w:rPr>
          <w:b/>
          <w:i/>
        </w:rPr>
        <w:t>the generation in which we live</w:t>
      </w:r>
      <w:r w:rsidRPr="0062131C">
        <w:rPr>
          <w:i/>
        </w:rPr>
        <w:t xml:space="preserve">.”  </w:t>
      </w:r>
      <w:r w:rsidRPr="00681B96">
        <w:rPr>
          <w:sz w:val="20"/>
          <w:szCs w:val="20"/>
        </w:rPr>
        <w:t xml:space="preserve">(Wilford Woodruff, Christ Coming in this Generation, Salt Lake City, June 6th, 1880 Journal of Discourse, Vol. 21, p. 124 </w:t>
      </w:r>
      <w:hyperlink r:id="rId233" w:history="1">
        <w:r w:rsidRPr="00681B96">
          <w:rPr>
            <w:rStyle w:val="Hyperlink"/>
            <w:sz w:val="20"/>
            <w:szCs w:val="20"/>
          </w:rPr>
          <w:t>http://jod.mrm.org/21/121</w:t>
        </w:r>
      </w:hyperlink>
      <w:r w:rsidRPr="00681B96">
        <w:rPr>
          <w:sz w:val="20"/>
          <w:szCs w:val="20"/>
        </w:rPr>
        <w:t>)</w:t>
      </w:r>
    </w:p>
    <w:p w14:paraId="79B97100" w14:textId="77777777" w:rsidR="00681B96" w:rsidRDefault="00681B96" w:rsidP="00B916A2"/>
    <w:p w14:paraId="5A310DA7" w14:textId="77777777" w:rsidR="00FD7D5C" w:rsidRPr="00B916A2" w:rsidRDefault="00B916A2" w:rsidP="00B916A2">
      <w:r w:rsidRPr="00B916A2">
        <w:lastRenderedPageBreak/>
        <w:t xml:space="preserve">1880 March 21,  </w:t>
      </w:r>
      <w:r w:rsidR="00FD7D5C" w:rsidRPr="0060305E">
        <w:rPr>
          <w:i/>
        </w:rPr>
        <w:t>“</w:t>
      </w:r>
      <w:r w:rsidR="00FD7D5C" w:rsidRPr="0060305E">
        <w:rPr>
          <w:b/>
          <w:i/>
        </w:rPr>
        <w:t>the coming of the Son of Man was nigh, even at the doors</w:t>
      </w:r>
      <w:r w:rsidR="00FD7D5C" w:rsidRPr="0060305E">
        <w:rPr>
          <w:i/>
        </w:rPr>
        <w:t>, and that there were thousands living in [the] mountains at [that] time that would see the son of God come and many would not taste death.”</w:t>
      </w:r>
      <w:r w:rsidR="00113E40" w:rsidRPr="0060305E">
        <w:rPr>
          <w:i/>
        </w:rPr>
        <w:t xml:space="preserve"> </w:t>
      </w:r>
      <w:r w:rsidR="00113E40" w:rsidRPr="00113E40">
        <w:rPr>
          <w:sz w:val="20"/>
          <w:szCs w:val="20"/>
        </w:rPr>
        <w:t>(</w:t>
      </w:r>
      <w:hyperlink r:id="rId234" w:anchor="54" w:history="1">
        <w:r w:rsidR="00FD7D5C" w:rsidRPr="00113E40">
          <w:rPr>
            <w:rStyle w:val="Hyperlink"/>
            <w:sz w:val="20"/>
            <w:szCs w:val="20"/>
          </w:rPr>
          <w:t>54</w:t>
        </w:r>
      </w:hyperlink>
      <w:r w:rsidR="00113E40" w:rsidRPr="00113E40">
        <w:rPr>
          <w:sz w:val="20"/>
          <w:szCs w:val="20"/>
        </w:rPr>
        <w:t xml:space="preserve"> </w:t>
      </w:r>
      <w:r w:rsidRPr="00113E40">
        <w:rPr>
          <w:sz w:val="20"/>
          <w:szCs w:val="20"/>
        </w:rPr>
        <w:t xml:space="preserve">Wilford Woodruff, St. George, Utah. </w:t>
      </w:r>
      <w:r w:rsidR="00777D92" w:rsidRPr="00113E40">
        <w:rPr>
          <w:sz w:val="20"/>
          <w:szCs w:val="20"/>
        </w:rPr>
        <w:t>Larson and Larson, Diary of Charles Walker, 2:544, 20 Mar. 1881)</w:t>
      </w:r>
    </w:p>
    <w:p w14:paraId="26E594DD" w14:textId="77777777" w:rsidR="00FD7D5C" w:rsidRPr="00B916A2" w:rsidRDefault="00FD7D5C" w:rsidP="00B916A2"/>
    <w:p w14:paraId="508CA9EA" w14:textId="77777777" w:rsidR="004D3CAF" w:rsidRDefault="004D3CAF" w:rsidP="009519E2">
      <w:r w:rsidRPr="004D3CAF">
        <w:t>1881</w:t>
      </w:r>
      <w:r>
        <w:t xml:space="preserve"> </w:t>
      </w:r>
      <w:r w:rsidRPr="004D3CAF">
        <w:t>Aug. 14</w:t>
      </w:r>
      <w:r>
        <w:t xml:space="preserve">,  Wilford </w:t>
      </w:r>
      <w:r w:rsidRPr="004D3CAF">
        <w:t xml:space="preserve">Woodruff continued to warn church members of the approaching “hour.” At an 1881 conference in Manti he promised </w:t>
      </w:r>
      <w:r w:rsidRPr="004D3CAF">
        <w:rPr>
          <w:b/>
          <w:i/>
        </w:rPr>
        <w:t xml:space="preserve">“that thousands of the children of the latter day saints would not </w:t>
      </w:r>
      <w:r w:rsidR="0060305E">
        <w:rPr>
          <w:b/>
          <w:i/>
        </w:rPr>
        <w:t>D</w:t>
      </w:r>
      <w:r w:rsidRPr="004D3CAF">
        <w:rPr>
          <w:b/>
          <w:i/>
        </w:rPr>
        <w:t xml:space="preserve">ie but would </w:t>
      </w:r>
      <w:r w:rsidR="0060305E">
        <w:rPr>
          <w:b/>
          <w:i/>
        </w:rPr>
        <w:t>L</w:t>
      </w:r>
      <w:r w:rsidRPr="004D3CAF">
        <w:rPr>
          <w:b/>
          <w:i/>
        </w:rPr>
        <w:t>ive to see the Saviour come.”</w:t>
      </w:r>
      <w:r>
        <w:t xml:space="preserve">  (</w:t>
      </w:r>
      <w:r w:rsidRPr="004D3CAF">
        <w:t xml:space="preserve">Larson and Larson, Diary of Charles </w:t>
      </w:r>
      <w:r w:rsidR="000A1587">
        <w:t xml:space="preserve">L. </w:t>
      </w:r>
      <w:r w:rsidRPr="004D3CAF">
        <w:t>Walker, 2:563-64, 14 Aug. 1881.</w:t>
      </w:r>
      <w:r>
        <w:t xml:space="preserve">, </w:t>
      </w:r>
      <w:hyperlink r:id="rId235" w:history="1">
        <w:r w:rsidRPr="00113E40">
          <w:rPr>
            <w:rStyle w:val="Hyperlink"/>
            <w:sz w:val="20"/>
            <w:szCs w:val="20"/>
          </w:rPr>
          <w:t>http://signaturebookslibrary.org/?p=5708</w:t>
        </w:r>
      </w:hyperlink>
      <w:r>
        <w:t xml:space="preserve"> )</w:t>
      </w:r>
    </w:p>
    <w:p w14:paraId="3F5F68B9" w14:textId="77777777" w:rsidR="001062A2" w:rsidRDefault="001062A2" w:rsidP="009519E2"/>
    <w:p w14:paraId="4A415E91" w14:textId="77777777" w:rsidR="005F7799" w:rsidRPr="000B2EDE" w:rsidRDefault="005F7799" w:rsidP="009519E2">
      <w:pPr>
        <w:rPr>
          <w:sz w:val="20"/>
          <w:szCs w:val="20"/>
        </w:rPr>
      </w:pPr>
      <w:r>
        <w:t xml:space="preserve">1882 April 9,   </w:t>
      </w:r>
      <w:r w:rsidRPr="005F7799">
        <w:t>“</w:t>
      </w:r>
      <w:r w:rsidRPr="005F7799">
        <w:rPr>
          <w:b/>
        </w:rPr>
        <w:t xml:space="preserve">A terrible day of reckoning is approaching the nations of the earth; the Lord is coming out of His hiding place to vex the inhabitants thereof; and the destroyer of the Gentiles, as prophesied of, </w:t>
      </w:r>
      <w:r w:rsidRPr="0060305E">
        <w:rPr>
          <w:b/>
        </w:rPr>
        <w:t>is already on his way.</w:t>
      </w:r>
      <w:r w:rsidRPr="005F7799">
        <w:t xml:space="preserve"> …The internal fires of revolution are already smouldering in this nation, and they need but a spark to set them in a flame. Already are agencies at work in the land calculated to subvert and overthrow every principle of rule and government; already is corruption</w:t>
      </w:r>
      <w:r>
        <w:t xml:space="preserve"> of every kind prevailing in high places and permeating all society; already are we, as a nation, departing from our God and corrupting ourselves with malfeasance, dishonor and a lack of public integrity and good faith; already are licentiousness and debauchery corrupting, undermining and destroying society; already are we interfering with the laws of nature and stopping the functions of life, and have become the slayers of our own offspring, and employ human butchers in the shape of physicians to assist in this diabolical and murderous work. The sins of this nation, the licentiousness, the debauchery, the murders are entering into the ears of the Lord of Sabaoth, and I tell you now, from the tops of these mountains, as a humble servant of the living God, that unless these cries and infamies are stopped, this nation will be overthrown and its glory, power, dominion and wealth will fade away like the dews of a summer morning. I also say to other nations of the earth,</w:t>
      </w:r>
      <w:r w:rsidR="0060305E">
        <w:t xml:space="preserve"> </w:t>
      </w:r>
      <w:r>
        <w:t xml:space="preserve">that unless they repent of their crimes, their iniquities and abominations, their thrones will be overturned, their kingdoms and governments overthrown, and their lands made desolate. This is not only my saying, but it is the saying of those ancient prophets which they themselves profess to believe; </w:t>
      </w:r>
      <w:r w:rsidRPr="005F7799">
        <w:rPr>
          <w:b/>
        </w:rPr>
        <w:t>for God will speedily have a controversy with the nations of the earth</w:t>
      </w:r>
      <w:r>
        <w:t xml:space="preserve">, and, as I stated before, the destroyer of the Gentiles is on his way to overthrow governments, to destroy dynasties, to lay waste thrones, kingdoms and empires, to spread abroad anarchy and desolation, and to cause war, famine and bloodshed to overspread the earth.” </w:t>
      </w:r>
      <w:r w:rsidRPr="000B2EDE">
        <w:rPr>
          <w:sz w:val="20"/>
          <w:szCs w:val="20"/>
        </w:rPr>
        <w:t xml:space="preserve">(John Taylor, General Conference, </w:t>
      </w:r>
      <w:r w:rsidR="000B2EDE" w:rsidRPr="000B2EDE">
        <w:rPr>
          <w:sz w:val="20"/>
          <w:szCs w:val="20"/>
        </w:rPr>
        <w:t xml:space="preserve">Journal of Discourse, </w:t>
      </w:r>
      <w:r w:rsidRPr="000B2EDE">
        <w:rPr>
          <w:sz w:val="20"/>
          <w:szCs w:val="20"/>
        </w:rPr>
        <w:t xml:space="preserve"> vol. 23, p.62-63, April 9, 1882 </w:t>
      </w:r>
      <w:hyperlink r:id="rId236" w:history="1">
        <w:r w:rsidRPr="000B2EDE">
          <w:rPr>
            <w:rStyle w:val="Hyperlink"/>
            <w:sz w:val="20"/>
            <w:szCs w:val="20"/>
          </w:rPr>
          <w:t>http://journalofdiscourses.com/23</w:t>
        </w:r>
      </w:hyperlink>
      <w:r w:rsidRPr="000B2EDE">
        <w:rPr>
          <w:sz w:val="20"/>
          <w:szCs w:val="20"/>
        </w:rPr>
        <w:t xml:space="preserve"> )</w:t>
      </w:r>
    </w:p>
    <w:p w14:paraId="48D5C6F4" w14:textId="77777777" w:rsidR="005F7799" w:rsidRDefault="005F7799" w:rsidP="009519E2"/>
    <w:p w14:paraId="4C3E5628" w14:textId="77777777" w:rsidR="001062A2" w:rsidRPr="009519E2" w:rsidRDefault="001062A2" w:rsidP="009519E2">
      <w:r>
        <w:t xml:space="preserve">1882 September 16,  Charles Lowell Walker recorded that the St. George, Utah, President of the Seventy </w:t>
      </w:r>
      <w:r w:rsidRPr="001062A2">
        <w:rPr>
          <w:b/>
          <w:i/>
        </w:rPr>
        <w:t>“Spoke of the persecutions of the Saints in Missouri and Illinois, and the duties of the Seventies and the great things that would transpire before the winding up scene in 1891.”</w:t>
      </w:r>
    </w:p>
    <w:p w14:paraId="0E7C1C5E" w14:textId="77777777" w:rsidR="004D3CAF" w:rsidRPr="001062A2" w:rsidRDefault="001062A2" w:rsidP="009519E2">
      <w:pPr>
        <w:rPr>
          <w:sz w:val="20"/>
          <w:szCs w:val="20"/>
        </w:rPr>
      </w:pPr>
      <w:r w:rsidRPr="001062A2">
        <w:rPr>
          <w:sz w:val="20"/>
          <w:szCs w:val="20"/>
        </w:rPr>
        <w:t xml:space="preserve">(Larson and Larson, Diary of Charles L. Walker, p. 586 </w:t>
      </w:r>
      <w:hyperlink r:id="rId237" w:history="1">
        <w:r w:rsidRPr="001062A2">
          <w:rPr>
            <w:rStyle w:val="Hyperlink"/>
            <w:sz w:val="16"/>
            <w:szCs w:val="16"/>
          </w:rPr>
          <w:t>http://rationalfaiths.com/even-fifty-six-years-wind-scene/</w:t>
        </w:r>
      </w:hyperlink>
      <w:r w:rsidRPr="001062A2">
        <w:rPr>
          <w:sz w:val="20"/>
          <w:szCs w:val="20"/>
        </w:rPr>
        <w:t xml:space="preserve"> )</w:t>
      </w:r>
    </w:p>
    <w:p w14:paraId="4A5901D6" w14:textId="77777777" w:rsidR="001062A2" w:rsidRDefault="001062A2" w:rsidP="009519E2"/>
    <w:p w14:paraId="53A857B7" w14:textId="77777777" w:rsidR="00CF33CC" w:rsidRPr="00E546AA" w:rsidRDefault="00CF33CC" w:rsidP="00CF33CC">
      <w:pPr>
        <w:rPr>
          <w:i/>
        </w:rPr>
      </w:pPr>
      <w:r w:rsidRPr="00E546AA">
        <w:t xml:space="preserve">1884,  </w:t>
      </w:r>
      <w:r w:rsidRPr="00E546AA">
        <w:rPr>
          <w:i/>
        </w:rPr>
        <w:t>“the day was at hand when Joseph and Hyrum Smith would be resurrected and Christ would</w:t>
      </w:r>
    </w:p>
    <w:p w14:paraId="7C39F3AC" w14:textId="77777777" w:rsidR="00CF33CC" w:rsidRPr="00E546AA" w:rsidRDefault="00CF33CC" w:rsidP="00CF33CC">
      <w:r w:rsidRPr="00E546AA">
        <w:rPr>
          <w:i/>
        </w:rPr>
        <w:t>appear among his followers —all, he indicated, before the apocalyptic events associated with destruction of the wicked.”</w:t>
      </w:r>
      <w:r w:rsidRPr="00E546AA">
        <w:t xml:space="preserve"> </w:t>
      </w:r>
      <w:r w:rsidRPr="00E546AA">
        <w:rPr>
          <w:sz w:val="20"/>
          <w:szCs w:val="20"/>
        </w:rPr>
        <w:t xml:space="preserve">(Apostle Erastus Snow, "Discourse" 1884 </w:t>
      </w:r>
      <w:hyperlink r:id="rId238" w:history="1">
        <w:r w:rsidRPr="00AB051A">
          <w:rPr>
            <w:rStyle w:val="Hyperlink"/>
            <w:sz w:val="16"/>
            <w:szCs w:val="16"/>
          </w:rPr>
          <w:t>https://www.dialoguejournal.com/wp-content/uploads/sbi/articles/Dialogue_V24N03_45.pdf</w:t>
        </w:r>
      </w:hyperlink>
      <w:r>
        <w:rPr>
          <w:sz w:val="16"/>
          <w:szCs w:val="16"/>
        </w:rPr>
        <w:t xml:space="preserve"> </w:t>
      </w:r>
      <w:r w:rsidRPr="00AB051A">
        <w:rPr>
          <w:sz w:val="20"/>
          <w:szCs w:val="20"/>
        </w:rPr>
        <w:t>)</w:t>
      </w:r>
    </w:p>
    <w:p w14:paraId="564618C6" w14:textId="77777777" w:rsidR="00CF33CC" w:rsidRDefault="00CF33CC" w:rsidP="00CF33CC"/>
    <w:p w14:paraId="5A31578B" w14:textId="77777777" w:rsidR="008249BD" w:rsidRPr="00362943" w:rsidRDefault="008249BD" w:rsidP="009519E2">
      <w:pPr>
        <w:rPr>
          <w:sz w:val="20"/>
          <w:szCs w:val="20"/>
        </w:rPr>
      </w:pPr>
      <w:r w:rsidRPr="009519E2">
        <w:t>1885</w:t>
      </w:r>
      <w:r>
        <w:t xml:space="preserve"> January 12,   (see </w:t>
      </w:r>
      <w:r w:rsidRPr="00CB0CFC">
        <w:t xml:space="preserve">March 10, </w:t>
      </w:r>
      <w:r>
        <w:t xml:space="preserve">1844)  </w:t>
      </w:r>
      <w:r w:rsidRPr="00CB0CFC">
        <w:t xml:space="preserve"> </w:t>
      </w:r>
      <w:r>
        <w:t>“…</w:t>
      </w:r>
      <w:r w:rsidRPr="009C05CE">
        <w:rPr>
          <w:i/>
        </w:rPr>
        <w:t xml:space="preserve">the Millerites were preparing a place for the Savior to come and meet with them, on a certain day, in that month in Illinois. They were making great preparations by cleaning a certain piece of ground and spreading carpets, etc. Brother Joseph was speaking on the "Resurrection" and the "Second Coming of the Son of God." "You can go and tell Brother Miller he won't come on that day nor the next, nor the next year. </w:t>
      </w:r>
      <w:r w:rsidRPr="009C05CE">
        <w:rPr>
          <w:b/>
          <w:i/>
        </w:rPr>
        <w:t>In the name of Jesus Christ I prophesy he won't come in forty years." In a</w:t>
      </w:r>
      <w:r w:rsidR="00CD6884">
        <w:rPr>
          <w:b/>
          <w:i/>
        </w:rPr>
        <w:t xml:space="preserve"> [that]</w:t>
      </w:r>
      <w:r w:rsidRPr="009C05CE">
        <w:rPr>
          <w:b/>
          <w:i/>
        </w:rPr>
        <w:t xml:space="preserve"> moment I desired to live forty years </w:t>
      </w:r>
      <w:r w:rsidRPr="009C05CE">
        <w:rPr>
          <w:b/>
          <w:i/>
        </w:rPr>
        <w:lastRenderedPageBreak/>
        <w:t>more, and he has not come; I am just as anxious to live to see the next saying of the Prophet fulfilled concerning his coming, as I was the first.</w:t>
      </w:r>
      <w:r w:rsidRPr="009C05CE">
        <w:rPr>
          <w:i/>
        </w:rPr>
        <w:t xml:space="preserve"> He was enquiring of the Lord concerning his second coming; the answer was, "If you live to be (I think it was eighty) years old you will see the face of the Son of God</w:t>
      </w:r>
      <w:r w:rsidRPr="009C05CE">
        <w:rPr>
          <w:b/>
          <w:i/>
        </w:rPr>
        <w:t>." I am in my seventy-eighth year. I want to live to see that saying fulfilled.</w:t>
      </w:r>
      <w:r w:rsidRPr="009C05CE">
        <w:rPr>
          <w:i/>
        </w:rPr>
        <w:t xml:space="preserve"> But it matters not. If I am faithful I will see him when he does come. Another saying of the Prophet, which I heard for myself, for I write nothing only what I can testify to.</w:t>
      </w:r>
      <w:r>
        <w:rPr>
          <w:i/>
        </w:rPr>
        <w:t>”</w:t>
      </w:r>
      <w:r>
        <w:t xml:space="preserve"> </w:t>
      </w:r>
      <w:r w:rsidRPr="00362943">
        <w:rPr>
          <w:sz w:val="20"/>
          <w:szCs w:val="20"/>
        </w:rPr>
        <w:t xml:space="preserve">(Autobiography of </w:t>
      </w:r>
      <w:hyperlink r:id="rId239" w:history="1">
        <w:r w:rsidRPr="00362943">
          <w:rPr>
            <w:rStyle w:val="Hyperlink"/>
            <w:sz w:val="20"/>
            <w:szCs w:val="20"/>
            <w:u w:val="none"/>
          </w:rPr>
          <w:t>Martha Pane Jones Th</w:t>
        </w:r>
        <w:r w:rsidRPr="00362943">
          <w:rPr>
            <w:rStyle w:val="Hyperlink"/>
            <w:sz w:val="20"/>
            <w:szCs w:val="20"/>
            <w:u w:val="none"/>
          </w:rPr>
          <w:t>o</w:t>
        </w:r>
        <w:r w:rsidRPr="00362943">
          <w:rPr>
            <w:rStyle w:val="Hyperlink"/>
            <w:sz w:val="20"/>
            <w:szCs w:val="20"/>
            <w:u w:val="none"/>
          </w:rPr>
          <w:t>mas</w:t>
        </w:r>
      </w:hyperlink>
      <w:r w:rsidRPr="00362943">
        <w:rPr>
          <w:sz w:val="20"/>
          <w:szCs w:val="20"/>
        </w:rPr>
        <w:t>, Lehi, Utah County, January 12, 1885)</w:t>
      </w:r>
    </w:p>
    <w:p w14:paraId="31F853C0" w14:textId="77777777" w:rsidR="008249BD" w:rsidRPr="00DA063F" w:rsidRDefault="008249BD" w:rsidP="00DA063F"/>
    <w:p w14:paraId="1EB1C7F1" w14:textId="77777777" w:rsidR="00DA063F" w:rsidRPr="00DA063F" w:rsidRDefault="00DA063F" w:rsidP="00DA063F">
      <w:r w:rsidRPr="00DA063F">
        <w:t>1885-86 Karl Benz from Germany</w:t>
      </w:r>
      <w:r>
        <w:t>,</w:t>
      </w:r>
      <w:r w:rsidRPr="00DA063F">
        <w:t xml:space="preserve"> invented the </w:t>
      </w:r>
      <w:r>
        <w:rPr>
          <w:lang w:val="en"/>
        </w:rPr>
        <w:t>gasoline powered motorwagen</w:t>
      </w:r>
      <w:r w:rsidRPr="00DA063F">
        <w:t xml:space="preserve">. </w:t>
      </w:r>
    </w:p>
    <w:p w14:paraId="25501E34" w14:textId="77777777" w:rsidR="00DA063F" w:rsidRPr="00DA063F" w:rsidRDefault="00DA063F" w:rsidP="00DA063F"/>
    <w:p w14:paraId="0DA36678" w14:textId="77777777" w:rsidR="008074A5" w:rsidRPr="006B0DD0" w:rsidRDefault="008074A5" w:rsidP="00DA063F">
      <w:pPr>
        <w:rPr>
          <w:sz w:val="20"/>
          <w:szCs w:val="20"/>
        </w:rPr>
      </w:pPr>
      <w:r w:rsidRPr="009660ED">
        <w:rPr>
          <w:color w:val="800000"/>
        </w:rPr>
        <w:t xml:space="preserve">1886 October 14, </w:t>
      </w:r>
      <w:r w:rsidR="009660ED" w:rsidRPr="009660ED">
        <w:rPr>
          <w:b/>
          <w:color w:val="800000"/>
        </w:rPr>
        <w:t>[18</w:t>
      </w:r>
      <w:r w:rsidR="009660ED">
        <w:rPr>
          <w:b/>
          <w:color w:val="800000"/>
        </w:rPr>
        <w:t>91</w:t>
      </w:r>
      <w:r w:rsidR="009660ED" w:rsidRPr="009660ED">
        <w:rPr>
          <w:b/>
          <w:color w:val="800000"/>
        </w:rPr>
        <w:t xml:space="preserve"> second coming prediction]</w:t>
      </w:r>
      <w:r w:rsidR="009660ED">
        <w:t xml:space="preserve">  </w:t>
      </w:r>
      <w:r w:rsidRPr="008074A5">
        <w:t xml:space="preserve"> Abraham H. Cannon recorded the following in his journal:</w:t>
      </w:r>
      <w:r>
        <w:t xml:space="preserve">  </w:t>
      </w:r>
      <w:r w:rsidRPr="008074A5">
        <w:t xml:space="preserve">Thursday, Oct. 14th:—The following are words spoken by </w:t>
      </w:r>
      <w:r w:rsidR="00FD311C" w:rsidRPr="008074A5">
        <w:t>Apostle</w:t>
      </w:r>
      <w:r w:rsidRPr="008074A5">
        <w:t xml:space="preserve"> [sic] Moses Thatcher, at Lewiston</w:t>
      </w:r>
      <w:r>
        <w:t xml:space="preserve">…  </w:t>
      </w:r>
      <w:r w:rsidRPr="008074A5">
        <w:rPr>
          <w:i/>
        </w:rPr>
        <w:t xml:space="preserve">"It is my belief, that </w:t>
      </w:r>
      <w:r w:rsidRPr="008074A5">
        <w:rPr>
          <w:b/>
          <w:i/>
        </w:rPr>
        <w:t>the time of our deliverance will be within five years</w:t>
      </w:r>
      <w:r w:rsidRPr="008074A5">
        <w:rPr>
          <w:i/>
        </w:rPr>
        <w:t xml:space="preserve">; the time indicated being </w:t>
      </w:r>
      <w:r w:rsidRPr="00B33AD0">
        <w:rPr>
          <w:b/>
          <w:i/>
          <w:color w:val="800000"/>
        </w:rPr>
        <w:t>February 14th, 1891</w:t>
      </w:r>
      <w:r w:rsidRPr="008074A5">
        <w:rPr>
          <w:i/>
        </w:rPr>
        <w:t xml:space="preserve">.... And that the man raised up will be no other than the Prophet Joseph Smith in his resurrected body.... </w:t>
      </w:r>
      <w:r w:rsidRPr="008074A5">
        <w:rPr>
          <w:b/>
          <w:i/>
        </w:rPr>
        <w:t>the government will pass into the hands of the Saints, and that within five years.</w:t>
      </w:r>
      <w:r w:rsidRPr="008074A5">
        <w:rPr>
          <w:i/>
        </w:rPr>
        <w:t xml:space="preserve"> There will not be a city in the Union that will not be in danger of disruption by the Knights of Labor, who are becoming a formidable power in the land...</w:t>
      </w:r>
      <w:r w:rsidR="00823736">
        <w:t xml:space="preserve"> </w:t>
      </w:r>
      <w:r w:rsidRPr="00823736">
        <w:rPr>
          <w:i/>
        </w:rPr>
        <w:t>A servant of God, holding the power and keys of the Holy Apostleship does not speak in this manner for mere pastime. There is more in these utterances than we are apt to attach to them, unless we are aided by the Spir</w:t>
      </w:r>
      <w:r w:rsidR="00823736">
        <w:rPr>
          <w:i/>
        </w:rPr>
        <w:t>it of God.</w:t>
      </w:r>
      <w:r w:rsidR="00823736" w:rsidRPr="00823736">
        <w:rPr>
          <w:i/>
        </w:rPr>
        <w:t>"</w:t>
      </w:r>
      <w:r w:rsidR="00823736">
        <w:t xml:space="preserve"> </w:t>
      </w:r>
      <w:r w:rsidRPr="008074A5">
        <w:t xml:space="preserve"> </w:t>
      </w:r>
      <w:r w:rsidRPr="00B33AD0">
        <w:rPr>
          <w:sz w:val="20"/>
          <w:szCs w:val="20"/>
        </w:rPr>
        <w:t>(Daily journal of Abraham H. Cannon, October 14, 1886, BYU Library</w:t>
      </w:r>
      <w:r w:rsidRPr="006B0DD0">
        <w:rPr>
          <w:sz w:val="20"/>
          <w:szCs w:val="20"/>
        </w:rPr>
        <w:t>)</w:t>
      </w:r>
      <w:r w:rsidR="006B0DD0" w:rsidRPr="006B0DD0">
        <w:rPr>
          <w:sz w:val="20"/>
          <w:szCs w:val="20"/>
        </w:rPr>
        <w:t xml:space="preserve"> (Salt Lake Tribune, 10 April 1886)</w:t>
      </w:r>
    </w:p>
    <w:p w14:paraId="509EB833" w14:textId="77777777" w:rsidR="008074A5" w:rsidRDefault="008074A5" w:rsidP="00E434DB"/>
    <w:p w14:paraId="740D559D" w14:textId="77777777" w:rsidR="00E434DB" w:rsidRDefault="00E434DB" w:rsidP="00E434DB">
      <w:r w:rsidRPr="009660ED">
        <w:rPr>
          <w:color w:val="800000"/>
        </w:rPr>
        <w:t>1887,</w:t>
      </w:r>
      <w:r w:rsidR="00D76B0C" w:rsidRPr="009660ED">
        <w:rPr>
          <w:color w:val="800000"/>
        </w:rPr>
        <w:t xml:space="preserve"> </w:t>
      </w:r>
      <w:r w:rsidR="009660ED" w:rsidRPr="009660ED">
        <w:rPr>
          <w:b/>
          <w:color w:val="800000"/>
        </w:rPr>
        <w:t>[18</w:t>
      </w:r>
      <w:r w:rsidR="009660ED">
        <w:rPr>
          <w:b/>
          <w:color w:val="800000"/>
        </w:rPr>
        <w:t>91</w:t>
      </w:r>
      <w:r w:rsidR="009660ED" w:rsidRPr="009660ED">
        <w:rPr>
          <w:b/>
          <w:color w:val="800000"/>
        </w:rPr>
        <w:t xml:space="preserve"> second coming prediction]</w:t>
      </w:r>
      <w:r w:rsidR="009660ED">
        <w:t xml:space="preserve">  </w:t>
      </w:r>
      <w:r w:rsidR="00D76B0C">
        <w:t xml:space="preserve"> T</w:t>
      </w:r>
      <w:r w:rsidR="00200AA6">
        <w:t>he LDS</w:t>
      </w:r>
      <w:r w:rsidRPr="00E434DB">
        <w:t xml:space="preserve"> Church printed an</w:t>
      </w:r>
      <w:r w:rsidR="00F66F83">
        <w:t>d</w:t>
      </w:r>
      <w:r w:rsidRPr="00E434DB">
        <w:t xml:space="preserve"> distributed</w:t>
      </w:r>
      <w:r w:rsidR="009A6C18">
        <w:t xml:space="preserve"> a book by Elder Robert Smith (</w:t>
      </w:r>
      <w:r w:rsidRPr="00E434DB">
        <w:t>2nd cousin of Joseph Smith), to be "used by teachers in Sunday Schools</w:t>
      </w:r>
      <w:r w:rsidRPr="005C4475">
        <w:rPr>
          <w:i/>
        </w:rPr>
        <w:t xml:space="preserve">." Smith wrote:  Now, we will prove by the prophet Joseph Smith that the same year, </w:t>
      </w:r>
      <w:r w:rsidRPr="005C4475">
        <w:rPr>
          <w:b/>
          <w:bCs/>
          <w:i/>
        </w:rPr>
        <w:t>1891, is the commencement of the reign of righteousness</w:t>
      </w:r>
      <w:r w:rsidRPr="005C4475">
        <w:rPr>
          <w:i/>
        </w:rPr>
        <w:t>. In Section 130, Doctrine and Covenants,</w:t>
      </w:r>
      <w:r w:rsidR="00334540" w:rsidRPr="00334540">
        <w:t xml:space="preserve"> </w:t>
      </w:r>
      <w:hyperlink r:id="rId240" w:history="1">
        <w:r w:rsidR="00FD311C" w:rsidRPr="00FD311C">
          <w:rPr>
            <w:rStyle w:val="Hyperlink"/>
            <w:sz w:val="20"/>
            <w:szCs w:val="20"/>
            <w:u w:val="none"/>
          </w:rPr>
          <w:t>(</w:t>
        </w:r>
        <w:r w:rsidR="00334540" w:rsidRPr="00FD311C">
          <w:rPr>
            <w:rStyle w:val="Hyperlink"/>
            <w:sz w:val="20"/>
            <w:szCs w:val="20"/>
            <w:u w:val="none"/>
          </w:rPr>
          <w:t>D&amp;C 130:14-19</w:t>
        </w:r>
        <w:r w:rsidR="00FD311C" w:rsidRPr="00FD311C">
          <w:rPr>
            <w:rStyle w:val="Hyperlink"/>
            <w:sz w:val="20"/>
            <w:szCs w:val="20"/>
            <w:u w:val="none"/>
          </w:rPr>
          <w:t>)</w:t>
        </w:r>
      </w:hyperlink>
      <w:r w:rsidRPr="005C4475">
        <w:rPr>
          <w:i/>
        </w:rPr>
        <w:t xml:space="preserve"> Joseph was told that if he lived to be 85 years old he would live to see the </w:t>
      </w:r>
      <w:r w:rsidRPr="007844B2">
        <w:rPr>
          <w:b/>
          <w:i/>
        </w:rPr>
        <w:t>scene wound up</w:t>
      </w:r>
      <w:r w:rsidRPr="005C4475">
        <w:rPr>
          <w:i/>
        </w:rPr>
        <w:t xml:space="preserve"> or the Redeemer on the earth. He was born December 23rd, 1805, and if we give him the 85 years, we could not count the year 1805, we should have to count 1806, as the year 1805 was mostly gone before he was born, therefore, we have 1806 and 85, making 1891; again in the year 1835 Joseph was told positively that 56 years would </w:t>
      </w:r>
      <w:r w:rsidRPr="007844B2">
        <w:rPr>
          <w:b/>
          <w:i/>
        </w:rPr>
        <w:t>wind up the scene</w:t>
      </w:r>
      <w:r w:rsidRPr="005C4475">
        <w:rPr>
          <w:i/>
        </w:rPr>
        <w:t xml:space="preserve">, which we believe was the reign of iniquity and transgression: </w:t>
      </w:r>
      <w:r w:rsidRPr="005C4475">
        <w:rPr>
          <w:b/>
          <w:bCs/>
          <w:i/>
        </w:rPr>
        <w:t>56 and 1835 are 1891. Thus we have abundant proof that that year will begin the reign of righteousness</w:t>
      </w:r>
      <w:r w:rsidRPr="005C4475">
        <w:rPr>
          <w:i/>
        </w:rPr>
        <w:t>, and God's people be acknowledged, for the earth is to be given to them. He has said: 'Fear not, little flock, for it is your Father's good pleasure to give you the kingdom."</w:t>
      </w:r>
      <w:r w:rsidRPr="00E434DB">
        <w:t xml:space="preserve"> (A Series of Lectures on the Fulfillment of Prophecy, 1887, pp.39-40) </w:t>
      </w:r>
    </w:p>
    <w:p w14:paraId="3E9A671D" w14:textId="77777777" w:rsidR="000E038F" w:rsidRDefault="000E038F" w:rsidP="00E434DB"/>
    <w:p w14:paraId="44729FC6" w14:textId="77777777" w:rsidR="005C40EC" w:rsidRDefault="005C40EC" w:rsidP="005C40EC">
      <w:r>
        <w:rPr>
          <w:szCs w:val="18"/>
        </w:rPr>
        <w:t xml:space="preserve">1887 </w:t>
      </w:r>
      <w:r>
        <w:t>January 13,</w:t>
      </w:r>
      <w:r>
        <w:rPr>
          <w:szCs w:val="18"/>
        </w:rPr>
        <w:t xml:space="preserve">  </w:t>
      </w:r>
      <w:r w:rsidRPr="00E546AA">
        <w:t xml:space="preserve">When the House of Representatives approved the </w:t>
      </w:r>
      <w:hyperlink r:id="rId241" w:history="1">
        <w:r>
          <w:rPr>
            <w:rStyle w:val="Hyperlink"/>
          </w:rPr>
          <w:t>Edmunds-</w:t>
        </w:r>
        <w:r w:rsidRPr="007421C6">
          <w:rPr>
            <w:rStyle w:val="Hyperlink"/>
          </w:rPr>
          <w:t>Tucker</w:t>
        </w:r>
        <w:r>
          <w:rPr>
            <w:rStyle w:val="Hyperlink"/>
          </w:rPr>
          <w:t xml:space="preserve"> </w:t>
        </w:r>
        <w:r w:rsidRPr="007421C6">
          <w:rPr>
            <w:rStyle w:val="Hyperlink"/>
          </w:rPr>
          <w:t>Act</w:t>
        </w:r>
      </w:hyperlink>
      <w:r>
        <w:t>,</w:t>
      </w:r>
      <w:r w:rsidRPr="00E546AA">
        <w:t xml:space="preserve"> Wilford Woodruff warned that Congress had </w:t>
      </w:r>
      <w:r w:rsidRPr="00E546AA">
        <w:rPr>
          <w:b/>
          <w:i/>
        </w:rPr>
        <w:t>"turned the last key that seals their condemnation and lays the foundation for the overthrow &amp; final destruction of the United States Government"</w:t>
      </w:r>
      <w:r w:rsidRPr="00E546AA">
        <w:t xml:space="preserve"> </w:t>
      </w:r>
    </w:p>
    <w:p w14:paraId="7C683968" w14:textId="77777777" w:rsidR="005C40EC" w:rsidRPr="00E546AA" w:rsidRDefault="005C40EC" w:rsidP="005C40EC">
      <w:pPr>
        <w:rPr>
          <w:sz w:val="20"/>
          <w:szCs w:val="20"/>
        </w:rPr>
      </w:pPr>
      <w:r w:rsidRPr="00E546AA">
        <w:rPr>
          <w:sz w:val="20"/>
          <w:szCs w:val="20"/>
        </w:rPr>
        <w:t>(</w:t>
      </w:r>
      <w:r>
        <w:rPr>
          <w:sz w:val="20"/>
          <w:szCs w:val="20"/>
        </w:rPr>
        <w:t xml:space="preserve">Scott G. </w:t>
      </w:r>
      <w:r w:rsidRPr="00E546AA">
        <w:rPr>
          <w:sz w:val="20"/>
          <w:szCs w:val="20"/>
        </w:rPr>
        <w:t>Kenney 1983, 8:420-21</w:t>
      </w:r>
      <w:r>
        <w:rPr>
          <w:sz w:val="20"/>
          <w:szCs w:val="20"/>
        </w:rPr>
        <w:t xml:space="preserve"> </w:t>
      </w:r>
      <w:hyperlink r:id="rId242" w:history="1">
        <w:r w:rsidRPr="00AB051A">
          <w:rPr>
            <w:rStyle w:val="Hyperlink"/>
            <w:sz w:val="16"/>
            <w:szCs w:val="16"/>
          </w:rPr>
          <w:t>https://www.dialoguejournal.com/wp-content/uploads/sbi/articles/Dialogue_V24N03_45.pdf</w:t>
        </w:r>
      </w:hyperlink>
      <w:r w:rsidRPr="00AB051A">
        <w:t xml:space="preserve"> </w:t>
      </w:r>
      <w:r w:rsidRPr="00AB051A">
        <w:rPr>
          <w:sz w:val="20"/>
          <w:szCs w:val="20"/>
        </w:rPr>
        <w:t>)</w:t>
      </w:r>
    </w:p>
    <w:p w14:paraId="456F39C0" w14:textId="77777777" w:rsidR="005C40EC" w:rsidRDefault="005C40EC" w:rsidP="00590D98"/>
    <w:p w14:paraId="5707550A" w14:textId="77777777" w:rsidR="00930D53" w:rsidRPr="00206D39" w:rsidRDefault="00206D39" w:rsidP="00590D98">
      <w:pPr>
        <w:rPr>
          <w:sz w:val="18"/>
          <w:szCs w:val="18"/>
        </w:rPr>
      </w:pPr>
      <w:r w:rsidRPr="00206D39">
        <w:t xml:space="preserve">1888 April 11,   </w:t>
      </w:r>
      <w:r w:rsidR="00590D98" w:rsidRPr="00206D39">
        <w:rPr>
          <w:i/>
        </w:rPr>
        <w:t>“We are all dependent upon Jesus Christ, upon his coming into the world to open the way whereby we might secure peace, happiness, and exaltation.”</w:t>
      </w:r>
      <w:r w:rsidRPr="00206D39">
        <w:rPr>
          <w:i/>
        </w:rPr>
        <w:t xml:space="preserve">  “</w:t>
      </w:r>
      <w:r w:rsidR="00590D98" w:rsidRPr="00206D39">
        <w:rPr>
          <w:i/>
        </w:rPr>
        <w:t>We have a testimony concerning Christ, that He is coming to the earth, to reign.</w:t>
      </w:r>
      <w:r w:rsidRPr="00206D39">
        <w:rPr>
          <w:i/>
        </w:rPr>
        <w:t>”</w:t>
      </w:r>
      <w:r>
        <w:t xml:space="preserve">  </w:t>
      </w:r>
      <w:hyperlink r:id="rId243" w:anchor="14-36787_000_24" w:history="1"/>
      <w:r w:rsidR="00590D98" w:rsidRPr="00206D39">
        <w:rPr>
          <w:sz w:val="20"/>
          <w:szCs w:val="20"/>
        </w:rPr>
        <w:t xml:space="preserve">(Lorenzo Snow, </w:t>
      </w:r>
      <w:r w:rsidR="00930D53" w:rsidRPr="00206D39">
        <w:rPr>
          <w:sz w:val="20"/>
          <w:szCs w:val="20"/>
        </w:rPr>
        <w:t xml:space="preserve">April </w:t>
      </w:r>
      <w:r w:rsidR="00590D98" w:rsidRPr="00206D39">
        <w:rPr>
          <w:sz w:val="20"/>
          <w:szCs w:val="20"/>
        </w:rPr>
        <w:t>11,</w:t>
      </w:r>
      <w:r>
        <w:rPr>
          <w:sz w:val="20"/>
          <w:szCs w:val="20"/>
        </w:rPr>
        <w:t xml:space="preserve"> </w:t>
      </w:r>
      <w:r w:rsidR="00930D53" w:rsidRPr="00206D39">
        <w:rPr>
          <w:sz w:val="20"/>
          <w:szCs w:val="20"/>
        </w:rPr>
        <w:t xml:space="preserve">1888 </w:t>
      </w:r>
      <w:r w:rsidR="00590D98" w:rsidRPr="00206D39">
        <w:rPr>
          <w:sz w:val="20"/>
          <w:szCs w:val="20"/>
        </w:rPr>
        <w:t>General C</w:t>
      </w:r>
      <w:r w:rsidR="00930D53" w:rsidRPr="00206D39">
        <w:rPr>
          <w:sz w:val="20"/>
          <w:szCs w:val="20"/>
        </w:rPr>
        <w:t>onference.</w:t>
      </w:r>
      <w:r w:rsidRPr="00206D39">
        <w:rPr>
          <w:sz w:val="20"/>
          <w:szCs w:val="20"/>
        </w:rPr>
        <w:t>)</w:t>
      </w:r>
      <w:r>
        <w:rPr>
          <w:sz w:val="20"/>
          <w:szCs w:val="20"/>
        </w:rPr>
        <w:t xml:space="preserve"> </w:t>
      </w:r>
      <w:hyperlink r:id="rId244" w:history="1">
        <w:r w:rsidRPr="001F63AC">
          <w:rPr>
            <w:rStyle w:val="Hyperlink"/>
            <w:sz w:val="18"/>
            <w:szCs w:val="18"/>
          </w:rPr>
          <w:t>https://www.lds.org/manual/teachings-of-presidents-of-the-church-lorenzo-snow/chapter-24-reflections-on-the-mission-of-jesus-christ?lang=eng&amp;clang=ase</w:t>
        </w:r>
      </w:hyperlink>
    </w:p>
    <w:p w14:paraId="4F5635C0" w14:textId="77777777" w:rsidR="00930D53" w:rsidRPr="00590D98" w:rsidRDefault="00930D53" w:rsidP="00590D98"/>
    <w:p w14:paraId="3958EDC7" w14:textId="77777777" w:rsidR="003136F4" w:rsidRPr="00176F23" w:rsidRDefault="003136F4" w:rsidP="000E038F">
      <w:pPr>
        <w:rPr>
          <w:sz w:val="20"/>
          <w:szCs w:val="20"/>
        </w:rPr>
      </w:pPr>
      <w:r w:rsidRPr="000E038F">
        <w:t>1888 May</w:t>
      </w:r>
      <w:r>
        <w:t xml:space="preserve"> 17,</w:t>
      </w:r>
      <w:r w:rsidR="00165125">
        <w:t xml:space="preserve">  </w:t>
      </w:r>
      <w:r w:rsidR="00D32980">
        <w:t>Polygamy: “</w:t>
      </w:r>
      <w:r w:rsidR="00165125" w:rsidRPr="00165125">
        <w:rPr>
          <w:i/>
        </w:rPr>
        <w:t>…</w:t>
      </w:r>
      <w:r w:rsidR="000E038F" w:rsidRPr="00165125">
        <w:rPr>
          <w:i/>
        </w:rPr>
        <w:t>In April, W</w:t>
      </w:r>
      <w:r w:rsidR="002B6D3F">
        <w:rPr>
          <w:i/>
        </w:rPr>
        <w:t xml:space="preserve">ilford </w:t>
      </w:r>
      <w:r w:rsidR="002B6D3F" w:rsidRPr="002B6D3F">
        <w:rPr>
          <w:i/>
        </w:rPr>
        <w:t>Woodruff</w:t>
      </w:r>
      <w:r w:rsidR="000E038F" w:rsidRPr="002B6D3F">
        <w:rPr>
          <w:i/>
        </w:rPr>
        <w:t xml:space="preserve"> </w:t>
      </w:r>
      <w:hyperlink r:id="rId245" w:history="1">
        <w:r w:rsidR="002B6D3F" w:rsidRPr="002B6D3F">
          <w:rPr>
            <w:rStyle w:val="Hyperlink"/>
            <w:i/>
            <w:u w:val="none"/>
          </w:rPr>
          <w:t>expres</w:t>
        </w:r>
        <w:r w:rsidR="002B6D3F" w:rsidRPr="002B6D3F">
          <w:rPr>
            <w:rStyle w:val="Hyperlink"/>
            <w:i/>
            <w:u w:val="none"/>
          </w:rPr>
          <w:t>s</w:t>
        </w:r>
        <w:r w:rsidR="002B6D3F" w:rsidRPr="002B6D3F">
          <w:rPr>
            <w:rStyle w:val="Hyperlink"/>
            <w:i/>
            <w:u w:val="none"/>
          </w:rPr>
          <w:t>ed dismay</w:t>
        </w:r>
      </w:hyperlink>
      <w:r w:rsidR="002B6D3F" w:rsidRPr="002B6D3F">
        <w:rPr>
          <w:i/>
        </w:rPr>
        <w:t xml:space="preserve"> </w:t>
      </w:r>
      <w:r w:rsidR="000E038F" w:rsidRPr="002B6D3F">
        <w:rPr>
          <w:i/>
        </w:rPr>
        <w:t>that</w:t>
      </w:r>
      <w:r w:rsidR="000E038F" w:rsidRPr="00165125">
        <w:rPr>
          <w:i/>
        </w:rPr>
        <w:t xml:space="preserve"> some speakers at the general conference had referred to plural marriage, despite a decision by the apostles to avoid such expressions,</w:t>
      </w:r>
      <w:r w:rsidRPr="00165125">
        <w:rPr>
          <w:i/>
        </w:rPr>
        <w:t xml:space="preserve"> </w:t>
      </w:r>
      <w:r w:rsidR="000E038F" w:rsidRPr="00165125">
        <w:rPr>
          <w:i/>
        </w:rPr>
        <w:t xml:space="preserve">yet </w:t>
      </w:r>
      <w:r w:rsidR="000E038F" w:rsidRPr="00165125">
        <w:rPr>
          <w:i/>
          <w:color w:val="800000"/>
        </w:rPr>
        <w:t xml:space="preserve">at the dedication of the Manti Temple on 17 May 1888, President Woodruff said, </w:t>
      </w:r>
      <w:r w:rsidR="000E038F" w:rsidRPr="00165125">
        <w:rPr>
          <w:b/>
          <w:i/>
          <w:color w:val="800000"/>
        </w:rPr>
        <w:lastRenderedPageBreak/>
        <w:t>"We are not going to stop the practice of plural marriage until the Coming of the Son of Man."</w:t>
      </w:r>
      <w:r w:rsidR="00165125">
        <w:rPr>
          <w:b/>
        </w:rPr>
        <w:t xml:space="preserve"> </w:t>
      </w:r>
      <w:r w:rsidRPr="00176F23">
        <w:rPr>
          <w:sz w:val="20"/>
          <w:szCs w:val="20"/>
        </w:rPr>
        <w:t>(Heber J. Grant, Journal, 17 May 1888; also John Henry Smith, Diary, 17 May 1888.</w:t>
      </w:r>
    </w:p>
    <w:p w14:paraId="23A6BBC5" w14:textId="77777777" w:rsidR="003136F4" w:rsidRPr="00176F23" w:rsidRDefault="003136F4" w:rsidP="003136F4">
      <w:pPr>
        <w:rPr>
          <w:sz w:val="20"/>
          <w:szCs w:val="20"/>
        </w:rPr>
      </w:pPr>
      <w:r w:rsidRPr="00176F23">
        <w:rPr>
          <w:sz w:val="20"/>
          <w:szCs w:val="20"/>
        </w:rPr>
        <w:t>LDS Church Authority and New Plural Marriages, 1890-1904 D. Michael Quinn</w:t>
      </w:r>
      <w:r w:rsidR="00165125" w:rsidRPr="00176F23">
        <w:rPr>
          <w:sz w:val="20"/>
          <w:szCs w:val="20"/>
        </w:rPr>
        <w:t>, page 34</w:t>
      </w:r>
    </w:p>
    <w:p w14:paraId="4E7E2B30" w14:textId="77777777" w:rsidR="00165125" w:rsidRPr="00176F23" w:rsidRDefault="00165125" w:rsidP="00165125">
      <w:pPr>
        <w:rPr>
          <w:sz w:val="20"/>
          <w:szCs w:val="20"/>
        </w:rPr>
      </w:pPr>
      <w:hyperlink r:id="rId246" w:history="1">
        <w:r w:rsidRPr="00176F23">
          <w:rPr>
            <w:rStyle w:val="Hyperlink"/>
            <w:sz w:val="20"/>
            <w:szCs w:val="20"/>
          </w:rPr>
          <w:t>https://www.dialoguejournal.com/wp-content/uploads/sbi/articles/Dialogue_V18N01_11.pdf</w:t>
        </w:r>
      </w:hyperlink>
      <w:r w:rsidRPr="00176F23">
        <w:rPr>
          <w:sz w:val="20"/>
          <w:szCs w:val="20"/>
        </w:rPr>
        <w:t xml:space="preserve"> )</w:t>
      </w:r>
    </w:p>
    <w:p w14:paraId="594BBA3C" w14:textId="77777777" w:rsidR="003136F4" w:rsidRDefault="003136F4" w:rsidP="000E038F"/>
    <w:p w14:paraId="49347BEB" w14:textId="77777777" w:rsidR="00F335A0" w:rsidRDefault="00575F41" w:rsidP="004866B3">
      <w:pPr>
        <w:rPr>
          <w:sz w:val="16"/>
          <w:szCs w:val="16"/>
        </w:rPr>
      </w:pPr>
      <w:r>
        <w:t>1888 October,  Apostle Franklin D. Richards proclaimed at</w:t>
      </w:r>
      <w:r w:rsidR="004866B3">
        <w:t xml:space="preserve"> </w:t>
      </w:r>
      <w:r>
        <w:t xml:space="preserve">October 1888 general conference that </w:t>
      </w:r>
      <w:r w:rsidRPr="004866B3">
        <w:rPr>
          <w:b/>
          <w:i/>
        </w:rPr>
        <w:t xml:space="preserve">many children then </w:t>
      </w:r>
      <w:r w:rsidR="005760B6">
        <w:rPr>
          <w:b/>
          <w:i/>
        </w:rPr>
        <w:t>A</w:t>
      </w:r>
      <w:r w:rsidRPr="004866B3">
        <w:rPr>
          <w:b/>
          <w:i/>
        </w:rPr>
        <w:t>live</w:t>
      </w:r>
      <w:r w:rsidR="004866B3" w:rsidRPr="004866B3">
        <w:rPr>
          <w:b/>
          <w:i/>
        </w:rPr>
        <w:t xml:space="preserve"> </w:t>
      </w:r>
      <w:r w:rsidRPr="004866B3">
        <w:rPr>
          <w:b/>
          <w:i/>
        </w:rPr>
        <w:t xml:space="preserve">would yet be </w:t>
      </w:r>
      <w:r w:rsidR="005760B6">
        <w:rPr>
          <w:b/>
          <w:i/>
        </w:rPr>
        <w:t>A</w:t>
      </w:r>
      <w:r w:rsidRPr="004866B3">
        <w:rPr>
          <w:b/>
          <w:i/>
        </w:rPr>
        <w:t>live to see the redemption of Zion and the Second</w:t>
      </w:r>
      <w:r w:rsidR="004866B3" w:rsidRPr="004866B3">
        <w:rPr>
          <w:b/>
          <w:i/>
        </w:rPr>
        <w:t xml:space="preserve"> </w:t>
      </w:r>
      <w:r w:rsidRPr="004866B3">
        <w:rPr>
          <w:b/>
          <w:i/>
        </w:rPr>
        <w:t>Coming</w:t>
      </w:r>
      <w:r>
        <w:t>, a repetition of an 1885 promise by Lorenzo Snow. A full</w:t>
      </w:r>
      <w:r w:rsidR="004866B3">
        <w:t xml:space="preserve"> </w:t>
      </w:r>
      <w:r>
        <w:t xml:space="preserve">year later in November 1889, Woodruff confirmed that </w:t>
      </w:r>
      <w:r w:rsidRPr="004866B3">
        <w:rPr>
          <w:b/>
          <w:i/>
        </w:rPr>
        <w:t>"the Lord</w:t>
      </w:r>
      <w:r w:rsidR="004866B3" w:rsidRPr="004866B3">
        <w:rPr>
          <w:b/>
          <w:i/>
        </w:rPr>
        <w:t xml:space="preserve"> </w:t>
      </w:r>
      <w:r w:rsidRPr="004866B3">
        <w:rPr>
          <w:b/>
          <w:i/>
        </w:rPr>
        <w:t>will never give a revelation to abandon plural marriage,"</w:t>
      </w:r>
      <w:r>
        <w:t xml:space="preserve"> received</w:t>
      </w:r>
      <w:r w:rsidR="004866B3">
        <w:t xml:space="preserve"> </w:t>
      </w:r>
      <w:r>
        <w:t>a new revelation confirming that "</w:t>
      </w:r>
      <w:r w:rsidRPr="004866B3">
        <w:rPr>
          <w:b/>
          <w:i/>
        </w:rPr>
        <w:t>the judgements of God, which</w:t>
      </w:r>
      <w:r w:rsidR="004866B3" w:rsidRPr="004866B3">
        <w:rPr>
          <w:b/>
          <w:i/>
        </w:rPr>
        <w:t xml:space="preserve"> </w:t>
      </w:r>
      <w:r w:rsidRPr="004866B3">
        <w:rPr>
          <w:b/>
          <w:i/>
        </w:rPr>
        <w:t>are to be poured out upon all nations . .. are nigh at your doors,"</w:t>
      </w:r>
      <w:r w:rsidR="004866B3">
        <w:t xml:space="preserve"> </w:t>
      </w:r>
      <w:r>
        <w:t>promised the destruction of the Church's opponents, prophesied</w:t>
      </w:r>
      <w:r w:rsidR="004866B3">
        <w:t xml:space="preserve"> </w:t>
      </w:r>
      <w:r>
        <w:t xml:space="preserve">the Saints' </w:t>
      </w:r>
      <w:r w:rsidRPr="004866B3">
        <w:rPr>
          <w:b/>
          <w:i/>
        </w:rPr>
        <w:t>deliverance, and assured Church members that many</w:t>
      </w:r>
      <w:r w:rsidR="004866B3" w:rsidRPr="004866B3">
        <w:rPr>
          <w:b/>
          <w:i/>
        </w:rPr>
        <w:t xml:space="preserve"> </w:t>
      </w:r>
      <w:r w:rsidRPr="004866B3">
        <w:rPr>
          <w:b/>
          <w:i/>
        </w:rPr>
        <w:t>in his audience would see Christ come in glory while "in the</w:t>
      </w:r>
      <w:r w:rsidR="004866B3" w:rsidRPr="004866B3">
        <w:rPr>
          <w:b/>
          <w:i/>
        </w:rPr>
        <w:t xml:space="preserve"> </w:t>
      </w:r>
      <w:r w:rsidRPr="004866B3">
        <w:rPr>
          <w:b/>
          <w:i/>
        </w:rPr>
        <w:t>flesh."</w:t>
      </w:r>
      <w:r>
        <w:rPr>
          <w:sz w:val="16"/>
          <w:szCs w:val="16"/>
        </w:rPr>
        <w:t>60</w:t>
      </w:r>
      <w:r w:rsidR="004866B3">
        <w:rPr>
          <w:sz w:val="16"/>
          <w:szCs w:val="16"/>
        </w:rPr>
        <w:t xml:space="preserve">  </w:t>
      </w:r>
    </w:p>
    <w:p w14:paraId="7D82C454" w14:textId="77777777" w:rsidR="00575F41" w:rsidRDefault="00F335A0" w:rsidP="00F335A0">
      <w:pPr>
        <w:autoSpaceDE w:val="0"/>
        <w:autoSpaceDN w:val="0"/>
        <w:adjustRightInd w:val="0"/>
        <w:ind w:firstLine="720"/>
        <w:rPr>
          <w:color w:val="800000"/>
        </w:rPr>
      </w:pPr>
      <w:r>
        <w:rPr>
          <w:sz w:val="13"/>
          <w:szCs w:val="13"/>
        </w:rPr>
        <w:t>60</w:t>
      </w:r>
      <w:r>
        <w:rPr>
          <w:sz w:val="20"/>
          <w:szCs w:val="20"/>
        </w:rPr>
        <w:t xml:space="preserve">Woodruff quoted in Heber J. Grant, Diary, 17 May 1888, quoted in Jean Bickmore White, ed., </w:t>
      </w:r>
      <w:r>
        <w:rPr>
          <w:i/>
          <w:iCs/>
          <w:sz w:val="20"/>
          <w:szCs w:val="20"/>
        </w:rPr>
        <w:t xml:space="preserve">Church, State, and Politics: The Diaries of John Henry Smith </w:t>
      </w:r>
      <w:r>
        <w:rPr>
          <w:sz w:val="20"/>
          <w:szCs w:val="20"/>
        </w:rPr>
        <w:t xml:space="preserve">(Salt Lake City: Signature Books, 1990), 201 note 121; Richards quoted in John Morgan, 6 October 1888, Journals, 8:156; Snow quoted in Anson V. Call III, "An Account of the Doings of Anson V. Call II," 1, LDS Church Archives, MS 5384; Woodruff quoted in Heber J. Grant, Journal, 20 December 1888, quoted in D. Michael Quinn, "LDS Church Authority and New Plural Marriages, 1890-1904," </w:t>
      </w:r>
      <w:r>
        <w:rPr>
          <w:i/>
          <w:iCs/>
          <w:sz w:val="20"/>
          <w:szCs w:val="20"/>
        </w:rPr>
        <w:t xml:space="preserve">Dialogue: A Journal of Mormon Thought </w:t>
      </w:r>
      <w:r>
        <w:rPr>
          <w:sz w:val="20"/>
          <w:szCs w:val="20"/>
        </w:rPr>
        <w:t xml:space="preserve">18 (Spring 1985): 35; Woodruff, "Remarks," at Tooele Stake conference, 29 July 1889, in Brian H. Stuy, ed., </w:t>
      </w:r>
      <w:r>
        <w:rPr>
          <w:i/>
          <w:iCs/>
          <w:sz w:val="20"/>
          <w:szCs w:val="20"/>
        </w:rPr>
        <w:t xml:space="preserve">Collected Discourses, </w:t>
      </w:r>
      <w:r>
        <w:rPr>
          <w:sz w:val="20"/>
          <w:szCs w:val="20"/>
        </w:rPr>
        <w:t xml:space="preserve">5 vols. (Sandy, Utah: B.H.S. Publishing, 1987-92), 1:325. See also Woodruff, </w:t>
      </w:r>
      <w:r>
        <w:rPr>
          <w:i/>
          <w:iCs/>
          <w:sz w:val="20"/>
          <w:szCs w:val="20"/>
        </w:rPr>
        <w:t xml:space="preserve">Journal, </w:t>
      </w:r>
      <w:r>
        <w:rPr>
          <w:sz w:val="20"/>
          <w:szCs w:val="20"/>
        </w:rPr>
        <w:t xml:space="preserve">9:67-69; Nuttall, Diary, 24 November 1889; Clark, </w:t>
      </w:r>
      <w:r>
        <w:rPr>
          <w:i/>
          <w:iCs/>
          <w:sz w:val="20"/>
          <w:szCs w:val="20"/>
        </w:rPr>
        <w:t xml:space="preserve">Messages of the First Presidency, </w:t>
      </w:r>
      <w:r>
        <w:rPr>
          <w:sz w:val="20"/>
          <w:szCs w:val="20"/>
        </w:rPr>
        <w:t xml:space="preserve">3:171-76; Orson </w:t>
      </w:r>
      <w:r>
        <w:rPr>
          <w:i/>
          <w:iCs/>
          <w:sz w:val="20"/>
          <w:szCs w:val="20"/>
        </w:rPr>
        <w:t xml:space="preserve">Pratt, Journal of Discourses, </w:t>
      </w:r>
      <w:r>
        <w:rPr>
          <w:sz w:val="20"/>
          <w:szCs w:val="20"/>
        </w:rPr>
        <w:t xml:space="preserve">20:152.  </w:t>
      </w:r>
      <w:r w:rsidR="005C2A66" w:rsidRPr="00F335A0">
        <w:rPr>
          <w:sz w:val="20"/>
          <w:szCs w:val="20"/>
        </w:rPr>
        <w:t>(Journal of Mormon History, Vol. 22, No. 2, 1996, p. 23</w:t>
      </w:r>
    </w:p>
    <w:p w14:paraId="1CB2C22E" w14:textId="77777777" w:rsidR="00575F41" w:rsidRDefault="004866B3" w:rsidP="004866B3">
      <w:pPr>
        <w:rPr>
          <w:sz w:val="20"/>
          <w:szCs w:val="20"/>
        </w:rPr>
      </w:pPr>
      <w:hyperlink r:id="rId247" w:history="1">
        <w:r w:rsidRPr="00632C55">
          <w:rPr>
            <w:rStyle w:val="Hyperlink"/>
            <w:sz w:val="20"/>
            <w:szCs w:val="20"/>
          </w:rPr>
          <w:t>http://digitalcommons.usu.edu/c</w:t>
        </w:r>
        <w:r w:rsidRPr="00632C55">
          <w:rPr>
            <w:rStyle w:val="Hyperlink"/>
            <w:sz w:val="20"/>
            <w:szCs w:val="20"/>
          </w:rPr>
          <w:t>g</w:t>
        </w:r>
        <w:r w:rsidRPr="00632C55">
          <w:rPr>
            <w:rStyle w:val="Hyperlink"/>
            <w:sz w:val="20"/>
            <w:szCs w:val="20"/>
          </w:rPr>
          <w:t>i/viewcontent.cgi?article=1027&amp;context=mormonhistory</w:t>
        </w:r>
      </w:hyperlink>
    </w:p>
    <w:p w14:paraId="10D01556" w14:textId="77777777" w:rsidR="004866B3" w:rsidRPr="004866B3" w:rsidRDefault="004866B3" w:rsidP="004866B3">
      <w:pPr>
        <w:rPr>
          <w:sz w:val="20"/>
          <w:szCs w:val="20"/>
        </w:rPr>
      </w:pPr>
    </w:p>
    <w:p w14:paraId="19CF47AE" w14:textId="77777777" w:rsidR="00AA5E7D" w:rsidRPr="00AA5E7D" w:rsidRDefault="00AA5E7D" w:rsidP="00AA5E7D">
      <w:r w:rsidRPr="00C831EE">
        <w:rPr>
          <w:color w:val="800000"/>
        </w:rPr>
        <w:t xml:space="preserve">1889  </w:t>
      </w:r>
      <w:r w:rsidR="00C831EE" w:rsidRPr="00C831EE">
        <w:rPr>
          <w:b/>
          <w:color w:val="800000"/>
        </w:rPr>
        <w:t>[1890 second coming prediction]</w:t>
      </w:r>
      <w:r>
        <w:t xml:space="preserve">  </w:t>
      </w:r>
      <w:r w:rsidRPr="00AA5E7D">
        <w:t xml:space="preserve">In his journal, President Wilford Woodruff summarized 1889 by writing: </w:t>
      </w:r>
      <w:r w:rsidRPr="00C831EE">
        <w:rPr>
          <w:i/>
        </w:rPr>
        <w:t xml:space="preserve">“Thus ends the year 1889, and the word of the Prophet Joseph Smith is beginning to be fulfilled that the whole nation would turn against Zion and make war upon the Saints. The nation has never been filled so full of lies against the Saints as today. </w:t>
      </w:r>
      <w:r w:rsidRPr="00C831EE">
        <w:rPr>
          <w:b/>
          <w:i/>
        </w:rPr>
        <w:t>1890 will be an important year with the Latter</w:t>
      </w:r>
      <w:r w:rsidR="00ED2544">
        <w:rPr>
          <w:b/>
          <w:i/>
        </w:rPr>
        <w:t>-day Saints and [the] American N</w:t>
      </w:r>
      <w:r w:rsidRPr="00C831EE">
        <w:rPr>
          <w:b/>
          <w:i/>
        </w:rPr>
        <w:t>ation</w:t>
      </w:r>
      <w:r w:rsidRPr="00C831EE">
        <w:rPr>
          <w:i/>
        </w:rPr>
        <w:t>”</w:t>
      </w:r>
      <w:r w:rsidRPr="00AA5E7D">
        <w:t xml:space="preserve"> (Wilford Woodruff’s Journal, 9:74)</w:t>
      </w:r>
      <w:r>
        <w:t xml:space="preserve">  </w:t>
      </w:r>
    </w:p>
    <w:p w14:paraId="3FFDA3F8" w14:textId="77777777" w:rsidR="00AA5E7D" w:rsidRPr="00AA5E7D" w:rsidRDefault="00AA5E7D" w:rsidP="006B6B04">
      <w:pPr>
        <w:rPr>
          <w:sz w:val="18"/>
          <w:szCs w:val="18"/>
        </w:rPr>
      </w:pPr>
      <w:hyperlink r:id="rId248" w:history="1">
        <w:r w:rsidRPr="00AA5E7D">
          <w:rPr>
            <w:rStyle w:val="Hyperlink"/>
            <w:sz w:val="18"/>
            <w:szCs w:val="18"/>
          </w:rPr>
          <w:t>https://www.lds.org/manual/presidents-of-the-</w:t>
        </w:r>
        <w:r w:rsidRPr="00AA5E7D">
          <w:rPr>
            <w:rStyle w:val="Hyperlink"/>
            <w:sz w:val="18"/>
            <w:szCs w:val="18"/>
          </w:rPr>
          <w:t>c</w:t>
        </w:r>
        <w:r w:rsidRPr="00AA5E7D">
          <w:rPr>
            <w:rStyle w:val="Hyperlink"/>
            <w:sz w:val="18"/>
            <w:szCs w:val="18"/>
          </w:rPr>
          <w:t>hurch-student-manual/wilford-woodruff-fourth-president-of-the-church?lang=eng</w:t>
        </w:r>
      </w:hyperlink>
    </w:p>
    <w:p w14:paraId="00883F0F" w14:textId="77777777" w:rsidR="00AA5E7D" w:rsidRDefault="00AA5E7D" w:rsidP="006B6B04"/>
    <w:p w14:paraId="05E7CD63" w14:textId="77777777" w:rsidR="0005044E" w:rsidRPr="0005044E" w:rsidRDefault="0005044E" w:rsidP="0005044E">
      <w:pPr>
        <w:rPr>
          <w:i/>
        </w:rPr>
      </w:pPr>
      <w:r w:rsidRPr="0005044E">
        <w:t>1890 January 2</w:t>
      </w:r>
      <w:r w:rsidR="006E215B">
        <w:t>1</w:t>
      </w:r>
      <w:r w:rsidRPr="0005044E">
        <w:t xml:space="preserve">,  </w:t>
      </w:r>
      <w:r w:rsidRPr="0005044E">
        <w:rPr>
          <w:i/>
        </w:rPr>
        <w:t>“OUR CHICAGO LETTER: The Mormon Doctrine Preached by Moody, the Evangelist. CHICAGO, Jan. 21,1890. [Special Correspondence of the Deseret News.]</w:t>
      </w:r>
    </w:p>
    <w:p w14:paraId="28BF0584" w14:textId="77777777" w:rsidR="006E215B" w:rsidRDefault="0005044E" w:rsidP="006E215B">
      <w:pPr>
        <w:ind w:firstLine="720"/>
        <w:rPr>
          <w:sz w:val="16"/>
          <w:szCs w:val="16"/>
        </w:rPr>
      </w:pPr>
      <w:r w:rsidRPr="0005044E">
        <w:rPr>
          <w:i/>
        </w:rPr>
        <w:t xml:space="preserve">Last Sunday the famous evangelist, Mr. [D.L.] Moody, preached a sermon in this city which has raised a commotion in religious communities. </w:t>
      </w:r>
      <w:r w:rsidRPr="006E215B">
        <w:rPr>
          <w:b/>
          <w:i/>
        </w:rPr>
        <w:t>He preached on the second coming of Christ.</w:t>
      </w:r>
      <w:r w:rsidRPr="0005044E">
        <w:rPr>
          <w:i/>
        </w:rPr>
        <w:t xml:space="preserve">  His language has no equivocation or ambiguity about it.  Orthodox preachers are abusing him and strict sectarians are calling him a “Mormon,” a follower of Joseph Smith etc.; and really his sermon I well worth perusing especially by Utah citizens Inasmuch as this sermon was delivered to A vast and attentive congregation it </w:t>
      </w:r>
      <w:r w:rsidR="006E215B">
        <w:rPr>
          <w:i/>
        </w:rPr>
        <w:t>i</w:t>
      </w:r>
      <w:r w:rsidRPr="0005044E">
        <w:rPr>
          <w:i/>
        </w:rPr>
        <w:t xml:space="preserve">s a good index of what </w:t>
      </w:r>
      <w:r w:rsidR="006E215B">
        <w:rPr>
          <w:i/>
        </w:rPr>
        <w:t>is</w:t>
      </w:r>
      <w:r w:rsidRPr="0005044E">
        <w:rPr>
          <w:i/>
        </w:rPr>
        <w:t xml:space="preserve"> coming and will show to Latter Day Saints that light is breaking.  On several occasions heretofore I have stated that Mr. Moody was borrowing largely from Mormon doctrine and Mormon discipline…   Here Mr. Moody hits the nail on the head and account for the opposition to “Mormonism.” The thieves and cutthroats oppose it because to them the truth is to bitter. In fact </w:t>
      </w:r>
      <w:r w:rsidRPr="0005044E">
        <w:rPr>
          <w:b/>
          <w:i/>
        </w:rPr>
        <w:t>the Salt Lake Gentiles might peruse this sermon with profit, and that Kingdom which they fear so much may be nearer at hand then they fancy</w:t>
      </w:r>
      <w:r w:rsidRPr="0005044E">
        <w:rPr>
          <w:b/>
          <w:i/>
          <w:sz w:val="20"/>
          <w:szCs w:val="20"/>
        </w:rPr>
        <w:t>.”</w:t>
      </w:r>
      <w:r w:rsidRPr="0005044E">
        <w:rPr>
          <w:sz w:val="20"/>
          <w:szCs w:val="20"/>
        </w:rPr>
        <w:t xml:space="preserve">  ( Deseret evening news., January 24, 1890, Image 2</w:t>
      </w:r>
      <w:r>
        <w:t xml:space="preserve"> </w:t>
      </w:r>
      <w:hyperlink r:id="rId249" w:history="1">
        <w:r w:rsidRPr="0007339F">
          <w:rPr>
            <w:rStyle w:val="Hyperlink"/>
            <w:sz w:val="16"/>
            <w:szCs w:val="16"/>
          </w:rPr>
          <w:t>http://chroniclingamerica.loc.gov/lccn/sn83045555/1890-01-24/ed-1/seq-2/#date1=1889&amp;index=0&amp;rows=20&amp;words=Moody+Mr&amp;searchType=basic&amp;sequence=0&amp;state=Utah&amp;date2=1890&amp;proxtext=Mr.+Moody&amp;y=10&amp;x=13&amp;dateFilterType=yearRange&amp;page=1</w:t>
        </w:r>
      </w:hyperlink>
      <w:r>
        <w:rPr>
          <w:sz w:val="16"/>
          <w:szCs w:val="16"/>
        </w:rPr>
        <w:t xml:space="preserve">  )</w:t>
      </w:r>
    </w:p>
    <w:p w14:paraId="434360EB" w14:textId="77777777" w:rsidR="00ED303B" w:rsidRDefault="00ED303B" w:rsidP="006E215B">
      <w:pPr>
        <w:rPr>
          <w:color w:val="800000"/>
        </w:rPr>
      </w:pPr>
    </w:p>
    <w:p w14:paraId="0AE9E842" w14:textId="77777777" w:rsidR="006B6B04" w:rsidRPr="006E215B" w:rsidRDefault="008074A5" w:rsidP="006E215B">
      <w:pPr>
        <w:rPr>
          <w:sz w:val="16"/>
          <w:szCs w:val="16"/>
        </w:rPr>
      </w:pPr>
      <w:r w:rsidRPr="00C831EE">
        <w:rPr>
          <w:color w:val="800000"/>
        </w:rPr>
        <w:t xml:space="preserve">1890 </w:t>
      </w:r>
      <w:r w:rsidR="00C831EE" w:rsidRPr="00C831EE">
        <w:rPr>
          <w:b/>
          <w:color w:val="800000"/>
        </w:rPr>
        <w:t>[1890 second coming prediction]</w:t>
      </w:r>
      <w:r w:rsidR="00C831EE">
        <w:t xml:space="preserve">  </w:t>
      </w:r>
      <w:r w:rsidRPr="008074A5">
        <w:t xml:space="preserve">  Klaus J. Hansen: </w:t>
      </w:r>
      <w:r w:rsidRPr="008074A5">
        <w:rPr>
          <w:i/>
        </w:rPr>
        <w:t xml:space="preserve">"in 1890 there was a widespread belief among church members that Joseph Smith's prediction of 1835, that fifty-six years would 'wind up the scene,' </w:t>
      </w:r>
      <w:r w:rsidRPr="008074A5">
        <w:rPr>
          <w:b/>
          <w:i/>
        </w:rPr>
        <w:t>would be fulfilled"</w:t>
      </w:r>
      <w:r w:rsidRPr="008074A5">
        <w:rPr>
          <w:i/>
        </w:rPr>
        <w:t xml:space="preserve"> </w:t>
      </w:r>
      <w:r w:rsidRPr="008074A5">
        <w:rPr>
          <w:sz w:val="20"/>
          <w:szCs w:val="20"/>
        </w:rPr>
        <w:t>(Dialogue: A Journal of Mormon Thought, Autumn 1966, p. 76)</w:t>
      </w:r>
      <w:r w:rsidR="006B6B04" w:rsidRPr="006B6B04">
        <w:t xml:space="preserve"> </w:t>
      </w:r>
      <w:r w:rsidR="006B6B04" w:rsidRPr="006B6B04">
        <w:rPr>
          <w:sz w:val="20"/>
          <w:szCs w:val="20"/>
        </w:rPr>
        <w:t xml:space="preserve">(See September 22, 1832 </w:t>
      </w:r>
      <w:hyperlink r:id="rId250" w:history="1">
        <w:r w:rsidR="006B6B04" w:rsidRPr="006B6B04">
          <w:rPr>
            <w:rStyle w:val="Hyperlink"/>
            <w:sz w:val="20"/>
            <w:szCs w:val="20"/>
            <w:u w:val="none"/>
          </w:rPr>
          <w:t>D&amp;C 84:1-5,31,32</w:t>
        </w:r>
      </w:hyperlink>
      <w:r w:rsidR="006B6B04" w:rsidRPr="006B6B04">
        <w:rPr>
          <w:sz w:val="20"/>
          <w:szCs w:val="20"/>
        </w:rPr>
        <w:t>)</w:t>
      </w:r>
    </w:p>
    <w:p w14:paraId="4A7FF5B5" w14:textId="77777777" w:rsidR="00E434DB" w:rsidRDefault="00E434DB" w:rsidP="00E434DB"/>
    <w:p w14:paraId="2A01F068" w14:textId="77777777" w:rsidR="004866B3" w:rsidRPr="004866B3" w:rsidRDefault="004866B3" w:rsidP="004866B3">
      <w:pPr>
        <w:rPr>
          <w:b/>
          <w:i/>
        </w:rPr>
      </w:pPr>
      <w:r>
        <w:lastRenderedPageBreak/>
        <w:t xml:space="preserve">1890 May 29,   Lorenzo Snow, president of the Quorum of the Twelve, prophesied to them, </w:t>
      </w:r>
      <w:r w:rsidRPr="004866B3">
        <w:rPr>
          <w:b/>
          <w:i/>
        </w:rPr>
        <w:t>"You</w:t>
      </w:r>
    </w:p>
    <w:p w14:paraId="27707C7B" w14:textId="77777777" w:rsidR="004866B3" w:rsidRDefault="004866B3" w:rsidP="004866B3">
      <w:pPr>
        <w:autoSpaceDE w:val="0"/>
        <w:autoSpaceDN w:val="0"/>
        <w:adjustRightInd w:val="0"/>
      </w:pPr>
      <w:r w:rsidRPr="004866B3">
        <w:rPr>
          <w:b/>
          <w:i/>
        </w:rPr>
        <w:t xml:space="preserve">brethren will live to behold the savior, you shall not die, death shall have no power over you. You have a great work to perform. . . . Be faithful and you shall never taste death." </w:t>
      </w:r>
      <w:r>
        <w:t xml:space="preserve">Apostle Brigham Young, Jr., who recorded the prophecy, added with reverence: </w:t>
      </w:r>
      <w:r w:rsidRPr="004866B3">
        <w:rPr>
          <w:b/>
          <w:i/>
        </w:rPr>
        <w:t>"His words penetrated to the marrow surely God is with us."</w:t>
      </w:r>
      <w:r>
        <w:t xml:space="preserve"> In August Apostle Anthon H. Lund announced at the San Pete Stake Conference, </w:t>
      </w:r>
      <w:r w:rsidRPr="004866B3">
        <w:rPr>
          <w:b/>
          <w:i/>
        </w:rPr>
        <w:t>"We need not say—'our Lord delayeth his coming!' … We can be sure it is in the near future, because the Lord told Joseph Smith . . . that if he lived to be a certain age, he should see His face, which points to 1891"</w:t>
      </w:r>
      <w:r>
        <w:t xml:space="preserve"> That same month, Snow gave Abraham H. Cannon an apostolic blessing which promised that Cannon would </w:t>
      </w:r>
      <w:r w:rsidRPr="004866B3">
        <w:rPr>
          <w:b/>
          <w:i/>
        </w:rPr>
        <w:t>"live to see the Savior, [and] the triumph of Zion."</w:t>
      </w:r>
      <w:r>
        <w:t xml:space="preserve"> As late as September 1890, John Morgan, one of the Seven Presidents of the Seventy, reported a widespread belief that </w:t>
      </w:r>
      <w:r w:rsidRPr="004866B3">
        <w:rPr>
          <w:b/>
          <w:i/>
        </w:rPr>
        <w:t>"missions would necessarily be short; that the end is very near and the Elders about to be called home."</w:t>
      </w:r>
      <w:r w:rsidR="009B1CDA" w:rsidRPr="009B1CDA">
        <w:rPr>
          <w:sz w:val="13"/>
          <w:szCs w:val="13"/>
        </w:rPr>
        <w:t xml:space="preserve"> </w:t>
      </w:r>
      <w:r w:rsidR="009B1CDA">
        <w:rPr>
          <w:sz w:val="13"/>
          <w:szCs w:val="13"/>
        </w:rPr>
        <w:t>62</w:t>
      </w:r>
      <w:r>
        <w:t xml:space="preserve"> </w:t>
      </w:r>
    </w:p>
    <w:p w14:paraId="21644517" w14:textId="77777777" w:rsidR="004866B3" w:rsidRDefault="004866B3" w:rsidP="004866B3">
      <w:pPr>
        <w:autoSpaceDE w:val="0"/>
        <w:autoSpaceDN w:val="0"/>
        <w:adjustRightInd w:val="0"/>
        <w:rPr>
          <w:sz w:val="20"/>
          <w:szCs w:val="20"/>
        </w:rPr>
      </w:pPr>
      <w:r>
        <w:rPr>
          <w:sz w:val="13"/>
          <w:szCs w:val="13"/>
        </w:rPr>
        <w:t>62</w:t>
      </w:r>
      <w:r>
        <w:rPr>
          <w:sz w:val="20"/>
          <w:szCs w:val="20"/>
        </w:rPr>
        <w:t xml:space="preserve">Brigham Young [Jr.] Journals, 1862-1902, LDS Church Archives, 29 May 1890; on 6 August 1890, Snow made a similar prediction. Journal notations and quotations provided courtesy of B. Carmon Hardy; Lund quoted in Lawrence G. Coates, "The Mormons and The Ghost Dance," </w:t>
      </w:r>
      <w:r>
        <w:rPr>
          <w:i/>
          <w:iCs/>
          <w:sz w:val="20"/>
          <w:szCs w:val="20"/>
        </w:rPr>
        <w:t xml:space="preserve">Dialogue: A Journal of Mormon Thought </w:t>
      </w:r>
      <w:r>
        <w:rPr>
          <w:sz w:val="20"/>
          <w:szCs w:val="20"/>
        </w:rPr>
        <w:t>18 (Winter 1985): 107; Abraham H. Cannon, Diaries, 6 August 1890; Morgan quoted in Hartley, "The Seventies in the 1880s," 83</w:t>
      </w:r>
    </w:p>
    <w:p w14:paraId="1EBB44FF" w14:textId="77777777" w:rsidR="004866B3" w:rsidRPr="004866B3" w:rsidRDefault="00A3691E" w:rsidP="004866B3">
      <w:pPr>
        <w:autoSpaceDE w:val="0"/>
        <w:autoSpaceDN w:val="0"/>
        <w:adjustRightInd w:val="0"/>
        <w:rPr>
          <w:sz w:val="20"/>
          <w:szCs w:val="20"/>
        </w:rPr>
      </w:pPr>
      <w:r w:rsidRPr="00F335A0">
        <w:rPr>
          <w:sz w:val="20"/>
          <w:szCs w:val="20"/>
        </w:rPr>
        <w:t>(Journal of Mormon History, Vol. 22, No. 2, 1996, p. 24</w:t>
      </w:r>
      <w:r>
        <w:t xml:space="preserve"> </w:t>
      </w:r>
      <w:hyperlink r:id="rId251" w:history="1">
        <w:r w:rsidR="004866B3" w:rsidRPr="004866B3">
          <w:rPr>
            <w:rStyle w:val="Hyperlink"/>
            <w:sz w:val="20"/>
            <w:szCs w:val="20"/>
          </w:rPr>
          <w:t>http://digitalcommons.usu.edu/cgi/viewcontent.cgi?article=1027&amp;context=mormonhistory</w:t>
        </w:r>
      </w:hyperlink>
      <w:r>
        <w:rPr>
          <w:sz w:val="20"/>
          <w:szCs w:val="20"/>
        </w:rPr>
        <w:t xml:space="preserve"> )</w:t>
      </w:r>
    </w:p>
    <w:p w14:paraId="1152A29D" w14:textId="77777777" w:rsidR="004866B3" w:rsidRPr="004866B3" w:rsidRDefault="004866B3" w:rsidP="004866B3">
      <w:pPr>
        <w:autoSpaceDE w:val="0"/>
        <w:autoSpaceDN w:val="0"/>
        <w:adjustRightInd w:val="0"/>
        <w:rPr>
          <w:sz w:val="20"/>
          <w:szCs w:val="20"/>
        </w:rPr>
      </w:pPr>
    </w:p>
    <w:p w14:paraId="2A350873" w14:textId="77777777" w:rsidR="00860089" w:rsidRPr="00860089" w:rsidRDefault="00860089" w:rsidP="00860089">
      <w:pPr>
        <w:autoSpaceDE w:val="0"/>
        <w:autoSpaceDN w:val="0"/>
        <w:adjustRightInd w:val="0"/>
      </w:pPr>
      <w:r w:rsidRPr="00860089">
        <w:t xml:space="preserve">1890 October 6, </w:t>
      </w:r>
      <w:r>
        <w:t xml:space="preserve">  In a major effort to reassure the Saints and decrease apocalyptic concern, no fewer than seven Church authorities spoke on the second coming in the same general conference in which the Manifesto was presented. Some advised the Saints not to expect Christ's advent in 1891- Gibson Condie recorded in his journal, </w:t>
      </w:r>
      <w:r w:rsidRPr="00860089">
        <w:rPr>
          <w:b/>
          <w:i/>
        </w:rPr>
        <w:t>"Some of the speakers referred to the year 1891, as a great many of the saints have an Idea that the Lord was to come and reign on earth."</w:t>
      </w:r>
      <w:r w:rsidRPr="00860089">
        <w:t xml:space="preserve"> George</w:t>
      </w:r>
      <w:r>
        <w:t xml:space="preserve"> Q. Cannon told members that there was too much </w:t>
      </w:r>
      <w:r w:rsidRPr="00860089">
        <w:rPr>
          <w:b/>
          <w:i/>
        </w:rPr>
        <w:t>"agitation" associated with the 1891 prophecy and that "no man knoweth the day nor the hour."</w:t>
      </w:r>
      <w:r>
        <w:rPr>
          <w:sz w:val="16"/>
          <w:szCs w:val="16"/>
        </w:rPr>
        <w:t>69</w:t>
      </w:r>
    </w:p>
    <w:p w14:paraId="4F91EC15" w14:textId="77777777" w:rsidR="00860089" w:rsidRDefault="00860089" w:rsidP="00860089">
      <w:pPr>
        <w:autoSpaceDE w:val="0"/>
        <w:autoSpaceDN w:val="0"/>
        <w:adjustRightInd w:val="0"/>
        <w:rPr>
          <w:sz w:val="20"/>
          <w:szCs w:val="20"/>
        </w:rPr>
      </w:pPr>
      <w:r>
        <w:t xml:space="preserve">However, during the same conference, Moses Thatcher warned the Saints to </w:t>
      </w:r>
      <w:r w:rsidRPr="00860089">
        <w:rPr>
          <w:b/>
          <w:i/>
        </w:rPr>
        <w:t>"prepare themselves for 1891"</w:t>
      </w:r>
      <w:r>
        <w:t xml:space="preserve"> as </w:t>
      </w:r>
      <w:r w:rsidRPr="00860089">
        <w:rPr>
          <w:b/>
          <w:i/>
        </w:rPr>
        <w:t>"the day of calamity is approaching. It is at the doors,"</w:t>
      </w:r>
      <w:r>
        <w:t xml:space="preserve"> and Apostle Francis M. Lyman told the Saints to </w:t>
      </w:r>
      <w:r w:rsidRPr="00860089">
        <w:rPr>
          <w:b/>
          <w:i/>
        </w:rPr>
        <w:t>"pray twice a day" to "be prepared for what is to come in 1891"</w:t>
      </w:r>
      <w:r>
        <w:t xml:space="preserve"> Perhaps most tellingly, after the Manifesto's presentation at general conference, Woodruff promised the members:  </w:t>
      </w:r>
      <w:r w:rsidRPr="00860089">
        <w:rPr>
          <w:b/>
          <w:i/>
        </w:rPr>
        <w:t>I will say to the Latter-day Saints, as an Elder in Israel and as an Apostle of the Lord Jesus Christ, we are approaching some of the most tremendous judgments God ever poured out upon the world. You watch the signs of the times, the signs of the coming of the Son of Man. They are beginning to be made manifest both in heaven and earth. . . . We are approaching these things. All that the Latter-day Saints have to do is to be quiet, careful and wise before the Lord, watch the signs of the times, and be true and faithful; and when you get through you will understand many things that you do not today.</w:t>
      </w:r>
      <w:r w:rsidR="00DB5A3C">
        <w:rPr>
          <w:b/>
          <w:i/>
        </w:rPr>
        <w:t>70</w:t>
      </w:r>
    </w:p>
    <w:p w14:paraId="2C1AC656" w14:textId="77777777" w:rsidR="00860089" w:rsidRDefault="00860089" w:rsidP="00860089">
      <w:pPr>
        <w:autoSpaceDE w:val="0"/>
        <w:autoSpaceDN w:val="0"/>
        <w:adjustRightInd w:val="0"/>
        <w:rPr>
          <w:sz w:val="20"/>
          <w:szCs w:val="20"/>
        </w:rPr>
      </w:pPr>
    </w:p>
    <w:p w14:paraId="1A378984" w14:textId="77777777" w:rsidR="00860089" w:rsidRDefault="00860089" w:rsidP="00860089">
      <w:pPr>
        <w:autoSpaceDE w:val="0"/>
        <w:autoSpaceDN w:val="0"/>
        <w:adjustRightInd w:val="0"/>
        <w:rPr>
          <w:sz w:val="20"/>
          <w:szCs w:val="20"/>
        </w:rPr>
      </w:pPr>
      <w:r>
        <w:rPr>
          <w:sz w:val="20"/>
          <w:szCs w:val="20"/>
        </w:rPr>
        <w:t xml:space="preserve">69 Gibson Condie, "Reminiscences and Diary," 107; Cannon in Stuy, </w:t>
      </w:r>
      <w:r>
        <w:rPr>
          <w:i/>
          <w:iCs/>
          <w:sz w:val="20"/>
          <w:szCs w:val="20"/>
        </w:rPr>
        <w:t xml:space="preserve">Collected Discourses, </w:t>
      </w:r>
      <w:r>
        <w:rPr>
          <w:sz w:val="20"/>
          <w:szCs w:val="20"/>
        </w:rPr>
        <w:t>2:110, 121; Marriner Wood Merrill, 5 October 1890, Diaries, 1887-1906, 1:72, LDS Church Archives; citation provided courtesy of B. Cannon</w:t>
      </w:r>
    </w:p>
    <w:p w14:paraId="5FA3503D" w14:textId="77777777" w:rsidR="00860089" w:rsidRDefault="00860089" w:rsidP="00860089">
      <w:pPr>
        <w:autoSpaceDE w:val="0"/>
        <w:autoSpaceDN w:val="0"/>
        <w:adjustRightInd w:val="0"/>
        <w:rPr>
          <w:sz w:val="20"/>
          <w:szCs w:val="20"/>
        </w:rPr>
      </w:pPr>
      <w:r>
        <w:rPr>
          <w:sz w:val="20"/>
          <w:szCs w:val="20"/>
        </w:rPr>
        <w:t>Hardy. The Church authorities who referred to the year 1891 in connection with</w:t>
      </w:r>
    </w:p>
    <w:p w14:paraId="174A1259" w14:textId="77777777" w:rsidR="00860089" w:rsidRDefault="00860089" w:rsidP="00860089">
      <w:pPr>
        <w:autoSpaceDE w:val="0"/>
        <w:autoSpaceDN w:val="0"/>
        <w:adjustRightInd w:val="0"/>
        <w:rPr>
          <w:sz w:val="20"/>
          <w:szCs w:val="20"/>
        </w:rPr>
      </w:pPr>
      <w:r>
        <w:rPr>
          <w:sz w:val="20"/>
          <w:szCs w:val="20"/>
        </w:rPr>
        <w:t xml:space="preserve">the "coming of the Son of Man reference" include B. H. Roberts, Moses Thatcher, Francis M. Lyman, Franklin D. Richards, HeberJ. Grant, George Q. Cannon, and Wilford Woodruff. See "General Conference," </w:t>
      </w:r>
      <w:r>
        <w:rPr>
          <w:i/>
          <w:iCs/>
          <w:sz w:val="20"/>
          <w:szCs w:val="20"/>
        </w:rPr>
        <w:t xml:space="preserve">DeseretEvening News, </w:t>
      </w:r>
      <w:r>
        <w:rPr>
          <w:sz w:val="20"/>
          <w:szCs w:val="20"/>
        </w:rPr>
        <w:t xml:space="preserve">6 October 1890, 4; "General Conference," ibid., 6 October 1890, 4; "The Mormon Conference," </w:t>
      </w:r>
      <w:r>
        <w:rPr>
          <w:i/>
          <w:iCs/>
          <w:sz w:val="20"/>
          <w:szCs w:val="20"/>
        </w:rPr>
        <w:t xml:space="preserve">Salt Lake Tribune, </w:t>
      </w:r>
      <w:r>
        <w:rPr>
          <w:sz w:val="20"/>
          <w:szCs w:val="20"/>
        </w:rPr>
        <w:t xml:space="preserve">5 October 1890, 4. </w:t>
      </w:r>
    </w:p>
    <w:p w14:paraId="0FAEA02D" w14:textId="77777777" w:rsidR="00860089" w:rsidRPr="00860089" w:rsidRDefault="00860089" w:rsidP="00A3691E">
      <w:pPr>
        <w:autoSpaceDE w:val="0"/>
        <w:autoSpaceDN w:val="0"/>
        <w:adjustRightInd w:val="0"/>
        <w:rPr>
          <w:sz w:val="20"/>
          <w:szCs w:val="20"/>
        </w:rPr>
      </w:pPr>
      <w:r>
        <w:rPr>
          <w:sz w:val="13"/>
          <w:szCs w:val="13"/>
        </w:rPr>
        <w:t>70</w:t>
      </w:r>
      <w:r>
        <w:rPr>
          <w:sz w:val="20"/>
          <w:szCs w:val="20"/>
        </w:rPr>
        <w:t xml:space="preserve">"General Conference," </w:t>
      </w:r>
      <w:r>
        <w:rPr>
          <w:i/>
          <w:iCs/>
          <w:sz w:val="20"/>
          <w:szCs w:val="20"/>
        </w:rPr>
        <w:t xml:space="preserve">Deseret Evening News, </w:t>
      </w:r>
      <w:r>
        <w:rPr>
          <w:sz w:val="20"/>
          <w:szCs w:val="20"/>
        </w:rPr>
        <w:t xml:space="preserve">6 October 1890, 2; Study, </w:t>
      </w:r>
      <w:r>
        <w:rPr>
          <w:i/>
          <w:iCs/>
          <w:sz w:val="20"/>
          <w:szCs w:val="20"/>
        </w:rPr>
        <w:t xml:space="preserve">Collected Discourses, </w:t>
      </w:r>
      <w:r>
        <w:rPr>
          <w:sz w:val="20"/>
          <w:szCs w:val="20"/>
        </w:rPr>
        <w:t xml:space="preserve">2:107, 110, 136; Carlton, </w:t>
      </w:r>
      <w:r>
        <w:rPr>
          <w:i/>
          <w:iCs/>
          <w:sz w:val="20"/>
          <w:szCs w:val="20"/>
        </w:rPr>
        <w:t xml:space="preserve">The Wonderlands of the Wild West, </w:t>
      </w:r>
      <w:r>
        <w:rPr>
          <w:sz w:val="20"/>
          <w:szCs w:val="20"/>
        </w:rPr>
        <w:t xml:space="preserve">321. Alexander, "Wilford Woodruff and the Changing Nature of Mormon Religious Experience,"  </w:t>
      </w:r>
      <w:r w:rsidR="00A3691E" w:rsidRPr="00F335A0">
        <w:rPr>
          <w:sz w:val="20"/>
          <w:szCs w:val="20"/>
        </w:rPr>
        <w:t>(Journal of Mormon History, Vol. 22, No. 2, 1996,</w:t>
      </w:r>
      <w:r w:rsidRPr="00F335A0">
        <w:rPr>
          <w:iCs/>
          <w:sz w:val="20"/>
          <w:szCs w:val="20"/>
        </w:rPr>
        <w:t xml:space="preserve"> p. 27,</w:t>
      </w:r>
      <w:r w:rsidR="00A3691E" w:rsidRPr="00F335A0">
        <w:rPr>
          <w:iCs/>
          <w:sz w:val="20"/>
          <w:szCs w:val="20"/>
        </w:rPr>
        <w:t xml:space="preserve"> </w:t>
      </w:r>
      <w:r w:rsidRPr="00F335A0">
        <w:rPr>
          <w:iCs/>
          <w:sz w:val="20"/>
          <w:szCs w:val="20"/>
        </w:rPr>
        <w:t>28</w:t>
      </w:r>
      <w:r w:rsidR="00A3691E">
        <w:rPr>
          <w:iCs/>
        </w:rPr>
        <w:t xml:space="preserve"> </w:t>
      </w:r>
      <w:hyperlink r:id="rId252" w:history="1">
        <w:r w:rsidRPr="00632C55">
          <w:rPr>
            <w:rStyle w:val="Hyperlink"/>
            <w:sz w:val="20"/>
            <w:szCs w:val="20"/>
          </w:rPr>
          <w:t>http://digitalcommons.usu.edu/cgi/viewcontent.cgi?article=1027&amp;context=mormonhistory</w:t>
        </w:r>
      </w:hyperlink>
      <w:r w:rsidR="00A3691E">
        <w:rPr>
          <w:sz w:val="20"/>
          <w:szCs w:val="20"/>
        </w:rPr>
        <w:t xml:space="preserve"> )</w:t>
      </w:r>
    </w:p>
    <w:p w14:paraId="39438888" w14:textId="77777777" w:rsidR="00860089" w:rsidRDefault="00860089" w:rsidP="00860089">
      <w:pPr>
        <w:autoSpaceDE w:val="0"/>
        <w:autoSpaceDN w:val="0"/>
        <w:adjustRightInd w:val="0"/>
        <w:rPr>
          <w:sz w:val="20"/>
          <w:szCs w:val="20"/>
        </w:rPr>
      </w:pPr>
    </w:p>
    <w:p w14:paraId="6ED9AD5C" w14:textId="77777777" w:rsidR="00860089" w:rsidRDefault="00860089" w:rsidP="00860089">
      <w:pPr>
        <w:autoSpaceDE w:val="0"/>
        <w:autoSpaceDN w:val="0"/>
        <w:adjustRightInd w:val="0"/>
        <w:rPr>
          <w:color w:val="800000"/>
        </w:rPr>
      </w:pPr>
    </w:p>
    <w:p w14:paraId="2FDC881A" w14:textId="77777777" w:rsidR="00BC25AE" w:rsidRPr="00BC25AE" w:rsidRDefault="00B33AD0" w:rsidP="00BC25AE">
      <w:r w:rsidRPr="00ED303B">
        <w:rPr>
          <w:color w:val="800000"/>
        </w:rPr>
        <w:t xml:space="preserve">1890 </w:t>
      </w:r>
      <w:r w:rsidR="00ED303B" w:rsidRPr="00ED303B">
        <w:rPr>
          <w:color w:val="800000"/>
        </w:rPr>
        <w:t xml:space="preserve">October 6,  </w:t>
      </w:r>
      <w:r w:rsidRPr="00ED303B">
        <w:rPr>
          <w:b/>
          <w:color w:val="800000"/>
        </w:rPr>
        <w:t>[1891</w:t>
      </w:r>
      <w:r w:rsidRPr="00C831EE">
        <w:rPr>
          <w:b/>
          <w:color w:val="800000"/>
        </w:rPr>
        <w:t xml:space="preserve"> second coming prediction]</w:t>
      </w:r>
      <w:r>
        <w:t xml:space="preserve">  </w:t>
      </w:r>
      <w:r w:rsidRPr="008074A5">
        <w:t xml:space="preserve">  </w:t>
      </w:r>
      <w:r w:rsidR="003C51E1">
        <w:t>General</w:t>
      </w:r>
      <w:r w:rsidR="00D76B0C">
        <w:t xml:space="preserve"> </w:t>
      </w:r>
      <w:r w:rsidR="00BC25AE" w:rsidRPr="00BC25AE">
        <w:t xml:space="preserve">Conference, Elder B. H. Roberts (Church historian and Seventy) said: "Before another General Conference shall be reached we shall </w:t>
      </w:r>
      <w:r w:rsidR="00BC25AE" w:rsidRPr="00BC25AE">
        <w:lastRenderedPageBreak/>
        <w:t xml:space="preserve">have entered upon the year </w:t>
      </w:r>
      <w:r w:rsidR="00BC25AE" w:rsidRPr="00BC25AE">
        <w:rPr>
          <w:b/>
          <w:bCs/>
        </w:rPr>
        <w:t>1891</w:t>
      </w:r>
      <w:r w:rsidR="00BC25AE" w:rsidRPr="00BC25AE">
        <w:t xml:space="preserve">. In the Book of Doctrines and Covenants, section 130, Joseph Smith was promised that if he lived until 1891, he would see the face of the Son of Man. On February 14th, 1835, at a meeting where certain Elders, they were told by </w:t>
      </w:r>
      <w:r w:rsidR="005C4475" w:rsidRPr="00BC25AE">
        <w:t>Joseph</w:t>
      </w:r>
      <w:r w:rsidR="00BC25AE" w:rsidRPr="00BC25AE">
        <w:t xml:space="preserve"> that they were called to go forth to </w:t>
      </w:r>
      <w:r w:rsidR="00BC25AE" w:rsidRPr="00FD311C">
        <w:rPr>
          <w:i/>
        </w:rPr>
        <w:t>prune the vineyard</w:t>
      </w:r>
      <w:r w:rsidR="00BC25AE" w:rsidRPr="00BC25AE">
        <w:t xml:space="preserve"> for the last time, before the coming of Christ, even 56 years should </w:t>
      </w:r>
      <w:r w:rsidR="00BC25AE" w:rsidRPr="00FD311C">
        <w:rPr>
          <w:i/>
        </w:rPr>
        <w:t>wind-up the scene</w:t>
      </w:r>
      <w:r w:rsidR="00BC25AE" w:rsidRPr="00BC25AE">
        <w:t xml:space="preserve">. 1835 plus 56 years also brings us to the year 1891! These circumstances have called the Saints to believe that some great epock will open at that time--the year following the present [1891]. My faith in the matter is whatever the Lord has in mind to accomplish in that year will be performed. </w:t>
      </w:r>
      <w:r w:rsidR="00BC25AE" w:rsidRPr="00BC25AE">
        <w:rPr>
          <w:b/>
          <w:bCs/>
        </w:rPr>
        <w:t>It may be something, however, that would scarcely create a ripple.</w:t>
      </w:r>
      <w:r w:rsidR="00BC25AE" w:rsidRPr="00BC25AE">
        <w:t xml:space="preserve"> The organization of the Church of Jesus Christ of Latter-day Saints was one of the greatest events in the history of the world. It was organized with six members, and but little was known concerning it even in the neighborhood where it occurred, at the time. It may be that the greatness of what shall occur in 1891 will not be comprehended until succeeding years." (Collected Discourses 2:105-6) </w:t>
      </w:r>
    </w:p>
    <w:p w14:paraId="3A5E13A7" w14:textId="77777777" w:rsidR="00453EC6" w:rsidRPr="00453EC6" w:rsidRDefault="00BC25AE" w:rsidP="00453EC6">
      <w:pPr>
        <w:ind w:firstLine="720"/>
        <w:rPr>
          <w:sz w:val="16"/>
          <w:szCs w:val="16"/>
        </w:rPr>
      </w:pPr>
      <w:r w:rsidRPr="00BC25AE">
        <w:t xml:space="preserve">Many of the Mormons in 1890 expected Jesus to return in the clouds of the sky in 1891; with thousands of angels in tow, spitting fire-balls upon the wicked nations of the earth and wiping Jackson County clean of inhabitants so that they could return and build the city of New Jerusalem. </w:t>
      </w:r>
      <w:r w:rsidRPr="00875387">
        <w:rPr>
          <w:b/>
        </w:rPr>
        <w:t>Some even prepared hand-carts for the return journey.</w:t>
      </w:r>
      <w:r w:rsidRPr="00BC25AE">
        <w:t xml:space="preserve"> Elder Roberts told them not to expect such a dramatic </w:t>
      </w:r>
      <w:r w:rsidR="002772DE" w:rsidRPr="00BC25AE">
        <w:t>occurrence</w:t>
      </w:r>
      <w:r w:rsidR="002772DE">
        <w:t xml:space="preserve">, but </w:t>
      </w:r>
      <w:r w:rsidRPr="00B33AD0">
        <w:rPr>
          <w:b/>
          <w:color w:val="800000"/>
        </w:rPr>
        <w:t>what was going to happen in the year 1891 may even be unnoticed by those right next to the event!</w:t>
      </w:r>
      <w:r w:rsidR="00453EC6">
        <w:rPr>
          <w:b/>
          <w:color w:val="800000"/>
        </w:rPr>
        <w:t xml:space="preserve"> </w:t>
      </w:r>
      <w:r w:rsidR="00453EC6" w:rsidRPr="00453EC6">
        <w:rPr>
          <w:sz w:val="20"/>
          <w:szCs w:val="20"/>
        </w:rPr>
        <w:t xml:space="preserve">(Deseret evening news, Great Salt Lake City Utah, October 06, 1890.) </w:t>
      </w:r>
      <w:r w:rsidR="00453EC6">
        <w:rPr>
          <w:sz w:val="20"/>
          <w:szCs w:val="20"/>
        </w:rPr>
        <w:t xml:space="preserve"> </w:t>
      </w:r>
      <w:hyperlink r:id="rId253" w:history="1">
        <w:r w:rsidR="00453EC6" w:rsidRPr="00453EC6">
          <w:rPr>
            <w:rStyle w:val="Hyperlink"/>
            <w:sz w:val="16"/>
            <w:szCs w:val="16"/>
          </w:rPr>
          <w:t>http://chroniclingamerica.loc.gov/lccn/sn83045555/1890-10-06/ed-1/seq-2/</w:t>
        </w:r>
      </w:hyperlink>
      <w:r w:rsidR="00453EC6">
        <w:rPr>
          <w:sz w:val="16"/>
          <w:szCs w:val="16"/>
        </w:rPr>
        <w:t xml:space="preserve">     </w:t>
      </w:r>
      <w:hyperlink r:id="rId254" w:history="1">
        <w:r w:rsidR="00453EC6" w:rsidRPr="00453EC6">
          <w:rPr>
            <w:rStyle w:val="Hyperlink"/>
            <w:sz w:val="16"/>
            <w:szCs w:val="16"/>
          </w:rPr>
          <w:t>http://chroniclingamerica.loc.gov/lccn/sn83045555/1890-10-06/ed-1/seq-3/</w:t>
        </w:r>
      </w:hyperlink>
    </w:p>
    <w:p w14:paraId="4624CF13" w14:textId="77777777" w:rsidR="00BC25AE" w:rsidRPr="00453EC6" w:rsidRDefault="00BC25AE" w:rsidP="00CC6627">
      <w:pPr>
        <w:rPr>
          <w:sz w:val="16"/>
          <w:szCs w:val="16"/>
        </w:rPr>
      </w:pPr>
    </w:p>
    <w:p w14:paraId="0D28EAD7" w14:textId="77777777" w:rsidR="00E14D68" w:rsidRPr="00E14D68" w:rsidRDefault="00E14D68" w:rsidP="00CC6627">
      <w:pPr>
        <w:rPr>
          <w:sz w:val="20"/>
          <w:szCs w:val="20"/>
        </w:rPr>
      </w:pPr>
      <w:r w:rsidRPr="00F764BE">
        <w:t>1890</w:t>
      </w:r>
      <w:r>
        <w:t xml:space="preserve"> October 6,   President Wilford Woodruff (God Won’t Let Your Leaders Lead You Astray) </w:t>
      </w:r>
      <w:r w:rsidRPr="00E14D68">
        <w:rPr>
          <w:b/>
          <w:i/>
        </w:rPr>
        <w:t>“The Lord will never permit me or any other man who stands as President of this Church to lead you astray.</w:t>
      </w:r>
      <w:r w:rsidRPr="00E14D68">
        <w:rPr>
          <w:i/>
        </w:rPr>
        <w:t xml:space="preserve"> It is not in the programme. It is not in the mind of God. If I were to attempt that, the Lord would remove me out of my place, and so He will any other man who attempts to lead the children of men astray from the oracles of God and from their duty.”</w:t>
      </w:r>
      <w:r>
        <w:t xml:space="preserve"> </w:t>
      </w:r>
      <w:r w:rsidRPr="00E14D68">
        <w:rPr>
          <w:sz w:val="20"/>
          <w:szCs w:val="20"/>
        </w:rPr>
        <w:t xml:space="preserve">(Sixty-first Semiannual General Conference of the Church, Monday, October 6, 1890, Salt Lake City, Utah. Reported in Deseret Evening News, October 11, 1890, p. 2) </w:t>
      </w:r>
    </w:p>
    <w:p w14:paraId="75C5F2E6" w14:textId="77777777" w:rsidR="00E14D68" w:rsidRPr="00BC25AE" w:rsidRDefault="00E14D68" w:rsidP="00CC6627"/>
    <w:p w14:paraId="4604559E" w14:textId="77777777" w:rsidR="0051652B" w:rsidRPr="00F764BE" w:rsidRDefault="0051652B" w:rsidP="0051652B">
      <w:r w:rsidRPr="00F764BE">
        <w:t>1890</w:t>
      </w:r>
      <w:r>
        <w:t xml:space="preserve"> October 6</w:t>
      </w:r>
      <w:r w:rsidR="00D76B0C">
        <w:t>,</w:t>
      </w:r>
      <w:r>
        <w:t xml:space="preserve">   </w:t>
      </w:r>
      <w:r w:rsidRPr="00F764BE">
        <w:t xml:space="preserve"> </w:t>
      </w:r>
      <w:r w:rsidR="006E67A1">
        <w:t xml:space="preserve">Historical Newspaper, </w:t>
      </w:r>
      <w:r w:rsidRPr="00F764BE">
        <w:t>Oakland Tribune</w:t>
      </w:r>
      <w:r>
        <w:t>, Monday October 6, 1890, Vol. XXX, Num. 77</w:t>
      </w:r>
      <w:r w:rsidR="006E67A1">
        <w:t xml:space="preserve">.   </w:t>
      </w:r>
      <w:r w:rsidRPr="00F764BE">
        <w:t>The Mormons Meet and Say That the Lord i</w:t>
      </w:r>
      <w:r w:rsidR="008F36EB">
        <w:t>s</w:t>
      </w:r>
      <w:r w:rsidRPr="00F764BE">
        <w:t xml:space="preserve"> Not Coming Next Year.</w:t>
      </w:r>
    </w:p>
    <w:p w14:paraId="2F55762D" w14:textId="77777777" w:rsidR="0051652B" w:rsidRPr="00F764BE" w:rsidRDefault="0051652B" w:rsidP="0051652B">
      <w:pPr>
        <w:rPr>
          <w:bCs/>
        </w:rPr>
      </w:pPr>
      <w:r w:rsidRPr="00F764BE">
        <w:t>The Mormons</w:t>
      </w:r>
      <w:r>
        <w:t xml:space="preserve">: </w:t>
      </w:r>
      <w:r w:rsidRPr="00F764BE">
        <w:rPr>
          <w:bCs/>
        </w:rPr>
        <w:t>What They Think About Polygamy and</w:t>
      </w:r>
      <w:r>
        <w:rPr>
          <w:bCs/>
        </w:rPr>
        <w:t xml:space="preserve"> </w:t>
      </w:r>
      <w:r w:rsidR="007844B2">
        <w:rPr>
          <w:bCs/>
        </w:rPr>
        <w:t>the Lord's Coming:</w:t>
      </w:r>
    </w:p>
    <w:p w14:paraId="7CA365C6" w14:textId="77777777" w:rsidR="0051652B" w:rsidRPr="00F764BE" w:rsidRDefault="0051652B" w:rsidP="0051652B">
      <w:pPr>
        <w:autoSpaceDE w:val="0"/>
        <w:autoSpaceDN w:val="0"/>
        <w:adjustRightInd w:val="0"/>
        <w:ind w:firstLine="720"/>
      </w:pPr>
      <w:r w:rsidRPr="00F764BE">
        <w:t>S</w:t>
      </w:r>
      <w:r>
        <w:t>alt Lake,</w:t>
      </w:r>
      <w:r w:rsidRPr="00F764BE">
        <w:t xml:space="preserve"> Utah, October </w:t>
      </w:r>
      <w:r>
        <w:t>6</w:t>
      </w:r>
      <w:r w:rsidRPr="00F764BE">
        <w:t>.—At the Mormon Conference ye</w:t>
      </w:r>
      <w:r>
        <w:t>st</w:t>
      </w:r>
      <w:r w:rsidRPr="00F764BE">
        <w:t xml:space="preserve">erday, George Q. Cannon </w:t>
      </w:r>
      <w:r>
        <w:t>spoke of the lof</w:t>
      </w:r>
      <w:r w:rsidRPr="00F764BE">
        <w:t>ty conceptions o</w:t>
      </w:r>
      <w:r>
        <w:t>f</w:t>
      </w:r>
      <w:r w:rsidRPr="00F764BE">
        <w:t xml:space="preserve"> the saints, especially regarding the future</w:t>
      </w:r>
      <w:r>
        <w:t xml:space="preserve"> </w:t>
      </w:r>
      <w:r w:rsidRPr="00F764BE">
        <w:t xml:space="preserve">state. </w:t>
      </w:r>
      <w:r>
        <w:t xml:space="preserve"> </w:t>
      </w:r>
      <w:r w:rsidRPr="00F764BE">
        <w:t>He believ</w:t>
      </w:r>
      <w:r>
        <w:t>e</w:t>
      </w:r>
      <w:r w:rsidRPr="00F764BE">
        <w:t>d the brethren in the</w:t>
      </w:r>
      <w:r>
        <w:t xml:space="preserve"> </w:t>
      </w:r>
      <w:r w:rsidRPr="00F764BE">
        <w:t>penitentiary would be more prosperous</w:t>
      </w:r>
      <w:r>
        <w:t xml:space="preserve"> </w:t>
      </w:r>
      <w:r w:rsidRPr="00F764BE">
        <w:t>when they got out than if they had not got</w:t>
      </w:r>
      <w:r>
        <w:t xml:space="preserve"> in, because they could s</w:t>
      </w:r>
      <w:r w:rsidRPr="00F764BE">
        <w:t>ay they had not</w:t>
      </w:r>
      <w:r>
        <w:t xml:space="preserve"> </w:t>
      </w:r>
      <w:r w:rsidRPr="00F764BE">
        <w:t>broken any of the covenants they had</w:t>
      </w:r>
      <w:r>
        <w:t xml:space="preserve"> </w:t>
      </w:r>
      <w:r w:rsidRPr="00F764BE">
        <w:t>made.</w:t>
      </w:r>
      <w:r>
        <w:t xml:space="preserve">  </w:t>
      </w:r>
      <w:r w:rsidRPr="00F764BE">
        <w:t xml:space="preserve"> H</w:t>
      </w:r>
      <w:r>
        <w:t>e</w:t>
      </w:r>
      <w:r w:rsidRPr="00F764BE">
        <w:t xml:space="preserve"> thanked God he lived among</w:t>
      </w:r>
      <w:r>
        <w:t xml:space="preserve"> such people; those who were not afraid of consequences and took punishment like heroes.</w:t>
      </w:r>
    </w:p>
    <w:p w14:paraId="23845D6F" w14:textId="77777777" w:rsidR="0051652B" w:rsidRDefault="0051652B" w:rsidP="0051652B">
      <w:pPr>
        <w:autoSpaceDE w:val="0"/>
        <w:autoSpaceDN w:val="0"/>
        <w:adjustRightInd w:val="0"/>
        <w:ind w:firstLine="720"/>
      </w:pPr>
      <w:r w:rsidRPr="00F764BE">
        <w:t>He said that the time is coming when this</w:t>
      </w:r>
      <w:r>
        <w:t xml:space="preserve"> </w:t>
      </w:r>
      <w:r w:rsidRPr="00F764BE">
        <w:t>conduct of the Latter-Day Saints would</w:t>
      </w:r>
      <w:r>
        <w:t xml:space="preserve"> stand out as the brightest pag</w:t>
      </w:r>
      <w:r w:rsidRPr="00F764BE">
        <w:t>e in modern</w:t>
      </w:r>
      <w:r>
        <w:t xml:space="preserve"> </w:t>
      </w:r>
      <w:r w:rsidRPr="00F764BE">
        <w:t>history, and that their sufferings would</w:t>
      </w:r>
      <w:r>
        <w:t xml:space="preserve"> </w:t>
      </w:r>
      <w:r w:rsidRPr="00F764BE">
        <w:t>be acceptable to the Lord.</w:t>
      </w:r>
    </w:p>
    <w:p w14:paraId="28013295" w14:textId="77777777" w:rsidR="0051652B" w:rsidRPr="00BD1195" w:rsidRDefault="0051652B" w:rsidP="0051652B">
      <w:pPr>
        <w:autoSpaceDE w:val="0"/>
        <w:autoSpaceDN w:val="0"/>
        <w:adjustRightInd w:val="0"/>
        <w:ind w:firstLine="720"/>
        <w:rPr>
          <w:b/>
        </w:rPr>
      </w:pPr>
      <w:r w:rsidRPr="00BD1195">
        <w:rPr>
          <w:b/>
        </w:rPr>
        <w:t>Cannon further said</w:t>
      </w:r>
      <w:r w:rsidRPr="00F764BE">
        <w:t xml:space="preserve"> he wo</w:t>
      </w:r>
      <w:r>
        <w:t>u</w:t>
      </w:r>
      <w:r w:rsidRPr="00F764BE">
        <w:t>ld obey the</w:t>
      </w:r>
      <w:r>
        <w:t xml:space="preserve"> </w:t>
      </w:r>
      <w:r w:rsidRPr="00F764BE">
        <w:t>laws, bow in submission to the nation and</w:t>
      </w:r>
      <w:r>
        <w:t xml:space="preserve"> </w:t>
      </w:r>
      <w:r w:rsidRPr="00F764BE">
        <w:t>leave the consequences to the Lor</w:t>
      </w:r>
      <w:r>
        <w:t>d</w:t>
      </w:r>
      <w:r w:rsidRPr="00F764BE">
        <w:t xml:space="preserve">. </w:t>
      </w:r>
      <w:r w:rsidRPr="00BD1195">
        <w:rPr>
          <w:b/>
        </w:rPr>
        <w:t>He told the people not to worry about 1891; that Christ would not come then.</w:t>
      </w:r>
    </w:p>
    <w:p w14:paraId="50FE4E00" w14:textId="77777777" w:rsidR="0051652B" w:rsidRPr="00F764BE" w:rsidRDefault="0051652B" w:rsidP="0051652B">
      <w:pPr>
        <w:autoSpaceDE w:val="0"/>
        <w:autoSpaceDN w:val="0"/>
        <w:adjustRightInd w:val="0"/>
        <w:ind w:firstLine="720"/>
      </w:pPr>
      <w:r w:rsidRPr="00F764BE">
        <w:t>In t</w:t>
      </w:r>
      <w:r>
        <w:t>h</w:t>
      </w:r>
      <w:r w:rsidRPr="00F764BE">
        <w:t>e afternoon President Woodruff</w:t>
      </w:r>
      <w:r>
        <w:t xml:space="preserve"> </w:t>
      </w:r>
      <w:r w:rsidRPr="00F764BE">
        <w:t xml:space="preserve">spoke. He said </w:t>
      </w:r>
      <w:r w:rsidR="00E07D46">
        <w:t>“</w:t>
      </w:r>
      <w:r w:rsidRPr="00E07D46">
        <w:rPr>
          <w:i/>
        </w:rPr>
        <w:t xml:space="preserve">the Lord was about to </w:t>
      </w:r>
      <w:r w:rsidRPr="00E07D46">
        <w:rPr>
          <w:b/>
          <w:i/>
        </w:rPr>
        <w:t>prune his vineyard for the last time</w:t>
      </w:r>
      <w:r w:rsidRPr="00E07D46">
        <w:rPr>
          <w:i/>
        </w:rPr>
        <w:t>, and that sprouts would fall like grain before the mower</w:t>
      </w:r>
      <w:r w:rsidR="00E07D46">
        <w:rPr>
          <w:i/>
        </w:rPr>
        <w:t>.”</w:t>
      </w:r>
      <w:r>
        <w:t xml:space="preserve">   END</w:t>
      </w:r>
      <w:r w:rsidR="00317642">
        <w:t xml:space="preserve">   </w:t>
      </w:r>
      <w:r w:rsidR="00334540" w:rsidRPr="00FD311C">
        <w:t>[1</w:t>
      </w:r>
      <w:r w:rsidR="00317642" w:rsidRPr="00FD311C">
        <w:t>00+1890=1990</w:t>
      </w:r>
      <w:r w:rsidR="00334540" w:rsidRPr="00FD311C">
        <w:t>]</w:t>
      </w:r>
    </w:p>
    <w:p w14:paraId="470347F7" w14:textId="77777777" w:rsidR="00317642" w:rsidRDefault="00317642" w:rsidP="008F36EB">
      <w:pPr>
        <w:ind w:firstLine="720"/>
      </w:pPr>
    </w:p>
    <w:p w14:paraId="63ECB322" w14:textId="77777777" w:rsidR="00F26706" w:rsidRPr="00E873D7" w:rsidRDefault="0051652B" w:rsidP="008F36EB">
      <w:pPr>
        <w:ind w:firstLine="720"/>
      </w:pPr>
      <w:r w:rsidRPr="00E873D7">
        <w:t>N</w:t>
      </w:r>
      <w:r w:rsidR="00E873D7" w:rsidRPr="00E873D7">
        <w:t>ote</w:t>
      </w:r>
      <w:r w:rsidRPr="00E873D7">
        <w:t xml:space="preserve">:  I found this article as I was doing genealogical research on </w:t>
      </w:r>
      <w:r w:rsidR="000342E4" w:rsidRPr="00E873D7">
        <w:t>gt-grandfather who immigrated in 1882 to San Francisco</w:t>
      </w:r>
      <w:r w:rsidRPr="00E873D7">
        <w:t xml:space="preserve">. </w:t>
      </w:r>
      <w:r w:rsidR="00D76B0C" w:rsidRPr="00E873D7">
        <w:t xml:space="preserve"> </w:t>
      </w:r>
      <w:r w:rsidRPr="00E873D7">
        <w:t xml:space="preserve">In the same column </w:t>
      </w:r>
      <w:r w:rsidR="001E608B" w:rsidRPr="00E873D7">
        <w:t>t</w:t>
      </w:r>
      <w:r w:rsidRPr="00E873D7">
        <w:t xml:space="preserve">here is a lengthy article of </w:t>
      </w:r>
      <w:r w:rsidR="00335DD6" w:rsidRPr="00E873D7">
        <w:t>“</w:t>
      </w:r>
      <w:r w:rsidRPr="00E873D7">
        <w:rPr>
          <w:i/>
        </w:rPr>
        <w:t>the state/condition of the Mormon Saints</w:t>
      </w:r>
      <w:r w:rsidR="008F36EB" w:rsidRPr="00E873D7">
        <w:rPr>
          <w:i/>
        </w:rPr>
        <w:t xml:space="preserve">, Polygamy and that the Government should stop the immigration to Utah and suppress the traffic now going on with the ignorant, unsuspicious </w:t>
      </w:r>
      <w:r w:rsidR="008F36EB" w:rsidRPr="00E873D7">
        <w:rPr>
          <w:i/>
        </w:rPr>
        <w:lastRenderedPageBreak/>
        <w:t>foreigners by the Mormons</w:t>
      </w:r>
      <w:r w:rsidRPr="00E873D7">
        <w:rPr>
          <w:i/>
        </w:rPr>
        <w:t xml:space="preserve">.  </w:t>
      </w:r>
      <w:r w:rsidR="008F36EB" w:rsidRPr="00E873D7">
        <w:rPr>
          <w:i/>
        </w:rPr>
        <w:t>The Mormon Church is paying the passage to this country, of their converts, and then pays their Railroad fare to SLC.</w:t>
      </w:r>
      <w:r w:rsidR="00335DD6" w:rsidRPr="00E873D7">
        <w:rPr>
          <w:i/>
        </w:rPr>
        <w:t>”</w:t>
      </w:r>
      <w:r w:rsidR="008F36EB" w:rsidRPr="00E873D7">
        <w:t xml:space="preserve">   </w:t>
      </w:r>
    </w:p>
    <w:p w14:paraId="0AA1087B" w14:textId="77777777" w:rsidR="00E873D7" w:rsidRDefault="00E873D7" w:rsidP="00317642">
      <w:pPr>
        <w:ind w:firstLine="720"/>
      </w:pPr>
    </w:p>
    <w:p w14:paraId="5ECF0417" w14:textId="77777777" w:rsidR="00637B33" w:rsidRPr="00001EEC" w:rsidRDefault="008F36EB" w:rsidP="00FA700C">
      <w:pPr>
        <w:ind w:firstLine="720"/>
      </w:pPr>
      <w:r w:rsidRPr="00E873D7">
        <w:t>N</w:t>
      </w:r>
      <w:r w:rsidR="00E873D7" w:rsidRPr="00E873D7">
        <w:t>ote</w:t>
      </w:r>
      <w:r w:rsidRPr="00E873D7">
        <w:t xml:space="preserve">:  </w:t>
      </w:r>
      <w:r w:rsidR="00FA700C" w:rsidRPr="00001EEC">
        <w:t>The</w:t>
      </w:r>
      <w:hyperlink r:id="rId255" w:history="1">
        <w:r w:rsidR="00FA700C" w:rsidRPr="00246C86">
          <w:t xml:space="preserve"> </w:t>
        </w:r>
        <w:r w:rsidR="00FA700C" w:rsidRPr="00246C86">
          <w:rPr>
            <w:color w:val="0000FF"/>
          </w:rPr>
          <w:t>Perpetual Emigration Fund</w:t>
        </w:r>
      </w:hyperlink>
      <w:r w:rsidR="00FA700C">
        <w:t xml:space="preserve"> </w:t>
      </w:r>
      <w:r w:rsidR="00FA700C" w:rsidRPr="00001EEC">
        <w:t>was established to aid the poor convert in “The Gathering of Zion” between 18</w:t>
      </w:r>
      <w:r w:rsidR="00FA700C">
        <w:t>50</w:t>
      </w:r>
      <w:r w:rsidR="00FA700C" w:rsidRPr="00001EEC">
        <w:t xml:space="preserve">-1890 </w:t>
      </w:r>
      <w:hyperlink r:id="rId256" w:history="1">
        <w:r w:rsidR="00FA700C" w:rsidRPr="00001EEC">
          <w:rPr>
            <w:rStyle w:val="Hyperlink"/>
          </w:rPr>
          <w:t>(D&amp;C 5</w:t>
        </w:r>
        <w:r w:rsidR="00FA700C" w:rsidRPr="00001EEC">
          <w:rPr>
            <w:rStyle w:val="Hyperlink"/>
          </w:rPr>
          <w:t>7</w:t>
        </w:r>
        <w:r w:rsidR="00FA700C" w:rsidRPr="00001EEC">
          <w:rPr>
            <w:rStyle w:val="Hyperlink"/>
          </w:rPr>
          <w:t>:1-3)</w:t>
        </w:r>
      </w:hyperlink>
      <w:r w:rsidR="00FA700C">
        <w:t xml:space="preserve">  </w:t>
      </w:r>
      <w:r w:rsidRPr="00E873D7">
        <w:t xml:space="preserve">This is how </w:t>
      </w:r>
      <w:r w:rsidR="00EF5E4F" w:rsidRPr="00E873D7">
        <w:t xml:space="preserve">some of </w:t>
      </w:r>
      <w:r w:rsidRPr="00E873D7">
        <w:t>my family</w:t>
      </w:r>
      <w:r w:rsidR="00EF5E4F" w:rsidRPr="00E873D7">
        <w:t xml:space="preserve"> members</w:t>
      </w:r>
      <w:r w:rsidRPr="00E873D7">
        <w:t xml:space="preserve"> came </w:t>
      </w:r>
      <w:r w:rsidR="00CB4ED7" w:rsidRPr="00E873D7">
        <w:t>to America</w:t>
      </w:r>
      <w:r w:rsidR="00EF5E4F" w:rsidRPr="00E873D7">
        <w:t>; one</w:t>
      </w:r>
      <w:r w:rsidR="00E873D7" w:rsidRPr="00E873D7">
        <w:t xml:space="preserve"> family</w:t>
      </w:r>
      <w:r w:rsidR="00EF5E4F" w:rsidRPr="00E873D7">
        <w:t xml:space="preserve"> in 1872 and another</w:t>
      </w:r>
      <w:r w:rsidRPr="00E873D7">
        <w:t xml:space="preserve"> </w:t>
      </w:r>
      <w:r w:rsidR="00E873D7" w:rsidRPr="00E873D7">
        <w:t xml:space="preserve">family </w:t>
      </w:r>
      <w:r w:rsidRPr="00E873D7">
        <w:t>in 18</w:t>
      </w:r>
      <w:r w:rsidR="004F682C" w:rsidRPr="00E873D7">
        <w:t>89.</w:t>
      </w:r>
      <w:r w:rsidRPr="00E873D7">
        <w:t xml:space="preserve"> </w:t>
      </w:r>
      <w:r w:rsidR="00E873D7" w:rsidRPr="00E873D7">
        <w:t>An earlier</w:t>
      </w:r>
      <w:r w:rsidR="00EF5E4F" w:rsidRPr="00E873D7">
        <w:t xml:space="preserve"> </w:t>
      </w:r>
      <w:r w:rsidR="008445D4" w:rsidRPr="00E873D7">
        <w:t>gt-grandfather</w:t>
      </w:r>
      <w:r w:rsidR="00EF5E4F" w:rsidRPr="00E873D7">
        <w:t xml:space="preserve"> </w:t>
      </w:r>
      <w:r w:rsidR="008445D4" w:rsidRPr="00E873D7">
        <w:t>wa</w:t>
      </w:r>
      <w:r w:rsidR="00637B33">
        <w:t>s in</w:t>
      </w:r>
      <w:r w:rsidR="00637B33" w:rsidRPr="00637B33">
        <w:t xml:space="preserve"> the</w:t>
      </w:r>
      <w:r w:rsidR="00E873D7" w:rsidRPr="00637B33">
        <w:t xml:space="preserve"> </w:t>
      </w:r>
      <w:hyperlink r:id="rId257" w:history="1">
        <w:r w:rsidR="00637B33" w:rsidRPr="00637B33">
          <w:rPr>
            <w:rStyle w:val="Hyperlink"/>
            <w:u w:val="none"/>
          </w:rPr>
          <w:t>C</w:t>
        </w:r>
        <w:r w:rsidR="00EF5E4F" w:rsidRPr="00637B33">
          <w:rPr>
            <w:rStyle w:val="Hyperlink"/>
            <w:u w:val="none"/>
          </w:rPr>
          <w:t>harles</w:t>
        </w:r>
        <w:r w:rsidR="00637B33" w:rsidRPr="00637B33">
          <w:rPr>
            <w:rStyle w:val="Hyperlink"/>
            <w:u w:val="none"/>
          </w:rPr>
          <w:t xml:space="preserve"> C. R</w:t>
        </w:r>
        <w:r w:rsidR="00EF5E4F" w:rsidRPr="00637B33">
          <w:rPr>
            <w:rStyle w:val="Hyperlink"/>
            <w:u w:val="none"/>
          </w:rPr>
          <w:t>ich</w:t>
        </w:r>
        <w:r w:rsidR="00637B33" w:rsidRPr="00637B33">
          <w:rPr>
            <w:rStyle w:val="Hyperlink"/>
            <w:u w:val="none"/>
          </w:rPr>
          <w:t xml:space="preserve"> C</w:t>
        </w:r>
        <w:r w:rsidR="00EF5E4F" w:rsidRPr="00637B33">
          <w:rPr>
            <w:rStyle w:val="Hyperlink"/>
            <w:u w:val="none"/>
          </w:rPr>
          <w:t>ompany</w:t>
        </w:r>
      </w:hyperlink>
      <w:r w:rsidR="00FA700C">
        <w:t xml:space="preserve">. </w:t>
      </w:r>
    </w:p>
    <w:p w14:paraId="46DCC30B" w14:textId="77777777" w:rsidR="00E873D7" w:rsidRDefault="00E873D7" w:rsidP="00E873D7">
      <w:pPr>
        <w:ind w:firstLine="720"/>
      </w:pPr>
    </w:p>
    <w:p w14:paraId="1E334AED" w14:textId="77777777" w:rsidR="00E873D7" w:rsidRDefault="00E873D7" w:rsidP="00E873D7">
      <w:pPr>
        <w:ind w:firstLine="720"/>
        <w:rPr>
          <w:lang w:val="en"/>
        </w:rPr>
      </w:pPr>
      <w:r w:rsidRPr="00E873D7">
        <w:t xml:space="preserve">Note:  </w:t>
      </w:r>
      <w:r w:rsidR="00956AEA" w:rsidRPr="00E873D7">
        <w:t>After reading all of these revelations</w:t>
      </w:r>
      <w:r w:rsidR="00F94938" w:rsidRPr="00E873D7">
        <w:t xml:space="preserve"> from God</w:t>
      </w:r>
      <w:r w:rsidR="00956AEA" w:rsidRPr="00E873D7">
        <w:t>, c</w:t>
      </w:r>
      <w:r w:rsidR="00317642" w:rsidRPr="00E873D7">
        <w:t xml:space="preserve">an you imagine the urgency my </w:t>
      </w:r>
      <w:r w:rsidR="00FD311C" w:rsidRPr="00E873D7">
        <w:t xml:space="preserve">(our) </w:t>
      </w:r>
      <w:r w:rsidR="00317642" w:rsidRPr="00E873D7">
        <w:t xml:space="preserve">ancestors must have felt to arrive </w:t>
      </w:r>
      <w:r w:rsidR="00E42ABE" w:rsidRPr="00E873D7">
        <w:t>with Zion,</w:t>
      </w:r>
      <w:r w:rsidR="00317642" w:rsidRPr="00E873D7">
        <w:t xml:space="preserve"> </w:t>
      </w:r>
      <w:r w:rsidR="00E42ABE" w:rsidRPr="00E873D7">
        <w:t xml:space="preserve">in </w:t>
      </w:r>
      <w:r w:rsidR="00317642" w:rsidRPr="00E873D7">
        <w:t>the Great Salt Lake Basin</w:t>
      </w:r>
      <w:r w:rsidR="00E42ABE" w:rsidRPr="00E873D7">
        <w:t>,</w:t>
      </w:r>
      <w:r w:rsidR="00317642" w:rsidRPr="00E873D7">
        <w:t xml:space="preserve"> before the 1890 second coming!  But none of this happened and it’s still being preached to every generation since Joseph’s original </w:t>
      </w:r>
      <w:r w:rsidR="003C09AF" w:rsidRPr="00E873D7">
        <w:t xml:space="preserve">1820 </w:t>
      </w:r>
      <w:r w:rsidR="00317642" w:rsidRPr="00E873D7">
        <w:t>revelations from God</w:t>
      </w:r>
      <w:r w:rsidR="00E42ABE" w:rsidRPr="00E873D7">
        <w:t>.  Josephs</w:t>
      </w:r>
      <w:r w:rsidR="00317642" w:rsidRPr="00E873D7">
        <w:t xml:space="preserve"> </w:t>
      </w:r>
      <w:r w:rsidR="00E42ABE" w:rsidRPr="00E873D7">
        <w:t>prophesy</w:t>
      </w:r>
      <w:r w:rsidR="00317642" w:rsidRPr="00E873D7">
        <w:t xml:space="preserve"> of the second coming has </w:t>
      </w:r>
      <w:r w:rsidR="00317642" w:rsidRPr="00E873D7">
        <w:rPr>
          <w:lang w:val="en"/>
        </w:rPr>
        <w:t>gradually died by attrition during the early 1900s</w:t>
      </w:r>
      <w:r w:rsidR="00E42ABE" w:rsidRPr="00E873D7">
        <w:rPr>
          <w:lang w:val="en"/>
        </w:rPr>
        <w:t>;</w:t>
      </w:r>
      <w:r w:rsidR="00AA3AB0" w:rsidRPr="00E873D7">
        <w:rPr>
          <w:lang w:val="en"/>
        </w:rPr>
        <w:t xml:space="preserve"> </w:t>
      </w:r>
      <w:r w:rsidR="00E42ABE" w:rsidRPr="00E873D7">
        <w:rPr>
          <w:lang w:val="en"/>
        </w:rPr>
        <w:t>eventually forgotten by the 2nd &amp; 3rd generation of Latter Day Saints.</w:t>
      </w:r>
      <w:r w:rsidR="00AA3AB0" w:rsidRPr="00E873D7">
        <w:rPr>
          <w:lang w:val="en"/>
        </w:rPr>
        <w:t xml:space="preserve">  </w:t>
      </w:r>
      <w:r w:rsidR="00E42ABE" w:rsidRPr="00E873D7">
        <w:rPr>
          <w:lang w:val="en"/>
        </w:rPr>
        <w:t xml:space="preserve"> </w:t>
      </w:r>
    </w:p>
    <w:p w14:paraId="30CE15FA" w14:textId="77777777" w:rsidR="00AA3AB0" w:rsidRPr="00AA3AB0" w:rsidRDefault="00AA3AB0" w:rsidP="00E873D7">
      <w:pPr>
        <w:ind w:firstLine="720"/>
      </w:pPr>
      <w:r w:rsidRPr="00E873D7">
        <w:rPr>
          <w:i/>
        </w:rPr>
        <w:t>“</w:t>
      </w:r>
      <w:r w:rsidRPr="0001204A">
        <w:rPr>
          <w:i/>
        </w:rPr>
        <w:t xml:space="preserve">Verily, thus saith the Lord, let Zion rejoice, for this is Zion—the pure in heart; therefore, let Zion rejoice, while all the wicked shall mourn.  For behold, and lo, </w:t>
      </w:r>
      <w:r w:rsidRPr="0001204A">
        <w:rPr>
          <w:b/>
          <w:i/>
        </w:rPr>
        <w:t>vengeance cometh speedily</w:t>
      </w:r>
      <w:r w:rsidRPr="0001204A">
        <w:rPr>
          <w:i/>
        </w:rPr>
        <w:t xml:space="preserve"> upon the ungodly as the whirlwind; and </w:t>
      </w:r>
      <w:r w:rsidRPr="0001204A">
        <w:rPr>
          <w:b/>
          <w:i/>
        </w:rPr>
        <w:t>who shall escape it? …Zion shall escape</w:t>
      </w:r>
      <w:r w:rsidRPr="0001204A">
        <w:rPr>
          <w:i/>
        </w:rPr>
        <w:t xml:space="preserve"> …let it be read this once to her ears, that I, the Lord, have accepted of her offering; and if she sin no more none of these things shall come upon her</w:t>
      </w:r>
      <w:r w:rsidR="0001204A">
        <w:rPr>
          <w:i/>
        </w:rPr>
        <w:t>.”</w:t>
      </w:r>
      <w:r w:rsidRPr="00AA3AB0">
        <w:t xml:space="preserve">   </w:t>
      </w:r>
      <w:hyperlink r:id="rId258" w:history="1">
        <w:r w:rsidRPr="0001204A">
          <w:rPr>
            <w:rStyle w:val="Hyperlink"/>
            <w:sz w:val="20"/>
            <w:szCs w:val="20"/>
            <w:u w:val="none"/>
          </w:rPr>
          <w:t>(D&amp;C 97:21-22, 25, 27</w:t>
        </w:r>
        <w:r w:rsidR="0001204A" w:rsidRPr="0001204A">
          <w:rPr>
            <w:sz w:val="20"/>
            <w:szCs w:val="20"/>
          </w:rPr>
          <w:t xml:space="preserve"> August 2, 1833</w:t>
        </w:r>
      </w:hyperlink>
      <w:r w:rsidR="0001204A" w:rsidRPr="0001204A">
        <w:rPr>
          <w:sz w:val="20"/>
          <w:szCs w:val="20"/>
        </w:rPr>
        <w:t>)</w:t>
      </w:r>
    </w:p>
    <w:p w14:paraId="6D2DF448" w14:textId="77777777" w:rsidR="00CB4ED7" w:rsidRDefault="00CB4ED7" w:rsidP="00CB4ED7"/>
    <w:p w14:paraId="17014D8B" w14:textId="77777777" w:rsidR="00DA1861" w:rsidRPr="007C0E2B" w:rsidRDefault="00DA1861" w:rsidP="00DA1861">
      <w:pPr>
        <w:rPr>
          <w:sz w:val="20"/>
          <w:szCs w:val="20"/>
        </w:rPr>
      </w:pPr>
      <w:r w:rsidRPr="004520B0">
        <w:t>1890</w:t>
      </w:r>
      <w:r w:rsidR="007C0E2B">
        <w:t xml:space="preserve"> </w:t>
      </w:r>
      <w:r w:rsidRPr="004520B0">
        <w:t xml:space="preserve">Oct. </w:t>
      </w:r>
      <w:r w:rsidR="007C0E2B">
        <w:t xml:space="preserve">22,  </w:t>
      </w:r>
      <w:r w:rsidRPr="007C0E2B">
        <w:rPr>
          <w:i/>
        </w:rPr>
        <w:t xml:space="preserve">“We offer the following for the benefit of editors and other who are not willfully mistaken in their animadversions on </w:t>
      </w:r>
      <w:r w:rsidRPr="007C0E2B">
        <w:rPr>
          <w:b/>
          <w:i/>
        </w:rPr>
        <w:t>"Mormon" immigration: "The gathering of the Saints" is a part of their religion. It is preparatory to the second coming of Christ…</w:t>
      </w:r>
      <w:r w:rsidRPr="007C0E2B">
        <w:rPr>
          <w:i/>
        </w:rPr>
        <w:t xml:space="preserve">  The Latter-day Saints gather to Utah to build up Zion, serve God, learn His ways, walk in his paths and unite with their co-religionists in </w:t>
      </w:r>
      <w:r w:rsidRPr="007C0E2B">
        <w:rPr>
          <w:b/>
          <w:i/>
        </w:rPr>
        <w:t>preparing a people for the coming of Christ, whose advent they believe to be near at hand.</w:t>
      </w:r>
      <w:r w:rsidRPr="007C0E2B">
        <w:rPr>
          <w:i/>
        </w:rPr>
        <w:t xml:space="preserve">   We deem It our duty to present the truth in regard to this matter… we have no excuse for spreading falsehood, deceiving the public and injuring a religious community…”</w:t>
      </w:r>
      <w:r>
        <w:t xml:space="preserve"> </w:t>
      </w:r>
      <w:r w:rsidR="007C0E2B">
        <w:t xml:space="preserve">  </w:t>
      </w:r>
      <w:r w:rsidR="007C0E2B" w:rsidRPr="007C0E2B">
        <w:rPr>
          <w:sz w:val="20"/>
          <w:szCs w:val="20"/>
        </w:rPr>
        <w:t>(</w:t>
      </w:r>
      <w:r w:rsidRPr="007C0E2B">
        <w:rPr>
          <w:sz w:val="20"/>
          <w:szCs w:val="20"/>
        </w:rPr>
        <w:t>Deseret Evening N</w:t>
      </w:r>
      <w:r w:rsidR="007C0E2B" w:rsidRPr="007C0E2B">
        <w:rPr>
          <w:sz w:val="20"/>
          <w:szCs w:val="20"/>
        </w:rPr>
        <w:t xml:space="preserve">ews, </w:t>
      </w:r>
      <w:r w:rsidRPr="007C0E2B">
        <w:rPr>
          <w:sz w:val="20"/>
          <w:szCs w:val="20"/>
        </w:rPr>
        <w:t>Great Salt Lake City</w:t>
      </w:r>
      <w:r w:rsidR="007C0E2B" w:rsidRPr="007C0E2B">
        <w:rPr>
          <w:sz w:val="20"/>
          <w:szCs w:val="20"/>
        </w:rPr>
        <w:t xml:space="preserve">, </w:t>
      </w:r>
      <w:r w:rsidRPr="007C0E2B">
        <w:rPr>
          <w:sz w:val="20"/>
          <w:szCs w:val="20"/>
        </w:rPr>
        <w:t xml:space="preserve">Utah, 22 Oct. 1890. Chronicling America: Historic American Newspapers. Lib. of Congress. </w:t>
      </w:r>
      <w:hyperlink r:id="rId259" w:history="1">
        <w:r w:rsidRPr="007C0E2B">
          <w:rPr>
            <w:rStyle w:val="Hyperlink"/>
            <w:sz w:val="20"/>
            <w:szCs w:val="20"/>
          </w:rPr>
          <w:t>http://chroniclin</w:t>
        </w:r>
        <w:r w:rsidRPr="007C0E2B">
          <w:rPr>
            <w:rStyle w:val="Hyperlink"/>
            <w:sz w:val="20"/>
            <w:szCs w:val="20"/>
          </w:rPr>
          <w:t>g</w:t>
        </w:r>
        <w:r w:rsidRPr="007C0E2B">
          <w:rPr>
            <w:rStyle w:val="Hyperlink"/>
            <w:sz w:val="20"/>
            <w:szCs w:val="20"/>
          </w:rPr>
          <w:t>am</w:t>
        </w:r>
        <w:r w:rsidRPr="007C0E2B">
          <w:rPr>
            <w:rStyle w:val="Hyperlink"/>
            <w:sz w:val="20"/>
            <w:szCs w:val="20"/>
          </w:rPr>
          <w:t>e</w:t>
        </w:r>
        <w:r w:rsidRPr="007C0E2B">
          <w:rPr>
            <w:rStyle w:val="Hyperlink"/>
            <w:sz w:val="20"/>
            <w:szCs w:val="20"/>
          </w:rPr>
          <w:t>rica.loc.gov/lccn/sn83045555/1890-10-22/ed-1/s</w:t>
        </w:r>
        <w:r w:rsidRPr="007C0E2B">
          <w:rPr>
            <w:rStyle w:val="Hyperlink"/>
            <w:sz w:val="20"/>
            <w:szCs w:val="20"/>
          </w:rPr>
          <w:t>e</w:t>
        </w:r>
        <w:r w:rsidRPr="007C0E2B">
          <w:rPr>
            <w:rStyle w:val="Hyperlink"/>
            <w:sz w:val="20"/>
            <w:szCs w:val="20"/>
          </w:rPr>
          <w:t>q-2/</w:t>
        </w:r>
      </w:hyperlink>
      <w:r w:rsidR="007C0E2B" w:rsidRPr="007C0E2B">
        <w:rPr>
          <w:sz w:val="20"/>
          <w:szCs w:val="20"/>
        </w:rPr>
        <w:t xml:space="preserve"> )</w:t>
      </w:r>
    </w:p>
    <w:p w14:paraId="280889D1" w14:textId="77777777" w:rsidR="00DA1861" w:rsidRDefault="00DA1861" w:rsidP="00CB4ED7"/>
    <w:p w14:paraId="6A9BD2DE" w14:textId="77777777" w:rsidR="00AA7D42" w:rsidRDefault="00AA7D42" w:rsidP="00CB4ED7">
      <w:pPr>
        <w:rPr>
          <w:sz w:val="20"/>
          <w:szCs w:val="20"/>
        </w:rPr>
      </w:pPr>
      <w:r>
        <w:t xml:space="preserve">1890 </w:t>
      </w:r>
      <w:r w:rsidRPr="00AA7D42">
        <w:t>December,  The collapse of London’s Baring Brothers</w:t>
      </w:r>
      <w:r>
        <w:t xml:space="preserve"> Bank:</w:t>
      </w:r>
      <w:r w:rsidRPr="00AA7D42">
        <w:t xml:space="preserve"> During Utah’s</w:t>
      </w:r>
      <w:r>
        <w:t xml:space="preserve"> territorial boom of 1889-90, the value of land and of business and residential property had skyrocketed to as much as ten times pre-1889 prices. Speculators reaped enormous paper profits, and real estate transactions in Salt Lake City alone reach an unprecedented $100,000 daily. To meet voracious demands for credit, nine new banks opened in the city. Then, in December 1890, shock waves from the collapse of London's Baring Brothers bank burst Utah's speculative bubble. </w:t>
      </w:r>
      <w:r w:rsidR="00CC3791">
        <w:t>Total collapse in 1893.</w:t>
      </w:r>
      <w:r>
        <w:t xml:space="preserve"> </w:t>
      </w:r>
      <w:r w:rsidR="00CC3791">
        <w:t xml:space="preserve">(Why do you suppose there was a </w:t>
      </w:r>
      <w:r w:rsidR="00E020F6">
        <w:t xml:space="preserve">SLC </w:t>
      </w:r>
      <w:r w:rsidR="00CC3791">
        <w:t xml:space="preserve">Land Grab?)  </w:t>
      </w:r>
      <w:hyperlink r:id="rId260" w:history="1">
        <w:r w:rsidRPr="00CC3791">
          <w:rPr>
            <w:rStyle w:val="Hyperlink"/>
            <w:sz w:val="16"/>
            <w:szCs w:val="16"/>
          </w:rPr>
          <w:t>http://www.uen.org/utah_history_encyclopedia/p/PANIC_1893_FINANCIAL.html</w:t>
        </w:r>
      </w:hyperlink>
    </w:p>
    <w:p w14:paraId="76F57479" w14:textId="77777777" w:rsidR="00CC3791" w:rsidRPr="00E434DB" w:rsidRDefault="00CC3791" w:rsidP="00CB4ED7"/>
    <w:p w14:paraId="41824064" w14:textId="77777777" w:rsidR="00E434DB" w:rsidRDefault="00E434DB" w:rsidP="00452430">
      <w:pPr>
        <w:autoSpaceDE w:val="0"/>
        <w:autoSpaceDN w:val="0"/>
        <w:adjustRightInd w:val="0"/>
      </w:pPr>
      <w:r>
        <w:t>1891</w:t>
      </w:r>
      <w:r w:rsidRPr="00E434DB">
        <w:t xml:space="preserve"> January 1,</w:t>
      </w:r>
      <w:r w:rsidR="00D76B0C">
        <w:t xml:space="preserve">    </w:t>
      </w:r>
      <w:r w:rsidRPr="00E434DB">
        <w:t xml:space="preserve"> President Wilford Woodruff  wrote in is diary:</w:t>
      </w:r>
      <w:r>
        <w:t xml:space="preserve">  </w:t>
      </w:r>
      <w:r w:rsidRPr="0066453B">
        <w:rPr>
          <w:i/>
          <w:color w:val="800000"/>
        </w:rPr>
        <w:t xml:space="preserve">"Jan 1, 1891. This is New Year's Day, and the year that has been looked upon by many as </w:t>
      </w:r>
      <w:r w:rsidRPr="0066453B">
        <w:rPr>
          <w:b/>
          <w:i/>
          <w:color w:val="800000"/>
        </w:rPr>
        <w:t xml:space="preserve">one of the more important years in the </w:t>
      </w:r>
      <w:r w:rsidRPr="00452430">
        <w:rPr>
          <w:b/>
          <w:i/>
          <w:color w:val="800000"/>
        </w:rPr>
        <w:t>world</w:t>
      </w:r>
      <w:r w:rsidRPr="00452430">
        <w:rPr>
          <w:i/>
          <w:color w:val="800000"/>
        </w:rPr>
        <w:t>."</w:t>
      </w:r>
      <w:r w:rsidRPr="00E434DB">
        <w:t xml:space="preserve"> </w:t>
      </w:r>
      <w:hyperlink r:id="rId261" w:history="1">
        <w:r w:rsidR="007B2229" w:rsidRPr="007B2229">
          <w:rPr>
            <w:rStyle w:val="Hyperlink"/>
            <w:sz w:val="20"/>
            <w:szCs w:val="20"/>
            <w:u w:val="none"/>
          </w:rPr>
          <w:t>(</w:t>
        </w:r>
        <w:r w:rsidR="0001204A" w:rsidRPr="007B2229">
          <w:rPr>
            <w:rStyle w:val="Hyperlink"/>
            <w:sz w:val="20"/>
            <w:szCs w:val="20"/>
            <w:u w:val="none"/>
          </w:rPr>
          <w:t>Journal</w:t>
        </w:r>
        <w:r w:rsidR="007B2229" w:rsidRPr="007B2229">
          <w:rPr>
            <w:rStyle w:val="Hyperlink"/>
            <w:sz w:val="20"/>
            <w:szCs w:val="20"/>
            <w:u w:val="none"/>
          </w:rPr>
          <w:t xml:space="preserve"> of Wilfor</w:t>
        </w:r>
        <w:r w:rsidR="007B2229" w:rsidRPr="007B2229">
          <w:rPr>
            <w:rStyle w:val="Hyperlink"/>
            <w:sz w:val="20"/>
            <w:szCs w:val="20"/>
            <w:u w:val="none"/>
          </w:rPr>
          <w:t>d</w:t>
        </w:r>
        <w:r w:rsidR="007B2229" w:rsidRPr="007B2229">
          <w:rPr>
            <w:rStyle w:val="Hyperlink"/>
            <w:sz w:val="20"/>
            <w:szCs w:val="20"/>
            <w:u w:val="none"/>
          </w:rPr>
          <w:t xml:space="preserve"> </w:t>
        </w:r>
        <w:r w:rsidR="0001204A" w:rsidRPr="007B2229">
          <w:rPr>
            <w:rStyle w:val="Hyperlink"/>
            <w:sz w:val="20"/>
            <w:szCs w:val="20"/>
            <w:u w:val="none"/>
          </w:rPr>
          <w:t>W</w:t>
        </w:r>
        <w:r w:rsidR="0001204A" w:rsidRPr="007B2229">
          <w:rPr>
            <w:rStyle w:val="Hyperlink"/>
            <w:sz w:val="20"/>
            <w:szCs w:val="20"/>
            <w:u w:val="none"/>
          </w:rPr>
          <w:t>o</w:t>
        </w:r>
        <w:r w:rsidR="0001204A" w:rsidRPr="007B2229">
          <w:rPr>
            <w:rStyle w:val="Hyperlink"/>
            <w:sz w:val="20"/>
            <w:szCs w:val="20"/>
            <w:u w:val="none"/>
          </w:rPr>
          <w:t>o</w:t>
        </w:r>
        <w:r w:rsidR="0001204A" w:rsidRPr="007B2229">
          <w:rPr>
            <w:rStyle w:val="Hyperlink"/>
            <w:sz w:val="20"/>
            <w:szCs w:val="20"/>
            <w:u w:val="none"/>
          </w:rPr>
          <w:t>d</w:t>
        </w:r>
        <w:r w:rsidR="0001204A" w:rsidRPr="007B2229">
          <w:rPr>
            <w:rStyle w:val="Hyperlink"/>
            <w:sz w:val="20"/>
            <w:szCs w:val="20"/>
            <w:u w:val="none"/>
          </w:rPr>
          <w:t>ruff</w:t>
        </w:r>
        <w:r w:rsidR="007B2229" w:rsidRPr="007B2229">
          <w:rPr>
            <w:rStyle w:val="Hyperlink"/>
            <w:sz w:val="20"/>
            <w:szCs w:val="20"/>
            <w:u w:val="none"/>
          </w:rPr>
          <w:t>,</w:t>
        </w:r>
      </w:hyperlink>
      <w:r w:rsidR="007B2229" w:rsidRPr="007B2229">
        <w:rPr>
          <w:sz w:val="20"/>
          <w:szCs w:val="20"/>
        </w:rPr>
        <w:t xml:space="preserve"> </w:t>
      </w:r>
      <w:r w:rsidRPr="007B2229">
        <w:rPr>
          <w:sz w:val="20"/>
          <w:szCs w:val="20"/>
        </w:rPr>
        <w:t xml:space="preserve"> Jan. 1, 1891)</w:t>
      </w:r>
      <w:r w:rsidRPr="00711BEF">
        <w:t xml:space="preserve"> </w:t>
      </w:r>
    </w:p>
    <w:p w14:paraId="3CED0EAD" w14:textId="77777777" w:rsidR="00DB5A3C" w:rsidRDefault="00DB5A3C" w:rsidP="00452430">
      <w:pPr>
        <w:autoSpaceDE w:val="0"/>
        <w:autoSpaceDN w:val="0"/>
        <w:adjustRightInd w:val="0"/>
      </w:pPr>
    </w:p>
    <w:p w14:paraId="6D58CE39" w14:textId="77777777" w:rsidR="00F85E07" w:rsidRDefault="00711BEF" w:rsidP="00452430">
      <w:pPr>
        <w:rPr>
          <w:sz w:val="16"/>
          <w:szCs w:val="16"/>
        </w:rPr>
      </w:pPr>
      <w:r w:rsidRPr="00711BEF">
        <w:t xml:space="preserve">1891 </w:t>
      </w:r>
      <w:r w:rsidR="005C2A66">
        <w:t xml:space="preserve">January 3,  </w:t>
      </w:r>
      <w:r w:rsidR="00F85E07">
        <w:t>In early 1891, Charles Lowell Walker of St. George wrote,</w:t>
      </w:r>
      <w:r w:rsidR="00452430">
        <w:t xml:space="preserve"> </w:t>
      </w:r>
      <w:r w:rsidR="00F85E07" w:rsidRPr="005C2A66">
        <w:rPr>
          <w:b/>
          <w:i/>
        </w:rPr>
        <w:t>"Some say and have written that great things are to happen . . . in</w:t>
      </w:r>
      <w:r w:rsidR="00452430" w:rsidRPr="005C2A66">
        <w:rPr>
          <w:b/>
          <w:i/>
        </w:rPr>
        <w:t xml:space="preserve"> </w:t>
      </w:r>
      <w:r w:rsidR="00F85E07" w:rsidRPr="005C2A66">
        <w:rPr>
          <w:b/>
          <w:i/>
        </w:rPr>
        <w:t>this year 1891. Yea, dire and dreadful things are to transpire. Some</w:t>
      </w:r>
      <w:r w:rsidR="00452430" w:rsidRPr="005C2A66">
        <w:rPr>
          <w:b/>
          <w:i/>
        </w:rPr>
        <w:t xml:space="preserve"> </w:t>
      </w:r>
      <w:r w:rsidR="00F85E07" w:rsidRPr="005C2A66">
        <w:rPr>
          <w:b/>
          <w:i/>
        </w:rPr>
        <w:t>even declare that Christ will come and the Millennial Reign</w:t>
      </w:r>
      <w:r w:rsidR="00452430" w:rsidRPr="005C2A66">
        <w:rPr>
          <w:b/>
          <w:i/>
        </w:rPr>
        <w:t xml:space="preserve"> </w:t>
      </w:r>
      <w:r w:rsidR="00F85E07" w:rsidRPr="005C2A66">
        <w:rPr>
          <w:b/>
          <w:i/>
        </w:rPr>
        <w:t>inaugurated."</w:t>
      </w:r>
      <w:r w:rsidR="00F85E07">
        <w:rPr>
          <w:sz w:val="16"/>
          <w:szCs w:val="16"/>
        </w:rPr>
        <w:t xml:space="preserve">10 </w:t>
      </w:r>
    </w:p>
    <w:p w14:paraId="02EC5693" w14:textId="77777777" w:rsidR="00F85E07" w:rsidRPr="005C2A66" w:rsidRDefault="005C2A66" w:rsidP="00F85E07">
      <w:pPr>
        <w:autoSpaceDE w:val="0"/>
        <w:autoSpaceDN w:val="0"/>
        <w:adjustRightInd w:val="0"/>
        <w:rPr>
          <w:b/>
          <w:i/>
        </w:rPr>
      </w:pPr>
      <w:r>
        <w:t>…</w:t>
      </w:r>
      <w:r w:rsidR="00F85E07">
        <w:t>Future apostle Franklin D.</w:t>
      </w:r>
      <w:r w:rsidR="00452430">
        <w:t xml:space="preserve"> </w:t>
      </w:r>
      <w:r w:rsidR="00F85E07">
        <w:t xml:space="preserve">Richards, present in Nauvoo, recorded: </w:t>
      </w:r>
      <w:r w:rsidR="00F85E07" w:rsidRPr="005C2A66">
        <w:rPr>
          <w:b/>
          <w:i/>
        </w:rPr>
        <w:t>"He is therefore now 37</w:t>
      </w:r>
    </w:p>
    <w:p w14:paraId="3FC1EE3D" w14:textId="77777777" w:rsidR="00452430" w:rsidRDefault="00F85E07" w:rsidP="00452430">
      <w:pPr>
        <w:autoSpaceDE w:val="0"/>
        <w:autoSpaceDN w:val="0"/>
        <w:adjustRightInd w:val="0"/>
        <w:rPr>
          <w:i/>
          <w:iCs/>
          <w:sz w:val="16"/>
          <w:szCs w:val="16"/>
        </w:rPr>
      </w:pPr>
      <w:r w:rsidRPr="005C2A66">
        <w:rPr>
          <w:b/>
          <w:i/>
        </w:rPr>
        <w:t xml:space="preserve">years old last Dec, which leaves 48 years yet to transpire </w:t>
      </w:r>
      <w:r w:rsidR="00452430" w:rsidRPr="005C2A66">
        <w:rPr>
          <w:b/>
          <w:i/>
        </w:rPr>
        <w:t xml:space="preserve">until </w:t>
      </w:r>
      <w:r w:rsidRPr="005C2A66">
        <w:rPr>
          <w:b/>
          <w:i/>
        </w:rPr>
        <w:t xml:space="preserve">the time of Promise that Joseph should see </w:t>
      </w:r>
      <w:r w:rsidRPr="005C2A66">
        <w:rPr>
          <w:b/>
          <w:i/>
          <w:iCs/>
        </w:rPr>
        <w:t>Christ."</w:t>
      </w:r>
      <w:r>
        <w:rPr>
          <w:i/>
          <w:iCs/>
          <w:sz w:val="16"/>
          <w:szCs w:val="16"/>
        </w:rPr>
        <w:t xml:space="preserve">14 </w:t>
      </w:r>
    </w:p>
    <w:p w14:paraId="0DDD73C8" w14:textId="77777777" w:rsidR="005C2A66" w:rsidRDefault="005C2A66" w:rsidP="005C2A66">
      <w:pPr>
        <w:autoSpaceDE w:val="0"/>
        <w:autoSpaceDN w:val="0"/>
        <w:adjustRightInd w:val="0"/>
        <w:rPr>
          <w:i/>
          <w:iCs/>
          <w:sz w:val="16"/>
          <w:szCs w:val="16"/>
        </w:rPr>
      </w:pPr>
      <w:r>
        <w:rPr>
          <w:i/>
          <w:iCs/>
          <w:sz w:val="13"/>
          <w:szCs w:val="13"/>
        </w:rPr>
        <w:t>l0</w:t>
      </w:r>
      <w:r>
        <w:rPr>
          <w:i/>
          <w:iCs/>
          <w:sz w:val="20"/>
          <w:szCs w:val="20"/>
        </w:rPr>
        <w:t xml:space="preserve">Diary of Charles Lowell Walker, </w:t>
      </w:r>
      <w:r>
        <w:rPr>
          <w:sz w:val="20"/>
          <w:szCs w:val="20"/>
        </w:rPr>
        <w:t>edited by A. Karl Larson and Katharine Miles Larson, 2 vols. (Logan: Utah State University Press, 1980), 3 January 1891, 2:721-722</w:t>
      </w:r>
    </w:p>
    <w:p w14:paraId="03AF6D11" w14:textId="77777777" w:rsidR="00F85E07" w:rsidRDefault="00452430" w:rsidP="00452430">
      <w:pPr>
        <w:autoSpaceDE w:val="0"/>
        <w:autoSpaceDN w:val="0"/>
        <w:adjustRightInd w:val="0"/>
        <w:rPr>
          <w:i/>
          <w:iCs/>
          <w:sz w:val="16"/>
          <w:szCs w:val="16"/>
        </w:rPr>
      </w:pPr>
      <w:r>
        <w:rPr>
          <w:sz w:val="13"/>
          <w:szCs w:val="13"/>
        </w:rPr>
        <w:lastRenderedPageBreak/>
        <w:t>l4</w:t>
      </w:r>
      <w:r>
        <w:rPr>
          <w:sz w:val="20"/>
          <w:szCs w:val="20"/>
        </w:rPr>
        <w:t xml:space="preserve">Andrew F. Ehat and Lyndon W. Cook, comps. and eds., </w:t>
      </w:r>
      <w:r>
        <w:rPr>
          <w:i/>
          <w:iCs/>
          <w:sz w:val="20"/>
          <w:szCs w:val="20"/>
        </w:rPr>
        <w:t xml:space="preserve">The Words of Joseph Smith: The Contemporary Accounts of the Nauvoo Discourses of the Prophet Joseph </w:t>
      </w:r>
      <w:r>
        <w:rPr>
          <w:sz w:val="20"/>
          <w:szCs w:val="20"/>
        </w:rPr>
        <w:t>(Orem, Utah: Grandin Book Company</w:t>
      </w:r>
      <w:r w:rsidR="005C2A66">
        <w:rPr>
          <w:sz w:val="20"/>
          <w:szCs w:val="20"/>
        </w:rPr>
        <w:t>, 1991), 181, emphasis Richards</w:t>
      </w:r>
      <w:r>
        <w:rPr>
          <w:sz w:val="20"/>
          <w:szCs w:val="20"/>
        </w:rPr>
        <w:t>.</w:t>
      </w:r>
    </w:p>
    <w:p w14:paraId="7BF7DB7F" w14:textId="77777777" w:rsidR="00F85E07" w:rsidRDefault="005C2A66" w:rsidP="00446715">
      <w:pPr>
        <w:autoSpaceDE w:val="0"/>
        <w:autoSpaceDN w:val="0"/>
        <w:adjustRightInd w:val="0"/>
      </w:pPr>
      <w:r w:rsidRPr="00F335A0">
        <w:rPr>
          <w:sz w:val="20"/>
          <w:szCs w:val="20"/>
        </w:rPr>
        <w:t>(Journal of Mormon History, Vol. 22, No. 2, 1996, p. 6</w:t>
      </w:r>
      <w:r>
        <w:t xml:space="preserve"> </w:t>
      </w:r>
      <w:hyperlink r:id="rId262" w:history="1">
        <w:r w:rsidR="00452430" w:rsidRPr="00632C55">
          <w:rPr>
            <w:rStyle w:val="Hyperlink"/>
            <w:i/>
            <w:iCs/>
            <w:sz w:val="16"/>
            <w:szCs w:val="16"/>
          </w:rPr>
          <w:t>http://digitalcommons.usu.edu/cgi/viewcontent.cgi?article=1027&amp;context=mormonhistory</w:t>
        </w:r>
      </w:hyperlink>
      <w:r>
        <w:rPr>
          <w:i/>
          <w:iCs/>
          <w:sz w:val="16"/>
          <w:szCs w:val="16"/>
        </w:rPr>
        <w:t>)</w:t>
      </w:r>
    </w:p>
    <w:p w14:paraId="6EAC8B6C" w14:textId="77777777" w:rsidR="00711BEF" w:rsidRPr="00446715" w:rsidRDefault="00446715" w:rsidP="00711BEF">
      <w:pPr>
        <w:rPr>
          <w:sz w:val="16"/>
          <w:szCs w:val="16"/>
        </w:rPr>
      </w:pPr>
      <w:r w:rsidRPr="00446715">
        <w:rPr>
          <w:sz w:val="16"/>
          <w:szCs w:val="16"/>
        </w:rPr>
        <w:t>(Charles Lowell Walker</w:t>
      </w:r>
      <w:r>
        <w:rPr>
          <w:sz w:val="16"/>
          <w:szCs w:val="16"/>
        </w:rPr>
        <w:t>, Diary,</w:t>
      </w:r>
      <w:r w:rsidRPr="00446715">
        <w:rPr>
          <w:sz w:val="16"/>
          <w:szCs w:val="16"/>
        </w:rPr>
        <w:t xml:space="preserve"> </w:t>
      </w:r>
      <w:hyperlink r:id="rId263" w:history="1">
        <w:r w:rsidR="00711BEF" w:rsidRPr="00446715">
          <w:rPr>
            <w:rStyle w:val="Hyperlink"/>
            <w:sz w:val="16"/>
            <w:szCs w:val="16"/>
          </w:rPr>
          <w:t>Botto</w:t>
        </w:r>
        <w:r w:rsidR="00711BEF" w:rsidRPr="00446715">
          <w:rPr>
            <w:rStyle w:val="Hyperlink"/>
            <w:sz w:val="16"/>
            <w:szCs w:val="16"/>
          </w:rPr>
          <w:t>m</w:t>
        </w:r>
        <w:r w:rsidR="00711BEF" w:rsidRPr="00446715">
          <w:rPr>
            <w:rStyle w:val="Hyperlink"/>
            <w:sz w:val="16"/>
            <w:szCs w:val="16"/>
          </w:rPr>
          <w:t xml:space="preserve"> </w:t>
        </w:r>
        <w:r w:rsidR="00711BEF" w:rsidRPr="00446715">
          <w:rPr>
            <w:rStyle w:val="Hyperlink"/>
            <w:sz w:val="16"/>
            <w:szCs w:val="16"/>
          </w:rPr>
          <w:t>o</w:t>
        </w:r>
        <w:r w:rsidR="00711BEF" w:rsidRPr="00446715">
          <w:rPr>
            <w:rStyle w:val="Hyperlink"/>
            <w:sz w:val="16"/>
            <w:szCs w:val="16"/>
          </w:rPr>
          <w:t>f</w:t>
        </w:r>
        <w:r w:rsidR="00711BEF" w:rsidRPr="00446715">
          <w:rPr>
            <w:rStyle w:val="Hyperlink"/>
            <w:sz w:val="16"/>
            <w:szCs w:val="16"/>
          </w:rPr>
          <w:t xml:space="preserve"> </w:t>
        </w:r>
        <w:r w:rsidR="00711BEF" w:rsidRPr="00446715">
          <w:rPr>
            <w:rStyle w:val="Hyperlink"/>
            <w:sz w:val="16"/>
            <w:szCs w:val="16"/>
          </w:rPr>
          <w:t>p</w:t>
        </w:r>
        <w:r w:rsidR="00711BEF" w:rsidRPr="00446715">
          <w:rPr>
            <w:rStyle w:val="Hyperlink"/>
            <w:sz w:val="16"/>
            <w:szCs w:val="16"/>
          </w:rPr>
          <w:t>a</w:t>
        </w:r>
        <w:r w:rsidR="00711BEF" w:rsidRPr="00446715">
          <w:rPr>
            <w:rStyle w:val="Hyperlink"/>
            <w:sz w:val="16"/>
            <w:szCs w:val="16"/>
          </w:rPr>
          <w:t>g</w:t>
        </w:r>
        <w:r w:rsidR="00711BEF" w:rsidRPr="00446715">
          <w:rPr>
            <w:rStyle w:val="Hyperlink"/>
            <w:sz w:val="16"/>
            <w:szCs w:val="16"/>
          </w:rPr>
          <w:t>e 21,22</w:t>
        </w:r>
      </w:hyperlink>
      <w:r w:rsidR="001F03A7" w:rsidRPr="00446715">
        <w:rPr>
          <w:sz w:val="16"/>
          <w:szCs w:val="16"/>
        </w:rPr>
        <w:t xml:space="preserve">  Needs transcribed.</w:t>
      </w:r>
      <w:r w:rsidR="00B33AD0" w:rsidRPr="00446715">
        <w:rPr>
          <w:sz w:val="16"/>
          <w:szCs w:val="16"/>
        </w:rPr>
        <w:t>)</w:t>
      </w:r>
    </w:p>
    <w:p w14:paraId="6C6DAAD6" w14:textId="77777777" w:rsidR="00AA5E7D" w:rsidRDefault="00AA5E7D" w:rsidP="00486A2B"/>
    <w:p w14:paraId="463FD6A4" w14:textId="77777777" w:rsidR="00537104" w:rsidRPr="007C5003" w:rsidRDefault="00537104" w:rsidP="00537104">
      <w:r w:rsidRPr="00537104">
        <w:t>1891</w:t>
      </w:r>
      <w:r>
        <w:t xml:space="preserve"> May 05,   </w:t>
      </w:r>
      <w:r w:rsidR="00E37D02">
        <w:t xml:space="preserve"> </w:t>
      </w:r>
      <w:r w:rsidRPr="00537104">
        <w:t>Revd. W. P. Brown</w:t>
      </w:r>
      <w:r w:rsidR="009D5AC6">
        <w:t xml:space="preserve">, </w:t>
      </w:r>
      <w:r w:rsidRPr="00537104">
        <w:t xml:space="preserve"> Second Coming</w:t>
      </w:r>
      <w:r>
        <w:t xml:space="preserve"> of Christ</w:t>
      </w:r>
      <w:r w:rsidRPr="007C5003">
        <w:t>.</w:t>
      </w:r>
      <w:r w:rsidRPr="007C5003">
        <w:br/>
        <w:t xml:space="preserve">   A Mormon Preacher of Richmond, Says It Will Soon Occur in Jerusalem.</w:t>
      </w:r>
      <w:r w:rsidRPr="007C5003">
        <w:br/>
        <w:t xml:space="preserve">The Rev., W. P. Brown, now of Richmond, Mo., but formerly of Independence, was in the latter town </w:t>
      </w:r>
      <w:r>
        <w:t>yesterday, h</w:t>
      </w:r>
      <w:r w:rsidRPr="007C5003">
        <w:t>e has of late attracted much attention because of his belief that the second coming of Christ is soon to occur, he has openly announced his belief to this effect and is making his arrangements accordingly. He expects to be present at the arrival of Christ, and to be a participant in the attendant ceremonies.</w:t>
      </w:r>
      <w:r w:rsidRPr="007C5003">
        <w:br/>
        <w:t xml:space="preserve">   Rev. Mr. Brown says that the second coming of Christ is to take place at an early date. The exact time he does not state, The event is, in his opinion, to occur in Jerusalem. He expresses his surprise that people generally do not realize this. The Jews, he says, are the only people who almost universally give the idea credit. They are concentrating in Jerusalem now from all countries to take part in the festivities. General rejoicing will, he says, follow this coming of</w:t>
      </w:r>
      <w:r>
        <w:t xml:space="preserve"> …?</w:t>
      </w:r>
      <w:r w:rsidRPr="007C5003">
        <w:t>…</w:t>
      </w:r>
      <w:r w:rsidR="009D5AC6">
        <w:t xml:space="preserve"> [Jesus Christ]</w:t>
      </w:r>
      <w:r w:rsidRPr="007C5003">
        <w:br/>
        <w:t xml:space="preserve">   Rev, Mr. Brown is quite wealthy. He owns considerable property at Independence and at different points in Kansas. He is endeavoring to dispose of his entire interest and turn it into cash. He was at Independence for this purpose. He expects to be able to sell out in time to sail for Jerusalem within two months.</w:t>
      </w:r>
    </w:p>
    <w:p w14:paraId="1A1A3802" w14:textId="77777777" w:rsidR="00537104" w:rsidRPr="00537104" w:rsidRDefault="00537104" w:rsidP="00537104">
      <w:r w:rsidRPr="007C5003">
        <w:t xml:space="preserve">   This new believer in the second coming of Christ was a resident of Independence fifteen ago. He is a promoter of the doctrine set forth in the book of Mormon held and guarded at Richmond, Mo., by the son of Colonel Whitmer, who was one of the witnesses and custodian of the original copy. He </w:t>
      </w:r>
      <w:r w:rsidRPr="00537104">
        <w:t>preaches the pure Mormon doctrine.</w:t>
      </w:r>
      <w:r>
        <w:t xml:space="preserve"> [NOTE: He would be a Whitmerite not LDS.  I found this article in eleven different Historical Newspapers]</w:t>
      </w:r>
    </w:p>
    <w:p w14:paraId="7AE363D0" w14:textId="77777777" w:rsidR="00537104" w:rsidRPr="00537104" w:rsidRDefault="00537104" w:rsidP="00537104"/>
    <w:p w14:paraId="00792085" w14:textId="77777777" w:rsidR="00537104" w:rsidRPr="00630D86" w:rsidRDefault="00537104" w:rsidP="00537104">
      <w:pPr>
        <w:rPr>
          <w:sz w:val="20"/>
          <w:szCs w:val="20"/>
        </w:rPr>
      </w:pPr>
      <w:r w:rsidRPr="00630D86">
        <w:rPr>
          <w:sz w:val="20"/>
          <w:szCs w:val="20"/>
        </w:rPr>
        <w:t>(Revd. W. P. Brown, The Sedalia Weekly Bazoo., (Sedalia, Mo.) May 05, 1891, Page 6, Image 6)</w:t>
      </w:r>
      <w:r w:rsidR="00630D86">
        <w:rPr>
          <w:sz w:val="20"/>
          <w:szCs w:val="20"/>
        </w:rPr>
        <w:t xml:space="preserve">  </w:t>
      </w:r>
      <w:hyperlink r:id="rId264" w:history="1">
        <w:r w:rsidRPr="00A1119A">
          <w:rPr>
            <w:rStyle w:val="Hyperlink"/>
            <w:sz w:val="16"/>
            <w:szCs w:val="16"/>
          </w:rPr>
          <w:t>http://chroniclingamerica.loc.gov/lccn/sn90061066/1891-05-05/ed-1/seq-6/#date1=1890&amp;index=2&amp;rows=20&amp;words=Brown+P+Rev+W&amp;searchType=basic&amp;sequence=0&amp;state=</w:t>
        </w:r>
        <w:r w:rsidRPr="00A1119A">
          <w:rPr>
            <w:rStyle w:val="Hyperlink"/>
            <w:sz w:val="16"/>
            <w:szCs w:val="16"/>
          </w:rPr>
          <w:t>&amp;</w:t>
        </w:r>
        <w:r w:rsidRPr="00A1119A">
          <w:rPr>
            <w:rStyle w:val="Hyperlink"/>
            <w:sz w:val="16"/>
            <w:szCs w:val="16"/>
          </w:rPr>
          <w:t>date2=1891&amp;proxtext=Rev.+W.+P.+Brown+&amp;y=11&amp;x=13&amp;dateFilterType=yearRange&amp;page=1</w:t>
        </w:r>
      </w:hyperlink>
    </w:p>
    <w:p w14:paraId="41E14ED4" w14:textId="77777777" w:rsidR="00537104" w:rsidRPr="00630D86" w:rsidRDefault="00537104" w:rsidP="00537104">
      <w:pPr>
        <w:rPr>
          <w:sz w:val="20"/>
          <w:szCs w:val="20"/>
        </w:rPr>
      </w:pPr>
    </w:p>
    <w:p w14:paraId="7B9A03EA" w14:textId="77777777" w:rsidR="00537104" w:rsidRPr="00630D86" w:rsidRDefault="009D5AC6" w:rsidP="00537104">
      <w:pPr>
        <w:rPr>
          <w:sz w:val="20"/>
          <w:szCs w:val="20"/>
        </w:rPr>
      </w:pPr>
      <w:r w:rsidRPr="00630D86">
        <w:rPr>
          <w:sz w:val="20"/>
          <w:szCs w:val="20"/>
        </w:rPr>
        <w:t>(Rev. W.P. Brown, Second Coming of Jesus Christ, The Austin Weekly Statesman. (Austin, Tex.), June 18, 1891, Image 7.)</w:t>
      </w:r>
      <w:r w:rsidR="00630D86" w:rsidRPr="00630D86">
        <w:rPr>
          <w:sz w:val="20"/>
          <w:szCs w:val="20"/>
        </w:rPr>
        <w:t xml:space="preserve">  </w:t>
      </w:r>
      <w:hyperlink r:id="rId265" w:history="1">
        <w:r w:rsidRPr="00A1119A">
          <w:rPr>
            <w:rStyle w:val="Hyperlink"/>
            <w:sz w:val="16"/>
            <w:szCs w:val="16"/>
          </w:rPr>
          <w:t>http://chroniclingamerica.loc.gov/lccn/sn86088296/1891-06-18/ed-1/seq-7/#date1=1890&amp;index=3&amp;rows=20&amp;words=Brown+P+Rev+W&amp;searchType=basic&amp;sequence=0&amp;state=&amp;date2=1891&amp;proxtext=Rev.+W.+P.+Brown+&amp;y=11&amp;x=13&amp;dateFilterType=yearRange&amp;page=1</w:t>
        </w:r>
      </w:hyperlink>
    </w:p>
    <w:p w14:paraId="5E9518B3" w14:textId="77777777" w:rsidR="00630D86" w:rsidRDefault="00630D86" w:rsidP="00486A2B"/>
    <w:p w14:paraId="18E16C10" w14:textId="77777777" w:rsidR="00AA5E7D" w:rsidRPr="00486A2B" w:rsidRDefault="00486A2B" w:rsidP="00486A2B">
      <w:pPr>
        <w:rPr>
          <w:i/>
        </w:rPr>
      </w:pPr>
      <w:r>
        <w:t xml:space="preserve">1891 </w:t>
      </w:r>
      <w:r w:rsidR="00AA5E7D" w:rsidRPr="00486A2B">
        <w:t xml:space="preserve">November 1, </w:t>
      </w:r>
      <w:r>
        <w:t xml:space="preserve">  </w:t>
      </w:r>
      <w:r w:rsidR="00AA5E7D" w:rsidRPr="00486A2B">
        <w:rPr>
          <w:i/>
        </w:rPr>
        <w:t xml:space="preserve">“‘And whatsoever they shall speak when moved upon by the </w:t>
      </w:r>
      <w:r w:rsidR="00AA5E7D" w:rsidRPr="00207C66">
        <w:rPr>
          <w:i/>
        </w:rPr>
        <w:t>Holy Ghost</w:t>
      </w:r>
      <w:r w:rsidR="00AA5E7D" w:rsidRPr="00486A2B">
        <w:rPr>
          <w:i/>
        </w:rPr>
        <w:t xml:space="preserve"> shall be Scripture, shall be the will of the Lord, shall be the mind of the Lord, shall be the word of the Lord, shall be the voice of the Lord, and the power of God unto salvation’</w:t>
      </w:r>
      <w:r w:rsidR="00AA5E7D" w:rsidRPr="001C57A4">
        <w:rPr>
          <w:sz w:val="20"/>
          <w:szCs w:val="20"/>
        </w:rPr>
        <w:t xml:space="preserve"> </w:t>
      </w:r>
      <w:hyperlink r:id="rId266" w:anchor="3" w:history="1">
        <w:r w:rsidR="001C57A4" w:rsidRPr="001C57A4">
          <w:rPr>
            <w:rStyle w:val="Hyperlink"/>
            <w:sz w:val="20"/>
            <w:szCs w:val="20"/>
            <w:u w:val="none"/>
          </w:rPr>
          <w:t>(D</w:t>
        </w:r>
        <w:r w:rsidR="00AA5E7D" w:rsidRPr="001C57A4">
          <w:rPr>
            <w:rStyle w:val="Hyperlink"/>
            <w:sz w:val="20"/>
            <w:szCs w:val="20"/>
            <w:u w:val="none"/>
          </w:rPr>
          <w:t>&amp;C 68:</w:t>
        </w:r>
        <w:r w:rsidR="001C57A4" w:rsidRPr="001C57A4">
          <w:rPr>
            <w:rStyle w:val="Hyperlink"/>
            <w:sz w:val="20"/>
            <w:szCs w:val="20"/>
            <w:u w:val="none"/>
          </w:rPr>
          <w:t>4)</w:t>
        </w:r>
      </w:hyperlink>
    </w:p>
    <w:p w14:paraId="1AFB5DE8" w14:textId="77777777" w:rsidR="00AA5E7D" w:rsidRPr="00486A2B" w:rsidRDefault="00AA5E7D" w:rsidP="00486A2B">
      <w:pPr>
        <w:ind w:firstLine="720"/>
        <w:rPr>
          <w:i/>
        </w:rPr>
      </w:pPr>
      <w:r w:rsidRPr="00486A2B">
        <w:rPr>
          <w:i/>
        </w:rPr>
        <w:t xml:space="preserve">“It is by that power that we have led Israel. By that power President Young presided over and led the Church. By the same power President John Taylor presided over and led the Church. And that is the way I have acted, according to the best of my ability, in that capacity. I do not want the Latter-day Saints to understand that the Lord is not with us, and that He is not giving revelations to us; for </w:t>
      </w:r>
      <w:r w:rsidRPr="00486A2B">
        <w:rPr>
          <w:b/>
          <w:i/>
        </w:rPr>
        <w:t>He is giving us revelation, and will give us revelation until this scene is wound up</w:t>
      </w:r>
      <w:r w:rsidR="00486A2B">
        <w:rPr>
          <w:b/>
          <w:i/>
        </w:rPr>
        <w:t>.”</w:t>
      </w:r>
    </w:p>
    <w:p w14:paraId="384E5AAF" w14:textId="77777777" w:rsidR="00AA5E7D" w:rsidRPr="00486A2B" w:rsidRDefault="00486A2B" w:rsidP="00486A2B">
      <w:pPr>
        <w:rPr>
          <w:sz w:val="20"/>
          <w:szCs w:val="20"/>
        </w:rPr>
      </w:pPr>
      <w:r w:rsidRPr="00486A2B">
        <w:rPr>
          <w:sz w:val="20"/>
          <w:szCs w:val="20"/>
        </w:rPr>
        <w:t>(</w:t>
      </w:r>
      <w:r w:rsidR="00AA5E7D" w:rsidRPr="00486A2B">
        <w:rPr>
          <w:sz w:val="20"/>
          <w:szCs w:val="20"/>
        </w:rPr>
        <w:t>President Wilford Woodruff,</w:t>
      </w:r>
      <w:r w:rsidRPr="00486A2B">
        <w:rPr>
          <w:sz w:val="20"/>
          <w:szCs w:val="20"/>
        </w:rPr>
        <w:t xml:space="preserve"> </w:t>
      </w:r>
      <w:r w:rsidR="00AA5E7D" w:rsidRPr="00486A2B">
        <w:rPr>
          <w:sz w:val="20"/>
          <w:szCs w:val="20"/>
        </w:rPr>
        <w:t xml:space="preserve"> Deseret Evening News, Nov. 7, 1891,  also </w:t>
      </w:r>
      <w:hyperlink r:id="rId267" w:history="1">
        <w:r w:rsidR="00AA5E7D" w:rsidRPr="00486A2B">
          <w:rPr>
            <w:rStyle w:val="Hyperlink"/>
            <w:sz w:val="20"/>
            <w:szCs w:val="20"/>
          </w:rPr>
          <w:t>Offic</w:t>
        </w:r>
        <w:r w:rsidR="00AA5E7D" w:rsidRPr="00486A2B">
          <w:rPr>
            <w:rStyle w:val="Hyperlink"/>
            <w:sz w:val="20"/>
            <w:szCs w:val="20"/>
          </w:rPr>
          <w:t>i</w:t>
        </w:r>
        <w:r w:rsidR="00AA5E7D" w:rsidRPr="00486A2B">
          <w:rPr>
            <w:rStyle w:val="Hyperlink"/>
            <w:sz w:val="20"/>
            <w:szCs w:val="20"/>
          </w:rPr>
          <w:t>al Declaration 1</w:t>
        </w:r>
      </w:hyperlink>
      <w:r w:rsidR="00AA5E7D" w:rsidRPr="00486A2B">
        <w:rPr>
          <w:sz w:val="20"/>
          <w:szCs w:val="20"/>
        </w:rPr>
        <w:t>, Excerpts from Three Addresses by President Wilford Woodruff Regarding the Manifesto).</w:t>
      </w:r>
    </w:p>
    <w:p w14:paraId="30F9B767" w14:textId="77777777" w:rsidR="00AA5E7D" w:rsidRPr="00486A2B" w:rsidRDefault="00486A2B" w:rsidP="00486A2B">
      <w:pPr>
        <w:rPr>
          <w:sz w:val="18"/>
          <w:szCs w:val="18"/>
        </w:rPr>
      </w:pPr>
      <w:hyperlink r:id="rId268" w:history="1">
        <w:r w:rsidRPr="00486A2B">
          <w:rPr>
            <w:rStyle w:val="Hyperlink"/>
            <w:sz w:val="18"/>
            <w:szCs w:val="18"/>
          </w:rPr>
          <w:t>https://www.lds.org/manual/presidents-of-the-church-student-manual/wilford-woodruff-fourth-president-of-the-church?lang=eng</w:t>
        </w:r>
      </w:hyperlink>
    </w:p>
    <w:p w14:paraId="76FDBD5C" w14:textId="77777777" w:rsidR="00486A2B" w:rsidRDefault="00486A2B" w:rsidP="00486A2B">
      <w:pPr>
        <w:rPr>
          <w:sz w:val="18"/>
          <w:szCs w:val="18"/>
        </w:rPr>
      </w:pPr>
    </w:p>
    <w:p w14:paraId="7F56758B" w14:textId="77777777" w:rsidR="00823736" w:rsidRDefault="00AB051A" w:rsidP="00486A2B">
      <w:pPr>
        <w:rPr>
          <w:sz w:val="18"/>
          <w:szCs w:val="18"/>
        </w:rPr>
      </w:pPr>
      <w:r>
        <w:t xml:space="preserve">1891 Dec. 31,  </w:t>
      </w:r>
      <w:r w:rsidR="00823736">
        <w:t>With no se</w:t>
      </w:r>
      <w:r>
        <w:t>cond coming of Christ occurring</w:t>
      </w:r>
      <w:r w:rsidR="00823736">
        <w:t xml:space="preserve">, Charles </w:t>
      </w:r>
      <w:r w:rsidR="00CC5861">
        <w:t xml:space="preserve">L. </w:t>
      </w:r>
      <w:r w:rsidR="00823736">
        <w:t>Walker wrote on the last day of that year how he was a</w:t>
      </w:r>
      <w:r w:rsidR="00D12030">
        <w:t xml:space="preserve">ble to reconcile that non-event: </w:t>
      </w:r>
      <w:r w:rsidR="00823736" w:rsidRPr="00823736">
        <w:rPr>
          <w:i/>
        </w:rPr>
        <w:t>“</w:t>
      </w:r>
      <w:r w:rsidR="00823736" w:rsidRPr="00D12030">
        <w:rPr>
          <w:b/>
          <w:i/>
        </w:rPr>
        <w:t>This is the end of the Great eventful year as some have choosed to call it, and as many have been looking for many years</w:t>
      </w:r>
      <w:r w:rsidR="00823736" w:rsidRPr="00823736">
        <w:rPr>
          <w:i/>
        </w:rPr>
        <w:t xml:space="preserve">, some wiseacres have even boldly asserted and even prophesied that Christ would come and that the Saints would </w:t>
      </w:r>
      <w:r w:rsidR="00823736" w:rsidRPr="00823736">
        <w:rPr>
          <w:i/>
        </w:rPr>
        <w:lastRenderedPageBreak/>
        <w:t xml:space="preserve">controll all the Kingdoms of the Earth, and some have written and published Books with diagrams showing the great Image that Daniel refers to, and have calculated as they thought to a nicety the Times, time, and half times, etc., etc., etc., and have set forth startling things to come to pass, which has all proved that they with all their learning and vast researches knew nothing about the set times of the Great Eternal. </w:t>
      </w:r>
      <w:r w:rsidR="00823736" w:rsidRPr="00D12030">
        <w:rPr>
          <w:b/>
          <w:i/>
        </w:rPr>
        <w:t>The only remarkable thing that has occurred this year is the suppression of the Revelation on celestial Marriage</w:t>
      </w:r>
      <w:r w:rsidR="00823736" w:rsidRPr="00823736">
        <w:rPr>
          <w:i/>
        </w:rPr>
        <w:t xml:space="preserve"> by the Heads of the Church. And for how long I know not.”</w:t>
      </w:r>
    </w:p>
    <w:p w14:paraId="32E850E7" w14:textId="77777777" w:rsidR="00E546AA" w:rsidRDefault="00823736" w:rsidP="00486A2B">
      <w:pPr>
        <w:rPr>
          <w:sz w:val="18"/>
          <w:szCs w:val="18"/>
        </w:rPr>
      </w:pPr>
      <w:r w:rsidRPr="00823736">
        <w:rPr>
          <w:sz w:val="20"/>
          <w:szCs w:val="20"/>
        </w:rPr>
        <w:t xml:space="preserve">(Larson and Larson, Diary of Charles L. Walker, p.731 </w:t>
      </w:r>
      <w:hyperlink r:id="rId269" w:history="1">
        <w:r w:rsidRPr="00823736">
          <w:rPr>
            <w:rStyle w:val="Hyperlink"/>
            <w:sz w:val="16"/>
            <w:szCs w:val="16"/>
          </w:rPr>
          <w:t>http://rationalfaiths.com/even-fifty-six-years-wind-scene/</w:t>
        </w:r>
      </w:hyperlink>
      <w:r w:rsidRPr="00823736">
        <w:rPr>
          <w:sz w:val="20"/>
          <w:szCs w:val="20"/>
        </w:rPr>
        <w:t xml:space="preserve"> )</w:t>
      </w:r>
    </w:p>
    <w:p w14:paraId="15748E0E" w14:textId="77777777" w:rsidR="00823736" w:rsidRPr="00486A2B" w:rsidRDefault="00823736" w:rsidP="00486A2B">
      <w:pPr>
        <w:rPr>
          <w:sz w:val="18"/>
          <w:szCs w:val="18"/>
        </w:rPr>
      </w:pPr>
    </w:p>
    <w:p w14:paraId="337A6449" w14:textId="77777777" w:rsidR="00DB5A3C" w:rsidRDefault="00DB5A3C" w:rsidP="00DB5A3C">
      <w:pPr>
        <w:autoSpaceDE w:val="0"/>
        <w:autoSpaceDN w:val="0"/>
        <w:adjustRightInd w:val="0"/>
      </w:pPr>
      <w:r>
        <w:t xml:space="preserve">1892, </w:t>
      </w:r>
      <w:r w:rsidR="001C57A4">
        <w:t xml:space="preserve"> </w:t>
      </w:r>
      <w:r w:rsidRPr="00E434DB">
        <w:t>President Wilford Woodruff</w:t>
      </w:r>
      <w:r>
        <w:t>,</w:t>
      </w:r>
      <w:r w:rsidRPr="00E434DB">
        <w:t xml:space="preserve"> </w:t>
      </w:r>
      <w:r>
        <w:t xml:space="preserve">counseled St. George members </w:t>
      </w:r>
      <w:r w:rsidRPr="00DB5A3C">
        <w:rPr>
          <w:b/>
          <w:i/>
        </w:rPr>
        <w:t xml:space="preserve">that the dispensation "was to be cut short" with little time for preparation "before the coming of the Son of Man and the ushering in of the great millennium." </w:t>
      </w:r>
      <w:r>
        <w:t xml:space="preserve">When he dedicated the Salt Lake Temple in April 1893, he prophesied that the </w:t>
      </w:r>
      <w:r w:rsidRPr="00DB5A3C">
        <w:rPr>
          <w:b/>
          <w:i/>
        </w:rPr>
        <w:t>"Millennium is near at hand"</w:t>
      </w:r>
      <w:r>
        <w:t xml:space="preserve"> and that the temple was to receive Christ at his return after the preparation and perfection of the Saints. In 1894, he wrote his expectation that </w:t>
      </w:r>
      <w:r w:rsidRPr="00DB5A3C">
        <w:rPr>
          <w:b/>
          <w:i/>
        </w:rPr>
        <w:t>the day had arrived for angels to descend, "in their hands sharp Sides . . . sent forth to Visit the Earth... to poor [sic] out the Judgements of God upon the wicked and will Continue untill the scene is wound up."</w:t>
      </w:r>
      <w:r>
        <w:t xml:space="preserve"> In 1897 he was still prophesying that </w:t>
      </w:r>
      <w:r w:rsidRPr="00DB5A3C">
        <w:rPr>
          <w:b/>
          <w:i/>
        </w:rPr>
        <w:t>"many in the flesh at the time would see the savior."</w:t>
      </w:r>
      <w:r>
        <w:t>76</w:t>
      </w:r>
    </w:p>
    <w:p w14:paraId="79661D02" w14:textId="77777777" w:rsidR="00452430" w:rsidRDefault="00DB5A3C" w:rsidP="00DB5A3C">
      <w:pPr>
        <w:autoSpaceDE w:val="0"/>
        <w:autoSpaceDN w:val="0"/>
        <w:adjustRightInd w:val="0"/>
      </w:pPr>
      <w:r>
        <w:rPr>
          <w:sz w:val="13"/>
          <w:szCs w:val="13"/>
        </w:rPr>
        <w:t>76</w:t>
      </w:r>
      <w:r>
        <w:rPr>
          <w:sz w:val="20"/>
          <w:szCs w:val="20"/>
        </w:rPr>
        <w:t xml:space="preserve">Woodruff, </w:t>
      </w:r>
      <w:r>
        <w:rPr>
          <w:i/>
          <w:iCs/>
          <w:sz w:val="20"/>
          <w:szCs w:val="20"/>
        </w:rPr>
        <w:t xml:space="preserve">Journal, </w:t>
      </w:r>
      <w:r>
        <w:rPr>
          <w:sz w:val="20"/>
          <w:szCs w:val="20"/>
        </w:rPr>
        <w:t xml:space="preserve">9:133, 307; see also ibid., 9:300; Woodruff quoted in Walker, </w:t>
      </w:r>
      <w:r>
        <w:rPr>
          <w:i/>
          <w:iCs/>
          <w:sz w:val="20"/>
          <w:szCs w:val="20"/>
        </w:rPr>
        <w:t xml:space="preserve">Diary, </w:t>
      </w:r>
      <w:r>
        <w:rPr>
          <w:sz w:val="20"/>
          <w:szCs w:val="20"/>
        </w:rPr>
        <w:t xml:space="preserve">2:742; Stuy, </w:t>
      </w:r>
      <w:r>
        <w:rPr>
          <w:i/>
          <w:iCs/>
          <w:sz w:val="20"/>
          <w:szCs w:val="20"/>
        </w:rPr>
        <w:t xml:space="preserve">Collected Discourses, </w:t>
      </w:r>
      <w:r>
        <w:rPr>
          <w:sz w:val="20"/>
          <w:szCs w:val="20"/>
        </w:rPr>
        <w:t xml:space="preserve">3:275; "Ninety Years of Age," </w:t>
      </w:r>
      <w:r>
        <w:rPr>
          <w:i/>
          <w:iCs/>
          <w:sz w:val="20"/>
          <w:szCs w:val="20"/>
        </w:rPr>
        <w:t xml:space="preserve">DeseretNews Semi-Weekly, </w:t>
      </w:r>
      <w:r>
        <w:rPr>
          <w:sz w:val="20"/>
          <w:szCs w:val="20"/>
        </w:rPr>
        <w:t xml:space="preserve">2 March 1897, 6. See also Walker, </w:t>
      </w:r>
      <w:r>
        <w:rPr>
          <w:i/>
          <w:iCs/>
          <w:sz w:val="20"/>
          <w:szCs w:val="20"/>
        </w:rPr>
        <w:t xml:space="preserve">Diary, </w:t>
      </w:r>
      <w:r>
        <w:rPr>
          <w:sz w:val="20"/>
          <w:szCs w:val="20"/>
        </w:rPr>
        <w:t xml:space="preserve">2:868; Study, </w:t>
      </w:r>
      <w:r>
        <w:rPr>
          <w:i/>
          <w:iCs/>
          <w:sz w:val="20"/>
          <w:szCs w:val="20"/>
        </w:rPr>
        <w:t xml:space="preserve">Collected Discourses, 3:424; </w:t>
      </w:r>
      <w:r>
        <w:rPr>
          <w:sz w:val="20"/>
          <w:szCs w:val="20"/>
        </w:rPr>
        <w:t xml:space="preserve">"Discourse," </w:t>
      </w:r>
      <w:r>
        <w:rPr>
          <w:i/>
          <w:iCs/>
          <w:sz w:val="20"/>
          <w:szCs w:val="20"/>
        </w:rPr>
        <w:t xml:space="preserve">Deseret Evening News, 7 </w:t>
      </w:r>
      <w:r>
        <w:rPr>
          <w:sz w:val="20"/>
          <w:szCs w:val="20"/>
        </w:rPr>
        <w:t xml:space="preserve">May 1898.  </w:t>
      </w:r>
      <w:r w:rsidR="00F335A0" w:rsidRPr="00F335A0">
        <w:rPr>
          <w:sz w:val="20"/>
          <w:szCs w:val="20"/>
        </w:rPr>
        <w:t xml:space="preserve">(Journal of Mormon History, Vol. 22, No. 2, 1996, p. </w:t>
      </w:r>
      <w:r w:rsidRPr="00F335A0">
        <w:rPr>
          <w:i/>
          <w:iCs/>
          <w:sz w:val="20"/>
          <w:szCs w:val="20"/>
        </w:rPr>
        <w:t>30</w:t>
      </w:r>
      <w:r>
        <w:rPr>
          <w:i/>
          <w:iCs/>
        </w:rPr>
        <w:t xml:space="preserve">  </w:t>
      </w:r>
      <w:hyperlink r:id="rId270" w:history="1">
        <w:r w:rsidRPr="00DB5A3C">
          <w:rPr>
            <w:rStyle w:val="Hyperlink"/>
            <w:sz w:val="20"/>
            <w:szCs w:val="20"/>
          </w:rPr>
          <w:t>http://digitalcommons.usu.edu/cgi/viewcontent.cgi?article=1027&amp;context=mormonhistory</w:t>
        </w:r>
      </w:hyperlink>
    </w:p>
    <w:p w14:paraId="5D73C36C" w14:textId="77777777" w:rsidR="00DB5A3C" w:rsidRPr="00DB5A3C" w:rsidRDefault="00DB5A3C" w:rsidP="00C0288E"/>
    <w:p w14:paraId="3D1CDD14" w14:textId="77777777" w:rsidR="000C2D56" w:rsidRPr="000C2D56" w:rsidRDefault="00C0288E" w:rsidP="000C2D56">
      <w:pPr>
        <w:rPr>
          <w:sz w:val="20"/>
          <w:szCs w:val="20"/>
        </w:rPr>
      </w:pPr>
      <w:r>
        <w:t xml:space="preserve">1893 </w:t>
      </w:r>
      <w:r w:rsidR="000C2D56">
        <w:t>April 8</w:t>
      </w:r>
      <w:r w:rsidR="00DA1861">
        <w:t>,</w:t>
      </w:r>
      <w:r>
        <w:t xml:space="preserve"> </w:t>
      </w:r>
      <w:r w:rsidR="00580DEB">
        <w:t xml:space="preserve">(see: </w:t>
      </w:r>
      <w:r w:rsidR="00580DEB" w:rsidRPr="00D94A39">
        <w:t>May 22</w:t>
      </w:r>
      <w:r w:rsidR="00580DEB">
        <w:t>, 1859)</w:t>
      </w:r>
      <w:r w:rsidR="000C2D56">
        <w:t xml:space="preserve">  </w:t>
      </w:r>
      <w:r w:rsidRPr="00C0288E">
        <w:t xml:space="preserve">The </w:t>
      </w:r>
      <w:hyperlink r:id="rId271" w:history="1">
        <w:r w:rsidRPr="00C0288E">
          <w:rPr>
            <w:rStyle w:val="Hyperlink"/>
          </w:rPr>
          <w:t>Salt Lake Temple</w:t>
        </w:r>
      </w:hyperlink>
      <w:r w:rsidRPr="00C0288E">
        <w:t xml:space="preserve"> was dedicated in </w:t>
      </w:r>
      <w:r w:rsidR="00D346FA">
        <w:t xml:space="preserve">Apr. 6, </w:t>
      </w:r>
      <w:r w:rsidRPr="00C0288E">
        <w:t>1893, just in time for Jesus return.</w:t>
      </w:r>
      <w:r>
        <w:t xml:space="preserve">  </w:t>
      </w:r>
      <w:r w:rsidR="00580DEB">
        <w:t xml:space="preserve"> </w:t>
      </w:r>
      <w:ins w:id="238" w:author="George Speer" w:date="2015-03-14T22:45:00Z">
        <w:r w:rsidR="00DA1861" w:rsidRPr="00E01824">
          <w:rPr>
            <w:color w:val="800000"/>
          </w:rPr>
          <w:t>END OF THE WORLD.</w:t>
        </w:r>
      </w:ins>
      <w:r w:rsidR="00EB5AED" w:rsidRPr="00E01824">
        <w:rPr>
          <w:color w:val="800000"/>
        </w:rPr>
        <w:t xml:space="preserve">  </w:t>
      </w:r>
      <w:ins w:id="239" w:author="George Speer" w:date="2015-03-14T22:45:00Z">
        <w:r w:rsidR="00DA1861" w:rsidRPr="00E01824">
          <w:rPr>
            <w:color w:val="800000"/>
          </w:rPr>
          <w:t xml:space="preserve">It </w:t>
        </w:r>
      </w:ins>
      <w:ins w:id="240" w:author="George Speer" w:date="2015-03-14T22:46:00Z">
        <w:r w:rsidR="00DA1861" w:rsidRPr="00E01824">
          <w:rPr>
            <w:color w:val="800000"/>
          </w:rPr>
          <w:t>i</w:t>
        </w:r>
      </w:ins>
      <w:ins w:id="241" w:author="George Speer" w:date="2015-03-14T22:45:00Z">
        <w:r w:rsidR="00DA1861" w:rsidRPr="00E01824">
          <w:rPr>
            <w:color w:val="800000"/>
          </w:rPr>
          <w:t xml:space="preserve">s Fixed by the Mormons for an Early Day in the Month of April. </w:t>
        </w:r>
        <w:r w:rsidR="00DA1861" w:rsidRPr="00E01824">
          <w:rPr>
            <w:i/>
            <w:color w:val="800000"/>
          </w:rPr>
          <w:t>"If the teaching? of the Mormon faith are true,"</w:t>
        </w:r>
        <w:r w:rsidR="00DA1861" w:rsidRPr="00E01824">
          <w:rPr>
            <w:color w:val="800000"/>
          </w:rPr>
          <w:t xml:space="preserve"> Bald Judge Edward F. Colburn, a prominent Republican of Salt Lake City, to a Boston Herald man, </w:t>
        </w:r>
      </w:ins>
      <w:ins w:id="242" w:author="George Speer" w:date="2015-03-14T22:46:00Z">
        <w:r w:rsidR="00DA1861" w:rsidRPr="00E01824">
          <w:rPr>
            <w:i/>
            <w:color w:val="800000"/>
          </w:rPr>
          <w:t>“</w:t>
        </w:r>
      </w:ins>
      <w:ins w:id="243" w:author="George Speer" w:date="2015-03-14T22:45:00Z">
        <w:r w:rsidR="00DA1861" w:rsidRPr="00E01824">
          <w:rPr>
            <w:i/>
            <w:color w:val="800000"/>
          </w:rPr>
          <w:t xml:space="preserve">it is scarcely worth while for the army of candidates to flock to Washington after offices, because after the </w:t>
        </w:r>
        <w:r w:rsidR="00DA1861" w:rsidRPr="00D346FA">
          <w:rPr>
            <w:b/>
            <w:i/>
            <w:color w:val="800000"/>
          </w:rPr>
          <w:t xml:space="preserve">6th of April </w:t>
        </w:r>
        <w:r w:rsidR="00DA1861" w:rsidRPr="00D346FA">
          <w:rPr>
            <w:i/>
            <w:color w:val="800000"/>
          </w:rPr>
          <w:t>there won't be any offices to fill.</w:t>
        </w:r>
        <w:r w:rsidR="00DA1861" w:rsidRPr="00D346FA">
          <w:rPr>
            <w:b/>
            <w:i/>
            <w:color w:val="800000"/>
          </w:rPr>
          <w:t xml:space="preserve"> That is the date fixed by Brigham Young for the second coming of Christ, an event which is to transpire when the great temple of the Mormon </w:t>
        </w:r>
      </w:ins>
      <w:ins w:id="244" w:author="George Speer" w:date="2015-03-14T22:47:00Z">
        <w:r w:rsidR="00DA1861" w:rsidRPr="00D346FA">
          <w:rPr>
            <w:b/>
            <w:i/>
            <w:color w:val="800000"/>
          </w:rPr>
          <w:t>Church</w:t>
        </w:r>
      </w:ins>
      <w:ins w:id="245" w:author="George Speer" w:date="2015-03-14T22:45:00Z">
        <w:r w:rsidR="00DA1861" w:rsidRPr="00D346FA">
          <w:rPr>
            <w:b/>
            <w:i/>
            <w:color w:val="800000"/>
          </w:rPr>
          <w:t xml:space="preserve"> is fully completed</w:t>
        </w:r>
        <w:r w:rsidR="00DA1861" w:rsidRPr="00E01824">
          <w:rPr>
            <w:i/>
            <w:color w:val="800000"/>
          </w:rPr>
          <w:t>. The cornerstone was laid on April 6, 1854, and the final shake</w:t>
        </w:r>
      </w:ins>
      <w:r w:rsidR="00E01824">
        <w:rPr>
          <w:i/>
          <w:color w:val="800000"/>
        </w:rPr>
        <w:t>-</w:t>
      </w:r>
      <w:ins w:id="246" w:author="George Speer" w:date="2015-03-14T22:45:00Z">
        <w:r w:rsidR="00DA1861" w:rsidRPr="00E01824">
          <w:rPr>
            <w:i/>
            <w:color w:val="800000"/>
          </w:rPr>
          <w:t xml:space="preserve">hands and wind-up were to come precisely forty years thereafter. Old Brigham was shrewd enough to fix the time far enough in advance, when </w:t>
        </w:r>
      </w:ins>
      <w:r w:rsidR="00CA5933">
        <w:rPr>
          <w:i/>
          <w:color w:val="800000"/>
        </w:rPr>
        <w:t>h</w:t>
      </w:r>
      <w:ins w:id="247" w:author="George Speer" w:date="2015-03-14T22:45:00Z">
        <w:r w:rsidR="00DA1861" w:rsidRPr="00E01824">
          <w:rPr>
            <w:i/>
            <w:color w:val="800000"/>
          </w:rPr>
          <w:t>e knew that he would be out of the way of heating the criticism on his unreliability as a prophet.</w:t>
        </w:r>
      </w:ins>
      <w:ins w:id="248" w:author="George Speer" w:date="2015-03-14T22:46:00Z">
        <w:r w:rsidR="00DA1861" w:rsidRPr="00E01824">
          <w:rPr>
            <w:i/>
            <w:color w:val="800000"/>
          </w:rPr>
          <w:t>”</w:t>
        </w:r>
      </w:ins>
      <w:r w:rsidR="00DA1861" w:rsidRPr="009B7EF3">
        <w:t xml:space="preserve"> </w:t>
      </w:r>
      <w:r w:rsidR="000C2D56">
        <w:t xml:space="preserve"> </w:t>
      </w:r>
      <w:r w:rsidR="000C2D56" w:rsidRPr="000C2D56">
        <w:rPr>
          <w:sz w:val="20"/>
          <w:szCs w:val="20"/>
        </w:rPr>
        <w:t>(The Dalles Oregon times-mountaineer., April 08, 1893, Image 1)</w:t>
      </w:r>
    </w:p>
    <w:p w14:paraId="175A0FC0" w14:textId="77777777" w:rsidR="000C2D56" w:rsidRPr="005952C1" w:rsidRDefault="000C2D56" w:rsidP="000C2D56">
      <w:pPr>
        <w:rPr>
          <w:sz w:val="16"/>
          <w:szCs w:val="16"/>
        </w:rPr>
      </w:pPr>
      <w:hyperlink r:id="rId272" w:history="1">
        <w:r w:rsidRPr="005952C1">
          <w:rPr>
            <w:rStyle w:val="Hyperlink"/>
            <w:sz w:val="16"/>
            <w:szCs w:val="16"/>
          </w:rPr>
          <w:t>http://chroniclingamerica.loc.gov/lccn/sn93051669/1893-04-08/ed-1/seq-1/#date1=1890&amp;index=0&amp;date2=1894&amp;searchType=advanced&amp;language=&amp;sequence=0&amp;lccn=sn93051669&amp;words=Christ+coming+second&amp;proxdistance=5&amp;state=&amp;rows=20&amp;ortext=&amp;proxtext=&amp;phrasetext=second+coming+of+Christ&amp;andtext=&amp;dateFilterType=yearRange&amp;page=1</w:t>
        </w:r>
      </w:hyperlink>
    </w:p>
    <w:p w14:paraId="751AF72A" w14:textId="77777777" w:rsidR="000C2D56" w:rsidRPr="000C2D56" w:rsidRDefault="000C2D56" w:rsidP="000C2D56">
      <w:pPr>
        <w:rPr>
          <w:ins w:id="249" w:author="George Speer" w:date="2015-03-14T22:45:00Z"/>
          <w:sz w:val="20"/>
          <w:szCs w:val="20"/>
        </w:rPr>
      </w:pPr>
      <w:r w:rsidRPr="000C2D56">
        <w:rPr>
          <w:sz w:val="20"/>
          <w:szCs w:val="20"/>
        </w:rPr>
        <w:t>Also see  (</w:t>
      </w:r>
      <w:ins w:id="250" w:author="George Speer" w:date="2015-03-14T22:45:00Z">
        <w:r w:rsidRPr="000C2D56">
          <w:rPr>
            <w:sz w:val="20"/>
            <w:szCs w:val="20"/>
          </w:rPr>
          <w:t>San Francisco Call, Volume 73, Number 116, Sunday, 26 March 1893, page 11</w:t>
        </w:r>
      </w:ins>
      <w:r w:rsidRPr="000C2D56">
        <w:rPr>
          <w:sz w:val="20"/>
          <w:szCs w:val="20"/>
        </w:rPr>
        <w:t>)</w:t>
      </w:r>
    </w:p>
    <w:p w14:paraId="2688EBDD" w14:textId="77777777" w:rsidR="000C2D56" w:rsidRPr="000C2D56" w:rsidRDefault="000C2D56" w:rsidP="000C2D56">
      <w:pPr>
        <w:rPr>
          <w:sz w:val="16"/>
          <w:szCs w:val="16"/>
        </w:rPr>
      </w:pPr>
      <w:ins w:id="251" w:author="George Speer" w:date="2015-03-14T22:45:00Z">
        <w:r w:rsidRPr="000C2D56">
          <w:rPr>
            <w:sz w:val="16"/>
            <w:szCs w:val="16"/>
          </w:rPr>
          <w:fldChar w:fldCharType="begin"/>
        </w:r>
        <w:r w:rsidRPr="000C2D56">
          <w:rPr>
            <w:sz w:val="16"/>
            <w:szCs w:val="16"/>
          </w:rPr>
          <w:instrText xml:space="preserve"> HYPERLINK "http://cdnc.ucr.edu/cgi-bin/cdnc?a=d&amp;d=SFC18930326.2.212&amp;srpos=3&amp;e=-------en--20--1--txt-txIN-mormon%2b%22second+coming%22+------" </w:instrText>
        </w:r>
        <w:r w:rsidRPr="000C2D56">
          <w:rPr>
            <w:sz w:val="16"/>
            <w:szCs w:val="16"/>
          </w:rPr>
        </w:r>
        <w:r w:rsidRPr="000C2D56">
          <w:rPr>
            <w:sz w:val="16"/>
            <w:szCs w:val="16"/>
          </w:rPr>
          <w:fldChar w:fldCharType="separate"/>
        </w:r>
        <w:r w:rsidRPr="000C2D56">
          <w:rPr>
            <w:rStyle w:val="Hyperlink"/>
            <w:sz w:val="16"/>
            <w:szCs w:val="16"/>
          </w:rPr>
          <w:t>http://cdnc.ucr.edu/cgi-bin/cdnc?a=d&amp;d=S</w:t>
        </w:r>
        <w:r w:rsidRPr="000C2D56">
          <w:rPr>
            <w:rStyle w:val="Hyperlink"/>
            <w:sz w:val="16"/>
            <w:szCs w:val="16"/>
          </w:rPr>
          <w:t>F</w:t>
        </w:r>
        <w:r w:rsidRPr="000C2D56">
          <w:rPr>
            <w:rStyle w:val="Hyperlink"/>
            <w:sz w:val="16"/>
            <w:szCs w:val="16"/>
          </w:rPr>
          <w:t>C18930326.2.212&amp;srpos=3&amp;e=-------en--20--1--txt-txIN-mormon%2b</w:t>
        </w:r>
        <w:r w:rsidRPr="000C2D56">
          <w:rPr>
            <w:rStyle w:val="Hyperlink"/>
            <w:sz w:val="16"/>
            <w:szCs w:val="16"/>
          </w:rPr>
          <w:t>%</w:t>
        </w:r>
        <w:r w:rsidRPr="000C2D56">
          <w:rPr>
            <w:rStyle w:val="Hyperlink"/>
            <w:sz w:val="16"/>
            <w:szCs w:val="16"/>
          </w:rPr>
          <w:t>22second+coming%22+------</w:t>
        </w:r>
        <w:r w:rsidRPr="000C2D56">
          <w:rPr>
            <w:sz w:val="16"/>
            <w:szCs w:val="16"/>
          </w:rPr>
          <w:fldChar w:fldCharType="end"/>
        </w:r>
      </w:ins>
    </w:p>
    <w:p w14:paraId="6DCD3C72" w14:textId="77777777" w:rsidR="000C2D56" w:rsidRDefault="001754A0" w:rsidP="00711BEF">
      <w:r w:rsidRPr="001754A0">
        <w:t xml:space="preserve">  </w:t>
      </w:r>
    </w:p>
    <w:p w14:paraId="7594E655" w14:textId="77777777" w:rsidR="00E01824" w:rsidRPr="00CD5DD9" w:rsidRDefault="00E01824" w:rsidP="00E01824">
      <w:r w:rsidRPr="00580DEB">
        <w:t xml:space="preserve">1893 April 19,  </w:t>
      </w:r>
      <w:r w:rsidR="00580DEB" w:rsidRPr="00580DEB">
        <w:t>(see: May 22, 1859)</w:t>
      </w:r>
      <w:r w:rsidR="00580DEB" w:rsidRPr="00580DEB">
        <w:rPr>
          <w:i/>
          <w:color w:val="800000"/>
        </w:rPr>
        <w:t xml:space="preserve"> </w:t>
      </w:r>
      <w:r w:rsidRPr="00580DEB">
        <w:rPr>
          <w:i/>
          <w:color w:val="800000"/>
        </w:rPr>
        <w:t xml:space="preserve"> </w:t>
      </w:r>
      <w:r w:rsidRPr="00E01824">
        <w:rPr>
          <w:i/>
          <w:color w:val="800000"/>
        </w:rPr>
        <w:t>“</w:t>
      </w:r>
      <w:r w:rsidRPr="00E01824">
        <w:rPr>
          <w:b/>
          <w:i/>
          <w:color w:val="800000"/>
        </w:rPr>
        <w:t>Second Coming Postponed:</w:t>
      </w:r>
      <w:r w:rsidRPr="00E01824">
        <w:rPr>
          <w:i/>
          <w:color w:val="800000"/>
        </w:rPr>
        <w:t xml:space="preserve">  The great Mormon Temple at Salt Lake was completed and dedicated on April 6th. It has been forty years in building, and is one of the most beautiful structures in the world. </w:t>
      </w:r>
      <w:r w:rsidRPr="00E01824">
        <w:rPr>
          <w:b/>
          <w:i/>
          <w:color w:val="800000"/>
        </w:rPr>
        <w:t>Fifty thousand saints</w:t>
      </w:r>
      <w:r w:rsidRPr="00E01824">
        <w:rPr>
          <w:i/>
          <w:color w:val="800000"/>
        </w:rPr>
        <w:t xml:space="preserve"> from all parts of the world witnessed the ceremony, which the late Brigham Young said </w:t>
      </w:r>
      <w:r w:rsidRPr="00D346FA">
        <w:rPr>
          <w:b/>
          <w:i/>
          <w:color w:val="800000"/>
        </w:rPr>
        <w:t>would occur at the second coming of Christ.</w:t>
      </w:r>
      <w:r w:rsidRPr="00E01824">
        <w:rPr>
          <w:i/>
          <w:color w:val="800000"/>
        </w:rPr>
        <w:t xml:space="preserve"> However, a timely revelation was received by the present President, saying </w:t>
      </w:r>
      <w:r w:rsidRPr="00E01824">
        <w:rPr>
          <w:b/>
          <w:i/>
          <w:color w:val="800000"/>
        </w:rPr>
        <w:t>the second coming of the Saviour was postponed.</w:t>
      </w:r>
      <w:r w:rsidRPr="00E01824">
        <w:rPr>
          <w:i/>
          <w:color w:val="800000"/>
        </w:rPr>
        <w:t>”</w:t>
      </w:r>
      <w:r>
        <w:t xml:space="preserve">  </w:t>
      </w:r>
      <w:r w:rsidRPr="00E01824">
        <w:rPr>
          <w:sz w:val="20"/>
          <w:szCs w:val="20"/>
        </w:rPr>
        <w:t>(The Pacific commercial advertiser, Honolulu, Hawaiian Islands, April 19, 1893, Image 5)</w:t>
      </w:r>
      <w:r>
        <w:t xml:space="preserve">  </w:t>
      </w:r>
      <w:hyperlink r:id="rId273" w:history="1">
        <w:r w:rsidRPr="00E01824">
          <w:rPr>
            <w:rStyle w:val="Hyperlink"/>
            <w:sz w:val="16"/>
            <w:szCs w:val="16"/>
          </w:rPr>
          <w:t>http://chroniclingamerica.loc.gov/lccn/sn85047084/1893-04-19/ed-1/seq-5/#date1=1893&amp;index=1&amp;rows=20&amp;words=Fifty+saints+thousand&amp;searchType=basic&amp;sequence=0&amp;state=Hawaii&amp;date2=1893&amp;proxtext=Fifty+thousand+saints&amp;y=15&amp;x=10&amp;dateFilterType=yearRange&amp;page=1</w:t>
        </w:r>
      </w:hyperlink>
    </w:p>
    <w:p w14:paraId="6C555412" w14:textId="77777777" w:rsidR="00E01824" w:rsidRPr="00E01824" w:rsidRDefault="00E01824" w:rsidP="00E01824">
      <w:pPr>
        <w:rPr>
          <w:sz w:val="20"/>
          <w:szCs w:val="20"/>
        </w:rPr>
      </w:pPr>
      <w:r w:rsidRPr="00E01824">
        <w:rPr>
          <w:sz w:val="20"/>
          <w:szCs w:val="20"/>
        </w:rPr>
        <w:t xml:space="preserve">Also see: </w:t>
      </w:r>
      <w:r>
        <w:rPr>
          <w:sz w:val="20"/>
          <w:szCs w:val="20"/>
        </w:rPr>
        <w:t>(</w:t>
      </w:r>
      <w:r w:rsidRPr="00E01824">
        <w:rPr>
          <w:sz w:val="20"/>
          <w:szCs w:val="20"/>
        </w:rPr>
        <w:t>The Hawaiian gazette, Honolulu, Oahu, Hawaii, April 25, 1893, Page 8, Image 9</w:t>
      </w:r>
      <w:r>
        <w:rPr>
          <w:sz w:val="20"/>
          <w:szCs w:val="20"/>
        </w:rPr>
        <w:t>,</w:t>
      </w:r>
      <w:r w:rsidRPr="00E01824">
        <w:rPr>
          <w:sz w:val="20"/>
          <w:szCs w:val="20"/>
        </w:rPr>
        <w:t xml:space="preserve"> Second Coming Postponed</w:t>
      </w:r>
      <w:r>
        <w:rPr>
          <w:sz w:val="20"/>
          <w:szCs w:val="20"/>
        </w:rPr>
        <w:t>)</w:t>
      </w:r>
    </w:p>
    <w:p w14:paraId="208726DC" w14:textId="77777777" w:rsidR="00E01824" w:rsidRPr="00E01824" w:rsidRDefault="00E01824" w:rsidP="00711BEF">
      <w:pPr>
        <w:rPr>
          <w:sz w:val="16"/>
          <w:szCs w:val="16"/>
        </w:rPr>
      </w:pPr>
      <w:hyperlink r:id="rId274" w:history="1">
        <w:r w:rsidRPr="00E01824">
          <w:rPr>
            <w:rStyle w:val="Hyperlink"/>
            <w:sz w:val="16"/>
            <w:szCs w:val="16"/>
          </w:rPr>
          <w:t>http://chroniclingamerica.loc.gov/lccn/sn83025121/1893-04-25/ed-1/seq-9/#date1=1893&amp;index=0&amp;rows=20&amp;words=Fifty+saints+thousand&amp;searchType=basic&amp;sequence=0&amp;state=Hawaii&amp;date2=1893&amp;proxtext=Fifty+thousand+saints&amp;y=15&amp;x=10&amp;dateFilterType=yearRange&amp;page=1</w:t>
        </w:r>
      </w:hyperlink>
    </w:p>
    <w:p w14:paraId="7BEA842F" w14:textId="77777777" w:rsidR="00CE2161" w:rsidRDefault="00CE2161" w:rsidP="00CE2161"/>
    <w:p w14:paraId="6EDDFD1A" w14:textId="77777777" w:rsidR="006B0DD0" w:rsidRDefault="00CE2161" w:rsidP="00CE2161">
      <w:r>
        <w:lastRenderedPageBreak/>
        <w:t xml:space="preserve">Note:  </w:t>
      </w:r>
      <w:r w:rsidR="006B0DD0" w:rsidRPr="00CE2161">
        <w:t>Jesus said, "that evil servant shall say in his heart, My Lord delayeth His coming." (Matt. 14:48) The LORD said unto Joseph: "...and they shall say that Christ delayeth his coming until the end of the earth." (D&amp;C 45:26)</w:t>
      </w:r>
    </w:p>
    <w:p w14:paraId="5543BC5D" w14:textId="77777777" w:rsidR="00CE2161" w:rsidRPr="00CE2161" w:rsidRDefault="00CE2161" w:rsidP="00CE2161"/>
    <w:p w14:paraId="229E279C" w14:textId="77777777" w:rsidR="000E07A0" w:rsidRPr="00A1119A" w:rsidRDefault="000E07A0" w:rsidP="00711BEF">
      <w:pPr>
        <w:rPr>
          <w:sz w:val="20"/>
          <w:szCs w:val="20"/>
        </w:rPr>
      </w:pPr>
      <w:r w:rsidRPr="00711BEF">
        <w:t xml:space="preserve">1894 June   </w:t>
      </w:r>
      <w:r w:rsidRPr="0070457B">
        <w:rPr>
          <w:i/>
        </w:rPr>
        <w:t xml:space="preserve">“Can you tell me where the people are who will be shielded and protected from these great calamities and judgments which are </w:t>
      </w:r>
      <w:r w:rsidRPr="001F03A7">
        <w:rPr>
          <w:b/>
          <w:i/>
        </w:rPr>
        <w:t>even now at our door</w:t>
      </w:r>
      <w:r w:rsidRPr="0070457B">
        <w:rPr>
          <w:i/>
        </w:rPr>
        <w:t>?</w:t>
      </w:r>
      <w:r w:rsidR="00750499" w:rsidRPr="0070457B">
        <w:rPr>
          <w:i/>
        </w:rPr>
        <w:t xml:space="preserve"> </w:t>
      </w:r>
      <w:r w:rsidRPr="0070457B">
        <w:rPr>
          <w:i/>
        </w:rPr>
        <w:t xml:space="preserve"> I’ll tell you. The priesthood of God who honor their priesthood and who are worthy of their blessings are the only ones who shall have this safety and protection. They are the only mortal beings. </w:t>
      </w:r>
      <w:r w:rsidRPr="001F03A7">
        <w:rPr>
          <w:b/>
          <w:i/>
        </w:rPr>
        <w:t>No other people have a right to be shielded from these judgments</w:t>
      </w:r>
      <w:r w:rsidRPr="0070457B">
        <w:rPr>
          <w:i/>
        </w:rPr>
        <w:t xml:space="preserve">. </w:t>
      </w:r>
      <w:r w:rsidR="00956AEA" w:rsidRPr="00315BAA">
        <w:rPr>
          <w:sz w:val="20"/>
          <w:szCs w:val="20"/>
        </w:rPr>
        <w:t xml:space="preserve">[Only the Mormons will survive!] </w:t>
      </w:r>
      <w:r w:rsidRPr="00956AEA">
        <w:rPr>
          <w:i/>
        </w:rPr>
        <w:t>They are at our doors; not</w:t>
      </w:r>
      <w:r w:rsidRPr="0070457B">
        <w:rPr>
          <w:i/>
        </w:rPr>
        <w:t xml:space="preserve"> even this people will escape them entirely.”</w:t>
      </w:r>
      <w:r w:rsidRPr="000E07A0">
        <w:t xml:space="preserve"> </w:t>
      </w:r>
      <w:r w:rsidRPr="00A1119A">
        <w:rPr>
          <w:sz w:val="20"/>
          <w:szCs w:val="20"/>
        </w:rPr>
        <w:t xml:space="preserve">(President Wilford Woodruff, Young Women’s Journal, </w:t>
      </w:r>
      <w:r w:rsidR="00EB148B" w:rsidRPr="00A1119A">
        <w:rPr>
          <w:sz w:val="20"/>
          <w:szCs w:val="20"/>
        </w:rPr>
        <w:t xml:space="preserve">vol. </w:t>
      </w:r>
      <w:r w:rsidRPr="00A1119A">
        <w:rPr>
          <w:sz w:val="20"/>
          <w:szCs w:val="20"/>
        </w:rPr>
        <w:t>5:</w:t>
      </w:r>
      <w:r w:rsidR="00EB148B" w:rsidRPr="00A1119A">
        <w:rPr>
          <w:sz w:val="20"/>
          <w:szCs w:val="20"/>
        </w:rPr>
        <w:t xml:space="preserve"> page </w:t>
      </w:r>
      <w:r w:rsidRPr="00A1119A">
        <w:rPr>
          <w:sz w:val="20"/>
          <w:szCs w:val="20"/>
        </w:rPr>
        <w:t>512, June 1894.)</w:t>
      </w:r>
      <w:r w:rsidR="00750499" w:rsidRPr="00A1119A">
        <w:rPr>
          <w:sz w:val="20"/>
          <w:szCs w:val="20"/>
        </w:rPr>
        <w:t xml:space="preserve">  </w:t>
      </w:r>
      <w:r w:rsidR="00956AEA" w:rsidRPr="00A1119A">
        <w:rPr>
          <w:sz w:val="20"/>
          <w:szCs w:val="20"/>
        </w:rPr>
        <w:t>[1</w:t>
      </w:r>
      <w:r w:rsidR="00A21759" w:rsidRPr="00A1119A">
        <w:rPr>
          <w:sz w:val="20"/>
          <w:szCs w:val="20"/>
        </w:rPr>
        <w:t>00+1894=1994</w:t>
      </w:r>
      <w:r w:rsidR="00956AEA" w:rsidRPr="00A1119A">
        <w:rPr>
          <w:sz w:val="20"/>
          <w:szCs w:val="20"/>
        </w:rPr>
        <w:t>]</w:t>
      </w:r>
    </w:p>
    <w:p w14:paraId="28624DC3" w14:textId="77777777" w:rsidR="006B6B04" w:rsidRDefault="006B6B04" w:rsidP="00711BEF">
      <w:pPr>
        <w:rPr>
          <w:sz w:val="20"/>
          <w:szCs w:val="20"/>
        </w:rPr>
      </w:pPr>
    </w:p>
    <w:p w14:paraId="5E4DED42" w14:textId="77777777" w:rsidR="00DA1861" w:rsidRDefault="00DA1861" w:rsidP="00711BEF">
      <w:pPr>
        <w:rPr>
          <w:sz w:val="20"/>
          <w:szCs w:val="20"/>
        </w:rPr>
      </w:pPr>
    </w:p>
    <w:p w14:paraId="6E93D863" w14:textId="77777777" w:rsidR="00DA1861" w:rsidRDefault="00DA1861" w:rsidP="00DA1861">
      <w:r w:rsidRPr="003D53E9">
        <w:t>1895</w:t>
      </w:r>
      <w:r>
        <w:t xml:space="preserve"> </w:t>
      </w:r>
      <w:r w:rsidRPr="003D53E9">
        <w:t>June 24</w:t>
      </w:r>
      <w:r>
        <w:t xml:space="preserve">, </w:t>
      </w:r>
      <w:r w:rsidRPr="003D53E9">
        <w:t>THE COMING OF CHRIST</w:t>
      </w:r>
      <w:r>
        <w:t xml:space="preserve">: </w:t>
      </w:r>
      <w:r w:rsidRPr="003D53E9">
        <w:t>Henry</w:t>
      </w:r>
      <w:r>
        <w:t xml:space="preserve"> [Smith]</w:t>
      </w:r>
      <w:r w:rsidRPr="003D53E9">
        <w:t xml:space="preserve"> Tanner, an Elder of the Mormon Church, Speaks of Such an Event.</w:t>
      </w:r>
      <w:r>
        <w:t xml:space="preserve">  </w:t>
      </w:r>
      <w:r w:rsidRPr="003D53E9">
        <w:t>One of the lodgerooms in Pythian Hall was comfortably filled last evening by ladies and gentlemen anxious to hear Elder Henry S</w:t>
      </w:r>
      <w:r>
        <w:t>.</w:t>
      </w:r>
      <w:r w:rsidRPr="003D53E9">
        <w:t xml:space="preserve"> Tanner of the Church of Christ of Latter Day Saints speak upon the </w:t>
      </w:r>
      <w:r>
        <w:t>S</w:t>
      </w:r>
      <w:r w:rsidRPr="003D53E9">
        <w:t xml:space="preserve">econd </w:t>
      </w:r>
      <w:r>
        <w:t>C</w:t>
      </w:r>
      <w:r w:rsidRPr="003D53E9">
        <w:t xml:space="preserve">oming of the Savior. </w:t>
      </w:r>
      <w:r>
        <w:t xml:space="preserve"> </w:t>
      </w:r>
      <w:r w:rsidRPr="003D53E9">
        <w:t xml:space="preserve">Mr. Tanner concerned himself with four interesting elements of his theme, touching successively upon the matters of why, when, where and how the extraordinary event may be expected to manifest itself. </w:t>
      </w:r>
    </w:p>
    <w:p w14:paraId="38E13EE2" w14:textId="77777777" w:rsidR="00DA1861" w:rsidRDefault="00DA1861" w:rsidP="00DA1861">
      <w:pPr>
        <w:ind w:firstLine="720"/>
      </w:pPr>
      <w:r w:rsidRPr="003D53E9">
        <w:t xml:space="preserve">For reasons indicating and assuring the </w:t>
      </w:r>
      <w:r>
        <w:t>Se</w:t>
      </w:r>
      <w:r w:rsidRPr="003D53E9">
        <w:t xml:space="preserve">cond </w:t>
      </w:r>
      <w:r>
        <w:t>C</w:t>
      </w:r>
      <w:r w:rsidRPr="003D53E9">
        <w:t>oming of Christ</w:t>
      </w:r>
      <w:r>
        <w:t>,</w:t>
      </w:r>
      <w:r w:rsidRPr="003D53E9">
        <w:t xml:space="preserve"> Mr. Tanner drew extensively upon the scriptures, and generally explained that the Redeemer's mission had been completed only in part, and that another visit to earth and intercourse with man were necessary to the accomplishment of his divine purpose. The life of Christ on earth formed a portion of the discourse, and Mr. Tanner indicated numerous manifestations of the Savior's divinity and the methods by which his purpose was to be attained. The scr</w:t>
      </w:r>
      <w:r>
        <w:t>iptures also afforded Elder Tan</w:t>
      </w:r>
      <w:r w:rsidRPr="003D53E9">
        <w:t>ner evidence to the fact that this event will occur in a period of persecution, extraordinary confusion and distress of nations.</w:t>
      </w:r>
      <w:r>
        <w:t xml:space="preserve">  </w:t>
      </w:r>
    </w:p>
    <w:p w14:paraId="343633C0" w14:textId="77777777" w:rsidR="00DA1861" w:rsidRPr="003D53E9" w:rsidRDefault="00DA1861" w:rsidP="00DA1861">
      <w:pPr>
        <w:ind w:firstLine="720"/>
      </w:pPr>
      <w:r w:rsidRPr="003D53E9">
        <w:t xml:space="preserve">Mr. Tanner believed that the world's present unsettled condition forebodes more serious disturbances, and at no very distant day the </w:t>
      </w:r>
      <w:r>
        <w:t>S</w:t>
      </w:r>
      <w:r w:rsidRPr="003D53E9">
        <w:t xml:space="preserve">econd </w:t>
      </w:r>
      <w:r>
        <w:t>C</w:t>
      </w:r>
      <w:r w:rsidRPr="003D53E9">
        <w:t>oming of Christ. With the manner of its occurrence and where the event may happen, Mr. Tanner concluded his discourse.</w:t>
      </w:r>
    </w:p>
    <w:p w14:paraId="1E6C29D0" w14:textId="77777777" w:rsidR="00DA1861" w:rsidRPr="00DA1861" w:rsidRDefault="00DA1861" w:rsidP="00DA1861">
      <w:pPr>
        <w:rPr>
          <w:sz w:val="16"/>
          <w:szCs w:val="16"/>
        </w:rPr>
      </w:pPr>
      <w:r>
        <w:t>(</w:t>
      </w:r>
      <w:r w:rsidRPr="003D53E9">
        <w:t xml:space="preserve">San Francisco Call, Volume 78, Number 24, </w:t>
      </w:r>
      <w:r>
        <w:t xml:space="preserve">Monday, </w:t>
      </w:r>
      <w:r w:rsidRPr="003D53E9">
        <w:t>24 June 1895</w:t>
      </w:r>
      <w:r>
        <w:t xml:space="preserve">)  </w:t>
      </w:r>
      <w:hyperlink r:id="rId275" w:history="1">
        <w:r w:rsidRPr="00DA1861">
          <w:rPr>
            <w:rStyle w:val="Hyperlink"/>
            <w:sz w:val="20"/>
            <w:szCs w:val="20"/>
          </w:rPr>
          <w:t>http://cdnc.ucr.edu/cgi-bin/cdnc?a=d&amp;d=SFC18950624.2.142&amp;srpos=1&amp;e=-------en--20--1--txt-txIN-mormon%2b%22second+coming%22+------#</w:t>
        </w:r>
      </w:hyperlink>
      <w:r>
        <w:rPr>
          <w:sz w:val="20"/>
          <w:szCs w:val="20"/>
        </w:rPr>
        <w:t xml:space="preserve">   genealogy </w:t>
      </w:r>
      <w:hyperlink r:id="rId276" w:history="1">
        <w:r w:rsidRPr="00DA1861">
          <w:rPr>
            <w:rStyle w:val="Hyperlink"/>
            <w:sz w:val="16"/>
            <w:szCs w:val="16"/>
          </w:rPr>
          <w:t>http://wc.rootsweb</w:t>
        </w:r>
        <w:r w:rsidRPr="00DA1861">
          <w:rPr>
            <w:rStyle w:val="Hyperlink"/>
            <w:sz w:val="16"/>
            <w:szCs w:val="16"/>
          </w:rPr>
          <w:t>.</w:t>
        </w:r>
        <w:r w:rsidRPr="00DA1861">
          <w:rPr>
            <w:rStyle w:val="Hyperlink"/>
            <w:sz w:val="16"/>
            <w:szCs w:val="16"/>
          </w:rPr>
          <w:t>ancestry.com</w:t>
        </w:r>
        <w:r w:rsidRPr="00DA1861">
          <w:rPr>
            <w:rStyle w:val="Hyperlink"/>
            <w:sz w:val="16"/>
            <w:szCs w:val="16"/>
          </w:rPr>
          <w:t>/</w:t>
        </w:r>
        <w:r w:rsidRPr="00DA1861">
          <w:rPr>
            <w:rStyle w:val="Hyperlink"/>
            <w:sz w:val="16"/>
            <w:szCs w:val="16"/>
          </w:rPr>
          <w:t>cgi-bin/igm.cgi?op=GET&amp;db=ldshistorical&amp;id=I44776</w:t>
        </w:r>
      </w:hyperlink>
    </w:p>
    <w:p w14:paraId="368CDAF8" w14:textId="77777777" w:rsidR="00DA1861" w:rsidRDefault="00DA1861" w:rsidP="00711BEF">
      <w:pPr>
        <w:rPr>
          <w:sz w:val="20"/>
          <w:szCs w:val="20"/>
        </w:rPr>
      </w:pPr>
    </w:p>
    <w:p w14:paraId="54B91DBB" w14:textId="77777777" w:rsidR="00B33AD0" w:rsidRPr="00590D98" w:rsidRDefault="00B33AD0" w:rsidP="00B33AD0">
      <w:r>
        <w:t xml:space="preserve">1898 April    </w:t>
      </w:r>
      <w:r w:rsidRPr="00590D98">
        <w:rPr>
          <w:i/>
        </w:rPr>
        <w:t>“Jesus will come by and by, and appear in our midst, as He appeared in the day when upon the earth among the Jews, and He will eat and drink with us and talk to us, and explain the mysteries of the Kingdom, and tell us things that are not lawful to talk about now.</w:t>
      </w:r>
      <w:r>
        <w:rPr>
          <w:i/>
        </w:rPr>
        <w:t>”</w:t>
      </w:r>
      <w:r>
        <w:t xml:space="preserve">  (</w:t>
      </w:r>
      <w:hyperlink r:id="rId277" w:anchor="15-36787_000_24" w:history="1"/>
      <w:r w:rsidRPr="00590D98">
        <w:t>Conference Report, Apr. 1898, 13–14.</w:t>
      </w:r>
      <w:r>
        <w:t>)</w:t>
      </w:r>
    </w:p>
    <w:p w14:paraId="5CB66D44" w14:textId="77777777" w:rsidR="00B33AD0" w:rsidRDefault="00B33AD0" w:rsidP="00711BEF">
      <w:pPr>
        <w:rPr>
          <w:sz w:val="20"/>
          <w:szCs w:val="20"/>
        </w:rPr>
      </w:pPr>
    </w:p>
    <w:p w14:paraId="5D8ABDD7" w14:textId="77777777" w:rsidR="00801883" w:rsidRPr="00534BF8" w:rsidRDefault="00801883" w:rsidP="00801883">
      <w:pPr>
        <w:rPr>
          <w:sz w:val="20"/>
          <w:szCs w:val="20"/>
        </w:rPr>
      </w:pPr>
      <w:r>
        <w:t xml:space="preserve">1899 April,   </w:t>
      </w:r>
      <w:r w:rsidRPr="00A72928">
        <w:rPr>
          <w:i/>
        </w:rPr>
        <w:t>“</w:t>
      </w:r>
      <w:r w:rsidRPr="00A72928">
        <w:rPr>
          <w:b/>
          <w:i/>
        </w:rPr>
        <w:t>The precise time of Christ’s coming has not been made known to man</w:t>
      </w:r>
      <w:r w:rsidRPr="00A72928">
        <w:rPr>
          <w:i/>
        </w:rPr>
        <w:t xml:space="preserve">. By learning to comprehend the signs of the times, by watching the development of the work of God among the nations, and by noting the rapid fulfilment of significant prophecies, we may perceive the progressive evidence of the approaching event: ‘But the hour and the day no man knoweth, neither the angels in heaven, nor shall they know until he comes’ </w:t>
      </w:r>
      <w:hyperlink r:id="rId278" w:anchor="6" w:history="1">
        <w:r w:rsidR="00440BD8" w:rsidRPr="00440BD8">
          <w:rPr>
            <w:rStyle w:val="Hyperlink"/>
            <w:sz w:val="20"/>
            <w:szCs w:val="20"/>
            <w:u w:val="none"/>
          </w:rPr>
          <w:t>(D</w:t>
        </w:r>
        <w:r w:rsidRPr="00440BD8">
          <w:rPr>
            <w:rStyle w:val="Hyperlink"/>
            <w:sz w:val="20"/>
            <w:szCs w:val="20"/>
            <w:u w:val="none"/>
          </w:rPr>
          <w:t>&amp;C 49:</w:t>
        </w:r>
        <w:r w:rsidR="00440BD8" w:rsidRPr="00440BD8">
          <w:rPr>
            <w:rStyle w:val="Hyperlink"/>
            <w:sz w:val="20"/>
            <w:szCs w:val="20"/>
            <w:u w:val="none"/>
          </w:rPr>
          <w:t>7)</w:t>
        </w:r>
      </w:hyperlink>
      <w:r w:rsidRPr="00A72928">
        <w:rPr>
          <w:i/>
        </w:rPr>
        <w:t xml:space="preserve"> His coming will be a surprise to those who have ignored His warnings, and who have failed to watch. ‘As a thief in the night’ will be the coming of the d</w:t>
      </w:r>
      <w:r w:rsidR="00534BF8" w:rsidRPr="00A72928">
        <w:rPr>
          <w:i/>
        </w:rPr>
        <w:t>ay of the Lord unto the wicked</w:t>
      </w:r>
      <w:r w:rsidRPr="00A72928">
        <w:rPr>
          <w:i/>
        </w:rPr>
        <w:t>”</w:t>
      </w:r>
      <w:r w:rsidRPr="00801883">
        <w:t xml:space="preserve"> </w:t>
      </w:r>
      <w:r w:rsidRPr="00534BF8">
        <w:rPr>
          <w:sz w:val="20"/>
          <w:szCs w:val="20"/>
        </w:rPr>
        <w:t>(James E. Talmage, The Articles of Faith, 362–63</w:t>
      </w:r>
      <w:r w:rsidR="00534BF8" w:rsidRPr="00534BF8">
        <w:rPr>
          <w:sz w:val="20"/>
          <w:szCs w:val="20"/>
        </w:rPr>
        <w:t>; 42 Edition 1973</w:t>
      </w:r>
      <w:r w:rsidRPr="00534BF8">
        <w:rPr>
          <w:sz w:val="20"/>
          <w:szCs w:val="20"/>
        </w:rPr>
        <w:t>).</w:t>
      </w:r>
    </w:p>
    <w:p w14:paraId="2EA1CFC7" w14:textId="77777777" w:rsidR="00801883" w:rsidRPr="00534BF8" w:rsidRDefault="00801883" w:rsidP="006B6B04">
      <w:pPr>
        <w:rPr>
          <w:sz w:val="20"/>
          <w:szCs w:val="20"/>
        </w:rPr>
      </w:pPr>
    </w:p>
    <w:p w14:paraId="10ACC3A3" w14:textId="77777777" w:rsidR="006B6B04" w:rsidRPr="00E434DB" w:rsidRDefault="006B6B04" w:rsidP="006B6B04">
      <w:r>
        <w:t>190</w:t>
      </w:r>
      <w:r w:rsidRPr="008074A5">
        <w:t xml:space="preserve">0   </w:t>
      </w:r>
      <w:r>
        <w:t xml:space="preserve">Klaus J. Hansen: </w:t>
      </w:r>
      <w:r w:rsidRPr="006B6B04">
        <w:rPr>
          <w:i/>
        </w:rPr>
        <w:t xml:space="preserve">"In 1900, Woodruff's successor, Lorenzo Snow, affirmed at a special priesthood meeting in the Salt Lake Temple that </w:t>
      </w:r>
      <w:r w:rsidRPr="00A72928">
        <w:rPr>
          <w:b/>
          <w:i/>
        </w:rPr>
        <w:t xml:space="preserve">'there are many here now under the sound of my voice, probably a majority, who will live to go back to Jackson County and assist in building that </w:t>
      </w:r>
      <w:r w:rsidRPr="00A72928">
        <w:rPr>
          <w:b/>
          <w:i/>
        </w:rPr>
        <w:lastRenderedPageBreak/>
        <w:t>temple' "</w:t>
      </w:r>
      <w:r w:rsidRPr="008074A5">
        <w:rPr>
          <w:sz w:val="20"/>
          <w:szCs w:val="20"/>
        </w:rPr>
        <w:t xml:space="preserve"> (Dialogue: A Journal of Mormon Thought, Autumn 1966, p. 7</w:t>
      </w:r>
      <w:r>
        <w:rPr>
          <w:sz w:val="20"/>
          <w:szCs w:val="20"/>
        </w:rPr>
        <w:t>4</w:t>
      </w:r>
      <w:r w:rsidRPr="008074A5">
        <w:rPr>
          <w:sz w:val="20"/>
          <w:szCs w:val="20"/>
        </w:rPr>
        <w:t>)</w:t>
      </w:r>
      <w:r w:rsidR="006F4804">
        <w:rPr>
          <w:sz w:val="20"/>
          <w:szCs w:val="20"/>
        </w:rPr>
        <w:t xml:space="preserve"> </w:t>
      </w:r>
      <w:r w:rsidR="006F4804" w:rsidRPr="006B6B04">
        <w:rPr>
          <w:sz w:val="20"/>
          <w:szCs w:val="20"/>
        </w:rPr>
        <w:t xml:space="preserve">(See September 22, 1832 </w:t>
      </w:r>
      <w:hyperlink r:id="rId279" w:history="1">
        <w:r w:rsidR="006F4804" w:rsidRPr="006B6B04">
          <w:rPr>
            <w:rStyle w:val="Hyperlink"/>
            <w:sz w:val="20"/>
            <w:szCs w:val="20"/>
            <w:u w:val="none"/>
          </w:rPr>
          <w:t>D&amp;C 84:1-5,31,32</w:t>
        </w:r>
      </w:hyperlink>
      <w:r w:rsidR="006F4804" w:rsidRPr="006B6B04">
        <w:rPr>
          <w:sz w:val="20"/>
          <w:szCs w:val="20"/>
        </w:rPr>
        <w:t>)</w:t>
      </w:r>
    </w:p>
    <w:p w14:paraId="4ED9FC7C" w14:textId="77777777" w:rsidR="006B6B04" w:rsidRDefault="006B6B04" w:rsidP="00711BEF">
      <w:pPr>
        <w:rPr>
          <w:sz w:val="20"/>
          <w:szCs w:val="20"/>
        </w:rPr>
      </w:pPr>
    </w:p>
    <w:p w14:paraId="1BB80AB3" w14:textId="77777777" w:rsidR="0054669A" w:rsidRDefault="00E91027" w:rsidP="0054669A">
      <w:pPr>
        <w:autoSpaceDE w:val="0"/>
        <w:autoSpaceDN w:val="0"/>
        <w:adjustRightInd w:val="0"/>
        <w:rPr>
          <w:sz w:val="16"/>
          <w:szCs w:val="16"/>
        </w:rPr>
      </w:pPr>
      <w:r>
        <w:t xml:space="preserve">1900 October,  Lorenzo Snow, who became Church president after Woodruffs death in 1898, announced in an October 1900 meeting of the First Presidency and the Twelve Apostles that </w:t>
      </w:r>
      <w:r w:rsidRPr="00E91027">
        <w:rPr>
          <w:b/>
          <w:i/>
        </w:rPr>
        <w:t>"Christ will come before long."</w:t>
      </w:r>
      <w:r>
        <w:t xml:space="preserve"> In January 1901, while blessing a child, Snow petitioned God that he </w:t>
      </w:r>
      <w:r w:rsidRPr="00E91027">
        <w:rPr>
          <w:b/>
          <w:i/>
        </w:rPr>
        <w:t>"may live until Thy Son shall come in His glory among the children of men."</w:t>
      </w:r>
      <w:r>
        <w:t xml:space="preserve"> In November 1900, Snow preached: </w:t>
      </w:r>
      <w:r w:rsidRPr="00E91027">
        <w:rPr>
          <w:b/>
          <w:i/>
        </w:rPr>
        <w:t>"There are many here now under the sound of my voice, probably a majority who will have to go back to Jackson county and assist in building the temple."</w:t>
      </w:r>
      <w:r>
        <w:t xml:space="preserve"> At a reception for missionaries going to Japan in June 1901, Snow testified, </w:t>
      </w:r>
      <w:r w:rsidRPr="00E91027">
        <w:rPr>
          <w:b/>
          <w:i/>
        </w:rPr>
        <w:t>"When you return to Jackson County and engage in building the temple there, you will see Jesus and be associated with him."</w:t>
      </w:r>
      <w:r>
        <w:t xml:space="preserve"> Snow viewed tithing as a step in the arrival of the millennium, as the funds would buy the Jackson County temple site, and instructed Church leaders in 1899 at a solemn assembly on tithing: </w:t>
      </w:r>
      <w:r w:rsidRPr="00E91027">
        <w:rPr>
          <w:b/>
          <w:i/>
        </w:rPr>
        <w:t>"If you live 10 or 15 yrs more or less perhaps Less, we are going back to Jackson Co."</w:t>
      </w:r>
      <w:r>
        <w:rPr>
          <w:sz w:val="16"/>
          <w:szCs w:val="16"/>
        </w:rPr>
        <w:t>79</w:t>
      </w:r>
      <w:r w:rsidR="0054669A">
        <w:rPr>
          <w:sz w:val="16"/>
          <w:szCs w:val="16"/>
        </w:rPr>
        <w:t xml:space="preserve">  </w:t>
      </w:r>
      <w:r w:rsidR="0054669A">
        <w:t xml:space="preserve">Apostles Brigham Young, Jr., and Mathias Cowley also emphasized the nearness of Zion's redemption, Cowley declaring </w:t>
      </w:r>
      <w:r w:rsidR="0054669A" w:rsidRPr="0054669A">
        <w:rPr>
          <w:b/>
          <w:i/>
        </w:rPr>
        <w:t>"the day is not far distant when the Lord will clean out</w:t>
      </w:r>
      <w:r w:rsidR="00A72928">
        <w:rPr>
          <w:b/>
          <w:i/>
        </w:rPr>
        <w:t xml:space="preserve"> </w:t>
      </w:r>
      <w:r w:rsidR="0054669A" w:rsidRPr="0054669A">
        <w:rPr>
          <w:b/>
          <w:i/>
        </w:rPr>
        <w:t>Jackson County,"</w:t>
      </w:r>
      <w:r w:rsidR="0054669A">
        <w:t xml:space="preserve"> advising fellow leaders to </w:t>
      </w:r>
      <w:r w:rsidR="0054669A" w:rsidRPr="0054669A">
        <w:rPr>
          <w:b/>
          <w:i/>
        </w:rPr>
        <w:t>“prepare themselves to build up the center stake.”</w:t>
      </w:r>
      <w:r w:rsidR="0054669A">
        <w:rPr>
          <w:sz w:val="16"/>
          <w:szCs w:val="16"/>
        </w:rPr>
        <w:t>80</w:t>
      </w:r>
      <w:r w:rsidR="0054669A" w:rsidRPr="0054669A">
        <w:t xml:space="preserve"> </w:t>
      </w:r>
      <w:r w:rsidR="0054669A">
        <w:t xml:space="preserve"> But following Snow's death in 1901, President Joseph F. Smith instituted a policy of assimilation rather than separation. Between 1897 and 1907, the Church replaced eleven apostles, two members of the First Council of the Seventy, and four members of the Presiding Bishopric. Thus, out of the twentyfive General Authorities, all were men who had no personal association with either Joseph Smith or the profoundly millennial worldview of his generation. Only one among this group of new Church leaders, Charles W. Penrose, was born before the Saints' arrival in Utah.</w:t>
      </w:r>
      <w:r w:rsidR="0054669A">
        <w:rPr>
          <w:sz w:val="16"/>
          <w:szCs w:val="16"/>
        </w:rPr>
        <w:t>81</w:t>
      </w:r>
    </w:p>
    <w:p w14:paraId="7E7F2CD8" w14:textId="77777777" w:rsidR="0054669A" w:rsidRDefault="00E91027" w:rsidP="0054669A">
      <w:pPr>
        <w:autoSpaceDE w:val="0"/>
        <w:autoSpaceDN w:val="0"/>
        <w:adjustRightInd w:val="0"/>
        <w:ind w:firstLine="720"/>
        <w:rPr>
          <w:sz w:val="20"/>
          <w:szCs w:val="20"/>
        </w:rPr>
      </w:pPr>
      <w:r>
        <w:rPr>
          <w:sz w:val="13"/>
          <w:szCs w:val="13"/>
        </w:rPr>
        <w:t xml:space="preserve">79 </w:t>
      </w:r>
      <w:r>
        <w:rPr>
          <w:sz w:val="20"/>
          <w:szCs w:val="20"/>
        </w:rPr>
        <w:t xml:space="preserve">Snow on Jackson County quoted in Stan Larson, ed., </w:t>
      </w:r>
      <w:r>
        <w:rPr>
          <w:i/>
          <w:iCs/>
          <w:sz w:val="20"/>
          <w:szCs w:val="20"/>
        </w:rPr>
        <w:t xml:space="preserve">A Ministry of Meetings: The Apostolic Diaries of Rudger Clawson </w:t>
      </w:r>
      <w:r>
        <w:rPr>
          <w:sz w:val="20"/>
          <w:szCs w:val="20"/>
        </w:rPr>
        <w:t xml:space="preserve">(Salt Lake City: Signature Books, 1993), 71-72, 150, 213-17, 233-34, 269, 270, 286; Snow on tithing quoted in Alexander, </w:t>
      </w:r>
      <w:r>
        <w:rPr>
          <w:i/>
          <w:iCs/>
          <w:sz w:val="20"/>
          <w:szCs w:val="20"/>
        </w:rPr>
        <w:t xml:space="preserve">Mormonism in Transition, </w:t>
      </w:r>
      <w:r>
        <w:rPr>
          <w:sz w:val="20"/>
          <w:szCs w:val="20"/>
        </w:rPr>
        <w:t xml:space="preserve">288-89; Godfrey and Card, </w:t>
      </w:r>
      <w:r>
        <w:rPr>
          <w:i/>
          <w:iCs/>
          <w:sz w:val="20"/>
          <w:szCs w:val="20"/>
        </w:rPr>
        <w:t xml:space="preserve">The Diaries of Charles Ora Card, </w:t>
      </w:r>
      <w:r>
        <w:rPr>
          <w:sz w:val="20"/>
          <w:szCs w:val="20"/>
        </w:rPr>
        <w:t xml:space="preserve">449, 504,568. See also </w:t>
      </w:r>
      <w:r>
        <w:rPr>
          <w:i/>
          <w:iCs/>
          <w:sz w:val="20"/>
          <w:szCs w:val="20"/>
        </w:rPr>
        <w:t xml:space="preserve">Deseret News, </w:t>
      </w:r>
      <w:r>
        <w:rPr>
          <w:sz w:val="20"/>
          <w:szCs w:val="20"/>
        </w:rPr>
        <w:t xml:space="preserve">15June 1901; Anthony Woodward Ivins, Diaries, 2 July 1899, 2:68. George C. Naegle, Letter to Anthony W. Ivins, 1 September 1903, Anthony W. Ivins Collection, Box 10, folder 5, Utah State Historical Society, pledged $100 to buy land in Jackson County, Missouri.  </w:t>
      </w:r>
    </w:p>
    <w:p w14:paraId="6FE86708" w14:textId="77777777" w:rsidR="009C4FA5" w:rsidRDefault="0054669A" w:rsidP="0054669A">
      <w:pPr>
        <w:autoSpaceDE w:val="0"/>
        <w:autoSpaceDN w:val="0"/>
        <w:adjustRightInd w:val="0"/>
        <w:ind w:firstLine="720"/>
        <w:rPr>
          <w:sz w:val="20"/>
          <w:szCs w:val="20"/>
        </w:rPr>
      </w:pPr>
      <w:r>
        <w:rPr>
          <w:sz w:val="13"/>
          <w:szCs w:val="13"/>
        </w:rPr>
        <w:t>80</w:t>
      </w:r>
      <w:r>
        <w:rPr>
          <w:sz w:val="20"/>
          <w:szCs w:val="20"/>
        </w:rPr>
        <w:t xml:space="preserve">Larson, </w:t>
      </w:r>
      <w:r>
        <w:rPr>
          <w:i/>
          <w:iCs/>
          <w:sz w:val="20"/>
          <w:szCs w:val="20"/>
        </w:rPr>
        <w:t xml:space="preserve">A Ministry ofMeetings, </w:t>
      </w:r>
      <w:r>
        <w:rPr>
          <w:sz w:val="20"/>
          <w:szCs w:val="20"/>
        </w:rPr>
        <w:t xml:space="preserve">78; Winslow Fair Diary, 242-43, typescript copy, Special Collections, Lee Library, Brigham Young University.  </w:t>
      </w:r>
    </w:p>
    <w:p w14:paraId="41C594D1" w14:textId="77777777" w:rsidR="00E91027" w:rsidRPr="00F335A0" w:rsidRDefault="009C4FA5" w:rsidP="00A3691E">
      <w:pPr>
        <w:autoSpaceDE w:val="0"/>
        <w:autoSpaceDN w:val="0"/>
        <w:adjustRightInd w:val="0"/>
        <w:ind w:firstLine="720"/>
        <w:rPr>
          <w:i/>
          <w:iCs/>
          <w:sz w:val="20"/>
          <w:szCs w:val="20"/>
        </w:rPr>
      </w:pPr>
      <w:r>
        <w:rPr>
          <w:sz w:val="13"/>
          <w:szCs w:val="13"/>
        </w:rPr>
        <w:t>81</w:t>
      </w:r>
      <w:r>
        <w:rPr>
          <w:sz w:val="20"/>
          <w:szCs w:val="20"/>
        </w:rPr>
        <w:t xml:space="preserve">Allen and Leonard, </w:t>
      </w:r>
      <w:r>
        <w:rPr>
          <w:i/>
          <w:iCs/>
          <w:sz w:val="20"/>
          <w:szCs w:val="20"/>
        </w:rPr>
        <w:t xml:space="preserve">The Story of the Latter-day Saints, 456; </w:t>
      </w:r>
      <w:r>
        <w:rPr>
          <w:sz w:val="20"/>
          <w:szCs w:val="20"/>
        </w:rPr>
        <w:t xml:space="preserve">Gustive O. Larson, </w:t>
      </w:r>
      <w:r>
        <w:rPr>
          <w:i/>
          <w:iCs/>
          <w:sz w:val="20"/>
          <w:szCs w:val="20"/>
        </w:rPr>
        <w:t xml:space="preserve">The Americanization of Utah for Statehood </w:t>
      </w:r>
      <w:r>
        <w:rPr>
          <w:sz w:val="20"/>
          <w:szCs w:val="20"/>
        </w:rPr>
        <w:t xml:space="preserve">(San Marino, Calif.: Huntington Library, 1971), 272-73.  </w:t>
      </w:r>
      <w:r w:rsidR="00A3691E" w:rsidRPr="00F335A0">
        <w:rPr>
          <w:sz w:val="20"/>
          <w:szCs w:val="20"/>
        </w:rPr>
        <w:t>(Journal of Mormon History, Vol. 22, No. 2, 1996,</w:t>
      </w:r>
      <w:r w:rsidR="00A3691E" w:rsidRPr="00F335A0">
        <w:rPr>
          <w:rFonts w:ascii="ArnoPro" w:hAnsi="ArnoPro" w:cs="ArnoPro"/>
          <w:sz w:val="20"/>
          <w:szCs w:val="20"/>
        </w:rPr>
        <w:t xml:space="preserve"> </w:t>
      </w:r>
      <w:r w:rsidR="00E91027" w:rsidRPr="00F335A0">
        <w:rPr>
          <w:i/>
          <w:iCs/>
          <w:sz w:val="20"/>
          <w:szCs w:val="20"/>
        </w:rPr>
        <w:t>p. 31</w:t>
      </w:r>
      <w:r w:rsidR="0054669A" w:rsidRPr="00F335A0">
        <w:rPr>
          <w:i/>
          <w:iCs/>
          <w:sz w:val="20"/>
          <w:szCs w:val="20"/>
        </w:rPr>
        <w:t>,32</w:t>
      </w:r>
      <w:r w:rsidR="00E91027" w:rsidRPr="00F335A0">
        <w:rPr>
          <w:sz w:val="20"/>
          <w:szCs w:val="20"/>
        </w:rPr>
        <w:t xml:space="preserve"> </w:t>
      </w:r>
      <w:hyperlink r:id="rId280" w:history="1">
        <w:r w:rsidR="00E91027" w:rsidRPr="00F335A0">
          <w:rPr>
            <w:rStyle w:val="Hyperlink"/>
            <w:i/>
            <w:iCs/>
            <w:sz w:val="20"/>
            <w:szCs w:val="20"/>
          </w:rPr>
          <w:t>http://digitalcommons.usu.edu/cgi/viewcontent.cgi?article=1027&amp;context=mormonhistory</w:t>
        </w:r>
      </w:hyperlink>
      <w:r w:rsidR="00A3691E" w:rsidRPr="00F335A0">
        <w:rPr>
          <w:i/>
          <w:iCs/>
          <w:sz w:val="20"/>
          <w:szCs w:val="20"/>
        </w:rPr>
        <w:t xml:space="preserve"> )</w:t>
      </w:r>
    </w:p>
    <w:p w14:paraId="53EAF9F4" w14:textId="77777777" w:rsidR="006B6B04" w:rsidRPr="00F335A0" w:rsidRDefault="006B6B04" w:rsidP="00711BEF">
      <w:pPr>
        <w:rPr>
          <w:sz w:val="20"/>
          <w:szCs w:val="20"/>
        </w:rPr>
      </w:pPr>
    </w:p>
    <w:p w14:paraId="7883F249" w14:textId="77777777" w:rsidR="006B6B04" w:rsidRPr="00A3691E" w:rsidRDefault="00A3691E" w:rsidP="00A3691E">
      <w:pPr>
        <w:rPr>
          <w:b/>
          <w:i/>
        </w:rPr>
      </w:pPr>
      <w:r>
        <w:t xml:space="preserve">1901 </w:t>
      </w:r>
      <w:r w:rsidR="005B130D" w:rsidRPr="00A3691E">
        <w:t>Mar 3,</w:t>
      </w:r>
      <w:r>
        <w:t xml:space="preserve">  </w:t>
      </w:r>
      <w:r w:rsidR="005B130D" w:rsidRPr="00A3691E">
        <w:t xml:space="preserve"> Lorenzo Snow promises Salt Lake temple workers that </w:t>
      </w:r>
      <w:r w:rsidR="005B130D" w:rsidRPr="00A3691E">
        <w:rPr>
          <w:b/>
          <w:i/>
        </w:rPr>
        <w:t>"some of us would go back to Jackson County, Missouri." </w:t>
      </w:r>
    </w:p>
    <w:p w14:paraId="78F2C2E4" w14:textId="77777777" w:rsidR="006B6B04" w:rsidRDefault="006B6B04" w:rsidP="00711BEF">
      <w:pPr>
        <w:rPr>
          <w:sz w:val="20"/>
          <w:szCs w:val="20"/>
        </w:rPr>
      </w:pPr>
    </w:p>
    <w:p w14:paraId="142BA615" w14:textId="77777777" w:rsidR="00F209BB" w:rsidRPr="00F209BB" w:rsidRDefault="00F209BB" w:rsidP="00F209BB">
      <w:r w:rsidRPr="00F209BB">
        <w:t xml:space="preserve">1901 June 20,  </w:t>
      </w:r>
      <w:r w:rsidRPr="00A3691E">
        <w:rPr>
          <w:b/>
          <w:i/>
        </w:rPr>
        <w:t>“He the Savior lives and I know it! … Many of you will live to go back to Jackson Co. and you will see Him there.”</w:t>
      </w:r>
      <w:r w:rsidRPr="00F209BB">
        <w:t xml:space="preserve">  President Lorenzo Snow (spoke during a social engagement at</w:t>
      </w:r>
      <w:r>
        <w:t xml:space="preserve"> the home of second counselor Jo</w:t>
      </w:r>
      <w:r w:rsidRPr="00F209BB">
        <w:t>seph F. Smith)</w:t>
      </w:r>
    </w:p>
    <w:p w14:paraId="698F33D7" w14:textId="77777777" w:rsidR="00F209BB" w:rsidRDefault="00F209BB" w:rsidP="00711BEF">
      <w:pPr>
        <w:rPr>
          <w:sz w:val="20"/>
          <w:szCs w:val="20"/>
        </w:rPr>
      </w:pPr>
    </w:p>
    <w:p w14:paraId="35C4B27F" w14:textId="77777777" w:rsidR="00E91027" w:rsidRDefault="00E91027" w:rsidP="00E91027">
      <w:pPr>
        <w:autoSpaceDE w:val="0"/>
        <w:autoSpaceDN w:val="0"/>
        <w:adjustRightInd w:val="0"/>
      </w:pPr>
      <w:r>
        <w:t>1902 March,   At stake conferences in March 1902, Bishop W. Derby Johnson, Jr., told the Saints</w:t>
      </w:r>
    </w:p>
    <w:p w14:paraId="5600817C" w14:textId="77777777" w:rsidR="00E91027" w:rsidRPr="00E91027" w:rsidRDefault="00E91027" w:rsidP="00E91027">
      <w:pPr>
        <w:autoSpaceDE w:val="0"/>
        <w:autoSpaceDN w:val="0"/>
        <w:adjustRightInd w:val="0"/>
        <w:rPr>
          <w:b/>
          <w:i/>
        </w:rPr>
      </w:pPr>
      <w:r>
        <w:t xml:space="preserve">in Mexico </w:t>
      </w:r>
      <w:r w:rsidRPr="00E91027">
        <w:rPr>
          <w:b/>
          <w:i/>
        </w:rPr>
        <w:t>the millennium was near,</w:t>
      </w:r>
      <w:r>
        <w:t xml:space="preserve"> reiterating Colonia Diaz Patriarch James A. Little's belief, expressed one month earlier, that </w:t>
      </w:r>
      <w:r w:rsidRPr="00E91027">
        <w:rPr>
          <w:b/>
          <w:i/>
        </w:rPr>
        <w:t>"some present would live to see the Son of Man come in His</w:t>
      </w:r>
    </w:p>
    <w:p w14:paraId="6C745998" w14:textId="77777777" w:rsidR="00E91027" w:rsidRDefault="00E91027" w:rsidP="00E91027">
      <w:pPr>
        <w:rPr>
          <w:rFonts w:ascii="Arial" w:hAnsi="Arial" w:cs="Arial"/>
        </w:rPr>
      </w:pPr>
      <w:r w:rsidRPr="00E91027">
        <w:rPr>
          <w:b/>
          <w:i/>
        </w:rPr>
        <w:t>Glory."</w:t>
      </w:r>
      <w:r>
        <w:rPr>
          <w:sz w:val="16"/>
          <w:szCs w:val="16"/>
        </w:rPr>
        <w:t>78</w:t>
      </w:r>
    </w:p>
    <w:p w14:paraId="469E1D78" w14:textId="77777777" w:rsidR="00E91027" w:rsidRPr="00F335A0" w:rsidRDefault="00E91027" w:rsidP="00F335A0">
      <w:pPr>
        <w:rPr>
          <w:sz w:val="20"/>
          <w:szCs w:val="20"/>
        </w:rPr>
      </w:pPr>
      <w:r>
        <w:rPr>
          <w:sz w:val="13"/>
          <w:szCs w:val="13"/>
        </w:rPr>
        <w:t>78</w:t>
      </w:r>
      <w:r w:rsidRPr="00F335A0">
        <w:rPr>
          <w:sz w:val="20"/>
          <w:szCs w:val="20"/>
        </w:rPr>
        <w:t xml:space="preserve">Anthony Woodward Ivins, Diary, 9 March 1902, 2:8; David Fisk Stout, Diaries, 9 February 1902, 13:41, microfilm, LDS Church Archives.  </w:t>
      </w:r>
      <w:r w:rsidR="00A3691E" w:rsidRPr="00F335A0">
        <w:rPr>
          <w:sz w:val="20"/>
          <w:szCs w:val="20"/>
        </w:rPr>
        <w:t>(Journal of Mormon History, Vol. 22, No. 2, 1996,</w:t>
      </w:r>
      <w:r w:rsidRPr="00F335A0">
        <w:rPr>
          <w:sz w:val="20"/>
          <w:szCs w:val="20"/>
        </w:rPr>
        <w:t xml:space="preserve"> p. 31 </w:t>
      </w:r>
      <w:hyperlink r:id="rId281" w:history="1">
        <w:r w:rsidRPr="00F335A0">
          <w:rPr>
            <w:rStyle w:val="Hyperlink"/>
            <w:sz w:val="20"/>
            <w:szCs w:val="20"/>
          </w:rPr>
          <w:t>http://digitalcommons.usu.edu/cgi/viewcontent.cgi?article=1027&amp;context=mormonhistory</w:t>
        </w:r>
      </w:hyperlink>
      <w:r w:rsidR="00A3691E" w:rsidRPr="00F335A0">
        <w:rPr>
          <w:sz w:val="20"/>
          <w:szCs w:val="20"/>
        </w:rPr>
        <w:t xml:space="preserve"> )</w:t>
      </w:r>
    </w:p>
    <w:p w14:paraId="3ADD6B2C" w14:textId="77777777" w:rsidR="00E91027" w:rsidRPr="00F335A0" w:rsidRDefault="00E91027" w:rsidP="00F335A0">
      <w:pPr>
        <w:rPr>
          <w:sz w:val="20"/>
          <w:szCs w:val="20"/>
        </w:rPr>
      </w:pPr>
    </w:p>
    <w:p w14:paraId="5B654402" w14:textId="77777777" w:rsidR="006B6B04" w:rsidRPr="00A72928" w:rsidRDefault="00A72928" w:rsidP="00A72928">
      <w:r>
        <w:t xml:space="preserve">1903 </w:t>
      </w:r>
      <w:r w:rsidR="005B130D" w:rsidRPr="00A72928">
        <w:t>Oct 22,</w:t>
      </w:r>
      <w:r>
        <w:t xml:space="preserve">  </w:t>
      </w:r>
      <w:r w:rsidR="005B130D" w:rsidRPr="00A72928">
        <w:t xml:space="preserve"> First Presidency and Twelve authorize purchase of twenty five acres of the original temple lot at Independence, Jackson County, Missouri. Purchase is complete on 14 Apr 1904.</w:t>
      </w:r>
    </w:p>
    <w:p w14:paraId="56EEF670" w14:textId="77777777" w:rsidR="00FC6418" w:rsidRDefault="00FC6418" w:rsidP="00711BEF">
      <w:pPr>
        <w:rPr>
          <w:b/>
        </w:rPr>
      </w:pPr>
    </w:p>
    <w:p w14:paraId="28710E3D" w14:textId="77777777" w:rsidR="00E76044" w:rsidRDefault="00DB229E" w:rsidP="00DB229E">
      <w:pPr>
        <w:rPr>
          <w:sz w:val="20"/>
          <w:szCs w:val="20"/>
        </w:rPr>
      </w:pPr>
      <w:r>
        <w:lastRenderedPageBreak/>
        <w:t xml:space="preserve">1903, </w:t>
      </w:r>
      <w:r w:rsidRPr="00DB229E">
        <w:t xml:space="preserve"> </w:t>
      </w:r>
      <w:hyperlink r:id="rId282" w:history="1">
        <w:r w:rsidRPr="001F1E9A">
          <w:rPr>
            <w:rStyle w:val="Hyperlink"/>
          </w:rPr>
          <w:t>Benjamin</w:t>
        </w:r>
        <w:r>
          <w:rPr>
            <w:rStyle w:val="Hyperlink"/>
          </w:rPr>
          <w:t xml:space="preserve"> </w:t>
        </w:r>
        <w:r w:rsidRPr="001F1E9A">
          <w:rPr>
            <w:rStyle w:val="Hyperlink"/>
          </w:rPr>
          <w:t>F.</w:t>
        </w:r>
        <w:r>
          <w:rPr>
            <w:rStyle w:val="Hyperlink"/>
          </w:rPr>
          <w:t xml:space="preserve"> </w:t>
        </w:r>
        <w:r w:rsidRPr="001F1E9A">
          <w:rPr>
            <w:rStyle w:val="Hyperlink"/>
          </w:rPr>
          <w:t>Johnson</w:t>
        </w:r>
      </w:hyperlink>
      <w:r>
        <w:t xml:space="preserve"> brother-in-law and </w:t>
      </w:r>
      <w:r>
        <w:rPr>
          <w:lang w:val="en"/>
        </w:rPr>
        <w:t xml:space="preserve">private secretary to </w:t>
      </w:r>
      <w:r w:rsidRPr="00DB229E">
        <w:rPr>
          <w:lang w:val="en"/>
        </w:rPr>
        <w:t>Joseph Smith</w:t>
      </w:r>
      <w:r w:rsidR="00D76B0C">
        <w:rPr>
          <w:lang w:val="en"/>
        </w:rPr>
        <w:t xml:space="preserve"> Jr.</w:t>
      </w:r>
      <w:r>
        <w:t xml:space="preserve">, </w:t>
      </w:r>
      <w:r w:rsidR="00E76044" w:rsidRPr="00E76044">
        <w:t xml:space="preserve">could not conceal his disappointment when he remarked that </w:t>
      </w:r>
      <w:r w:rsidR="00E76044" w:rsidRPr="001F03A7">
        <w:rPr>
          <w:b/>
          <w:i/>
        </w:rPr>
        <w:t>"we were over 70 years ago taught by our leaders to believe that the coming of Christ and the millennial reign was much nearer than we believe it to be now</w:t>
      </w:r>
      <w:r w:rsidR="00C831EE">
        <w:rPr>
          <w:b/>
          <w:i/>
        </w:rPr>
        <w:t>.”</w:t>
      </w:r>
      <w:r w:rsidR="007A7787">
        <w:t xml:space="preserve"> </w:t>
      </w:r>
      <w:r w:rsidR="007A7787" w:rsidRPr="007A7787">
        <w:rPr>
          <w:sz w:val="22"/>
          <w:szCs w:val="22"/>
        </w:rPr>
        <w:t xml:space="preserve">(Ed Decker &amp; Dave Hunt, </w:t>
      </w:r>
      <w:r w:rsidR="007A7787" w:rsidRPr="0044606D">
        <w:rPr>
          <w:i/>
          <w:sz w:val="22"/>
          <w:szCs w:val="22"/>
        </w:rPr>
        <w:t>The God Makers</w:t>
      </w:r>
      <w:r w:rsidR="007A7787" w:rsidRPr="007A7787">
        <w:rPr>
          <w:sz w:val="22"/>
          <w:szCs w:val="22"/>
        </w:rPr>
        <w:t xml:space="preserve"> </w:t>
      </w:r>
      <w:r w:rsidR="0044606D" w:rsidRPr="007A7787">
        <w:rPr>
          <w:sz w:val="22"/>
          <w:szCs w:val="22"/>
        </w:rPr>
        <w:t>p. 227</w:t>
      </w:r>
      <w:r w:rsidR="0044606D">
        <w:rPr>
          <w:sz w:val="22"/>
          <w:szCs w:val="22"/>
        </w:rPr>
        <w:t>;</w:t>
      </w:r>
      <w:r w:rsidR="0044606D" w:rsidRPr="007A7787">
        <w:rPr>
          <w:sz w:val="22"/>
          <w:szCs w:val="22"/>
        </w:rPr>
        <w:t xml:space="preserve"> </w:t>
      </w:r>
      <w:r w:rsidR="007A7787" w:rsidRPr="007A7787">
        <w:rPr>
          <w:sz w:val="22"/>
          <w:szCs w:val="22"/>
        </w:rPr>
        <w:t>Eugene, Oregon: Harvest House Publishers, 1984</w:t>
      </w:r>
      <w:r w:rsidR="0044606D">
        <w:rPr>
          <w:sz w:val="22"/>
          <w:szCs w:val="22"/>
        </w:rPr>
        <w:t xml:space="preserve">) </w:t>
      </w:r>
      <w:hyperlink r:id="rId283" w:history="1">
        <w:r w:rsidR="0044606D" w:rsidRPr="00317642">
          <w:rPr>
            <w:rStyle w:val="Hyperlink"/>
            <w:sz w:val="20"/>
            <w:szCs w:val="20"/>
          </w:rPr>
          <w:t>https://ojs.lib.byu.edu/spc/index.php/BY</w:t>
        </w:r>
        <w:r w:rsidR="0044606D" w:rsidRPr="00317642">
          <w:rPr>
            <w:rStyle w:val="Hyperlink"/>
            <w:sz w:val="20"/>
            <w:szCs w:val="20"/>
          </w:rPr>
          <w:t>U</w:t>
        </w:r>
        <w:r w:rsidR="0044606D" w:rsidRPr="00317642">
          <w:rPr>
            <w:rStyle w:val="Hyperlink"/>
            <w:sz w:val="20"/>
            <w:szCs w:val="20"/>
          </w:rPr>
          <w:t>S</w:t>
        </w:r>
        <w:r w:rsidR="0044606D" w:rsidRPr="00317642">
          <w:rPr>
            <w:rStyle w:val="Hyperlink"/>
            <w:sz w:val="20"/>
            <w:szCs w:val="20"/>
          </w:rPr>
          <w:t>t</w:t>
        </w:r>
        <w:r w:rsidR="0044606D" w:rsidRPr="00317642">
          <w:rPr>
            <w:rStyle w:val="Hyperlink"/>
            <w:sz w:val="20"/>
            <w:szCs w:val="20"/>
          </w:rPr>
          <w:t>udies/article/viewFile/6005/5655</w:t>
        </w:r>
      </w:hyperlink>
    </w:p>
    <w:p w14:paraId="143C150D" w14:textId="77777777" w:rsidR="00315BAA" w:rsidRDefault="00315BAA" w:rsidP="00DB229E">
      <w:pPr>
        <w:rPr>
          <w:sz w:val="20"/>
          <w:szCs w:val="20"/>
        </w:rPr>
      </w:pPr>
    </w:p>
    <w:p w14:paraId="600053DC" w14:textId="77777777" w:rsidR="00817532" w:rsidRDefault="00A72928" w:rsidP="00817532">
      <w:r w:rsidRPr="00A72928">
        <w:t xml:space="preserve">1916 </w:t>
      </w:r>
      <w:r w:rsidR="009E3831" w:rsidRPr="00A72928">
        <w:t xml:space="preserve">Oct 8, </w:t>
      </w:r>
      <w:r>
        <w:t xml:space="preserve"> </w:t>
      </w:r>
      <w:r w:rsidR="009E3831" w:rsidRPr="00A72928">
        <w:t xml:space="preserve">Apostle James E. Talmadge </w:t>
      </w:r>
      <w:r w:rsidRPr="00A72928">
        <w:t>announces</w:t>
      </w:r>
      <w:r w:rsidR="009E3831" w:rsidRPr="00A72928">
        <w:t xml:space="preserve"> in Conference that </w:t>
      </w:r>
      <w:r w:rsidR="009E3831" w:rsidRPr="00A72928">
        <w:rPr>
          <w:i/>
        </w:rPr>
        <w:t>"The [ten lost] tribes shall come: they are not lost unto the Lord; they shall be brought forth as hath been predicted; and I say unto you there are those now living - aye, some here present - who shall live to read the records of the Lost Tribes of Israel..."</w:t>
      </w:r>
    </w:p>
    <w:p w14:paraId="079E0B59" w14:textId="77777777" w:rsidR="009E3831" w:rsidRDefault="009E3831" w:rsidP="00DB229E">
      <w:pPr>
        <w:rPr>
          <w:sz w:val="20"/>
          <w:szCs w:val="20"/>
        </w:rPr>
      </w:pPr>
    </w:p>
    <w:p w14:paraId="55260270" w14:textId="77777777" w:rsidR="00D110CC" w:rsidRPr="00D110CC" w:rsidRDefault="00D110CC" w:rsidP="00D110CC">
      <w:pPr>
        <w:rPr>
          <w:sz w:val="20"/>
          <w:szCs w:val="20"/>
        </w:rPr>
      </w:pPr>
      <w:r>
        <w:t xml:space="preserve">1931 October,  </w:t>
      </w:r>
      <w:r w:rsidRPr="00D110CC">
        <w:rPr>
          <w:b/>
        </w:rPr>
        <w:t>Speaking of the revelations in the Doctrine and Covenants</w:t>
      </w:r>
      <w:r w:rsidRPr="00D110CC">
        <w:t xml:space="preserve">, President Joseph Fielding Smith said: </w:t>
      </w:r>
      <w:r w:rsidRPr="00D110CC">
        <w:rPr>
          <w:i/>
        </w:rPr>
        <w:t xml:space="preserve">“If we will </w:t>
      </w:r>
      <w:r w:rsidRPr="00D110CC">
        <w:rPr>
          <w:b/>
          <w:i/>
        </w:rPr>
        <w:t>put them into practice</w:t>
      </w:r>
      <w:r w:rsidRPr="00D110CC">
        <w:rPr>
          <w:i/>
        </w:rPr>
        <w:t xml:space="preserve">, if we will keep the commandments of the Lord, </w:t>
      </w:r>
      <w:r w:rsidRPr="00D110CC">
        <w:rPr>
          <w:b/>
          <w:i/>
        </w:rPr>
        <w:t>we will know the truth</w:t>
      </w:r>
      <w:r w:rsidRPr="00D110CC">
        <w:rPr>
          <w:i/>
        </w:rPr>
        <w:t xml:space="preserve"> and there shall be no weapon formed against us that shall prosper. </w:t>
      </w:r>
      <w:r w:rsidRPr="00D110CC">
        <w:rPr>
          <w:b/>
          <w:i/>
        </w:rPr>
        <w:t>There shall be no false doctrines,</w:t>
      </w:r>
      <w:r w:rsidRPr="00D110CC">
        <w:rPr>
          <w:i/>
        </w:rPr>
        <w:t xml:space="preserve"> no teaching of men that will deceive us. … If we will </w:t>
      </w:r>
      <w:r w:rsidRPr="00D110CC">
        <w:rPr>
          <w:b/>
          <w:i/>
        </w:rPr>
        <w:t xml:space="preserve">search these revelations then we will be fortified against errors </w:t>
      </w:r>
      <w:r w:rsidRPr="00D110CC">
        <w:rPr>
          <w:i/>
        </w:rPr>
        <w:t xml:space="preserve">and we will be made strong” </w:t>
      </w:r>
      <w:r w:rsidRPr="00D110CC">
        <w:rPr>
          <w:sz w:val="20"/>
          <w:szCs w:val="20"/>
        </w:rPr>
        <w:t xml:space="preserve">(Conference Report, Oct. 1931, p. 17).  </w:t>
      </w:r>
      <w:hyperlink r:id="rId284" w:history="1">
        <w:r w:rsidRPr="00D110CC">
          <w:rPr>
            <w:rStyle w:val="Hyperlink"/>
            <w:sz w:val="20"/>
            <w:szCs w:val="20"/>
          </w:rPr>
          <w:t>https://www.lds.org/general-conference/1986/10/the-gift-of-modern-revelation?lang=eng</w:t>
        </w:r>
      </w:hyperlink>
    </w:p>
    <w:p w14:paraId="2E3869DD" w14:textId="77777777" w:rsidR="00D110CC" w:rsidRDefault="00D110CC" w:rsidP="00D110CC"/>
    <w:p w14:paraId="454221B2" w14:textId="77777777" w:rsidR="00315BAA" w:rsidRDefault="00315BAA" w:rsidP="00315BAA">
      <w:pPr>
        <w:rPr>
          <w:sz w:val="20"/>
          <w:szCs w:val="20"/>
        </w:rPr>
      </w:pPr>
      <w:r w:rsidRPr="00315BAA">
        <w:t xml:space="preserve">1935 January 1, </w:t>
      </w:r>
      <w:r w:rsidRPr="00B14BAA">
        <w:t xml:space="preserve"> </w:t>
      </w:r>
      <w:r>
        <w:rPr>
          <w:sz w:val="20"/>
          <w:szCs w:val="20"/>
        </w:rPr>
        <w:t xml:space="preserve"> </w:t>
      </w:r>
      <w:r w:rsidRPr="00A162E7">
        <w:rPr>
          <w:sz w:val="20"/>
          <w:szCs w:val="20"/>
        </w:rPr>
        <w:t xml:space="preserve">(see 1832 September 22, </w:t>
      </w:r>
      <w:hyperlink r:id="rId285" w:history="1">
        <w:r w:rsidRPr="00440BD8">
          <w:rPr>
            <w:rStyle w:val="Hyperlink"/>
            <w:sz w:val="20"/>
            <w:szCs w:val="20"/>
            <w:u w:val="none"/>
          </w:rPr>
          <w:t>D&amp;C 84:1-5,31,32</w:t>
        </w:r>
      </w:hyperlink>
      <w:r w:rsidRPr="00A162E7">
        <w:rPr>
          <w:sz w:val="20"/>
          <w:szCs w:val="20"/>
        </w:rPr>
        <w:t>)</w:t>
      </w:r>
      <w:r w:rsidRPr="00A162E7">
        <w:t xml:space="preserve">  </w:t>
      </w:r>
      <w:r>
        <w:t>J</w:t>
      </w:r>
      <w:r w:rsidRPr="00315BAA">
        <w:t xml:space="preserve">oseph Fielding Smith: </w:t>
      </w:r>
      <w:r w:rsidRPr="00315BAA">
        <w:rPr>
          <w:i/>
        </w:rPr>
        <w:t>"I firmly believe that there will be some of that generation who were living when this revelation was given who shall be living when this temple is reared.... I have full confidence in the word of the Lord and that it shall not fail"</w:t>
      </w:r>
      <w:r w:rsidRPr="00315BAA">
        <w:t xml:space="preserve"> </w:t>
      </w:r>
      <w:r w:rsidRPr="00315BAA">
        <w:rPr>
          <w:sz w:val="20"/>
          <w:szCs w:val="20"/>
        </w:rPr>
        <w:t xml:space="preserve">(Joseph Fielding Smith, </w:t>
      </w:r>
      <w:r w:rsidRPr="00315BAA">
        <w:rPr>
          <w:i/>
          <w:sz w:val="20"/>
          <w:szCs w:val="20"/>
        </w:rPr>
        <w:t>The Way to Perfection</w:t>
      </w:r>
      <w:r w:rsidRPr="00315BAA">
        <w:rPr>
          <w:sz w:val="20"/>
          <w:szCs w:val="20"/>
        </w:rPr>
        <w:t xml:space="preserve">, </w:t>
      </w:r>
      <w:r w:rsidR="00580A15">
        <w:rPr>
          <w:sz w:val="20"/>
          <w:szCs w:val="20"/>
        </w:rPr>
        <w:t xml:space="preserve">Jan. 1, </w:t>
      </w:r>
      <w:r w:rsidRPr="00315BAA">
        <w:rPr>
          <w:sz w:val="20"/>
          <w:szCs w:val="20"/>
        </w:rPr>
        <w:t>1935, p. 270)</w:t>
      </w:r>
    </w:p>
    <w:p w14:paraId="15137E69" w14:textId="77777777" w:rsidR="00637B33" w:rsidRPr="00315BAA" w:rsidRDefault="00637B33" w:rsidP="00315BAA"/>
    <w:p w14:paraId="27E54655" w14:textId="77777777" w:rsidR="00637B33" w:rsidRDefault="00637B33" w:rsidP="00637B33">
      <w:pPr>
        <w:pBdr>
          <w:bottom w:val="dotted" w:sz="24" w:space="0" w:color="auto"/>
        </w:pBdr>
      </w:pPr>
    </w:p>
    <w:p w14:paraId="21C7E999" w14:textId="77777777" w:rsidR="00880652" w:rsidRDefault="00880652" w:rsidP="00DB229E"/>
    <w:p w14:paraId="0D594756" w14:textId="77777777" w:rsidR="001F03A7" w:rsidRPr="00317642" w:rsidRDefault="00CB05A1" w:rsidP="00875387">
      <w:pPr>
        <w:jc w:val="center"/>
        <w:rPr>
          <w:sz w:val="28"/>
          <w:szCs w:val="28"/>
        </w:rPr>
      </w:pPr>
      <w:r w:rsidRPr="00317642">
        <w:rPr>
          <w:sz w:val="28"/>
          <w:szCs w:val="28"/>
        </w:rPr>
        <w:t>So what are we left to imagine about the Last Days or 2nd coming?</w:t>
      </w:r>
    </w:p>
    <w:p w14:paraId="35125CEC" w14:textId="77777777" w:rsidR="001F03A7" w:rsidRPr="00317642" w:rsidRDefault="00CB05A1" w:rsidP="00875387">
      <w:pPr>
        <w:jc w:val="center"/>
        <w:rPr>
          <w:b/>
          <w:sz w:val="40"/>
          <w:szCs w:val="40"/>
        </w:rPr>
      </w:pPr>
      <w:r w:rsidRPr="00317642">
        <w:rPr>
          <w:b/>
          <w:sz w:val="40"/>
          <w:szCs w:val="40"/>
        </w:rPr>
        <w:t>Christ will come during</w:t>
      </w:r>
      <w:r w:rsidR="0051652B" w:rsidRPr="00317642">
        <w:rPr>
          <w:b/>
          <w:sz w:val="40"/>
          <w:szCs w:val="40"/>
        </w:rPr>
        <w:t xml:space="preserve"> Joseph Smiths G</w:t>
      </w:r>
      <w:r w:rsidRPr="00317642">
        <w:rPr>
          <w:b/>
          <w:sz w:val="40"/>
          <w:szCs w:val="40"/>
        </w:rPr>
        <w:t>eneration!</w:t>
      </w:r>
    </w:p>
    <w:p w14:paraId="1C83A9CC" w14:textId="77777777" w:rsidR="00CB05A1" w:rsidRPr="00E434DB" w:rsidRDefault="00CB05A1" w:rsidP="00875387">
      <w:pPr>
        <w:jc w:val="center"/>
      </w:pPr>
    </w:p>
    <w:p w14:paraId="0215A558" w14:textId="77777777" w:rsidR="00F764BE" w:rsidRDefault="00040DDF" w:rsidP="00875387">
      <w:pPr>
        <w:jc w:val="center"/>
      </w:pPr>
      <w:r w:rsidRPr="00E434DB">
        <w:t>Now here comes the spin! The sanitation of our church history.</w:t>
      </w:r>
      <w:r w:rsidR="00695DFB">
        <w:t xml:space="preserve">  </w:t>
      </w:r>
      <w:hyperlink r:id="rId286" w:history="1">
        <w:r w:rsidR="00695DFB" w:rsidRPr="001F1E9A">
          <w:rPr>
            <w:rStyle w:val="Hyperlink"/>
          </w:rPr>
          <w:t>http://en.fairmormon.org</w:t>
        </w:r>
        <w:r w:rsidR="00695DFB" w:rsidRPr="001F1E9A">
          <w:rPr>
            <w:rStyle w:val="Hyperlink"/>
          </w:rPr>
          <w:t>/</w:t>
        </w:r>
        <w:r w:rsidR="00695DFB" w:rsidRPr="001F1E9A">
          <w:rPr>
            <w:rStyle w:val="Hyperlink"/>
          </w:rPr>
          <w:t>Joseph_Smith/Alleged_false_prophecies/Second_Coming_to_be_in_1890</w:t>
        </w:r>
      </w:hyperlink>
    </w:p>
    <w:p w14:paraId="1374D738" w14:textId="77777777" w:rsidR="00F764BE" w:rsidRDefault="00E34EAF" w:rsidP="00875387">
      <w:pPr>
        <w:jc w:val="center"/>
      </w:pPr>
      <w:hyperlink r:id="rId287" w:history="1">
        <w:r w:rsidRPr="001F1E9A">
          <w:rPr>
            <w:rStyle w:val="Hyperlink"/>
          </w:rPr>
          <w:t>http://www.shields-research.org/General</w:t>
        </w:r>
        <w:r w:rsidRPr="001F1E9A">
          <w:rPr>
            <w:rStyle w:val="Hyperlink"/>
          </w:rPr>
          <w:t>/</w:t>
        </w:r>
        <w:r w:rsidRPr="001F1E9A">
          <w:rPr>
            <w:rStyle w:val="Hyperlink"/>
          </w:rPr>
          <w:t>LDS_Leaders/1stPres/Joseph_Smith/56_Year.htm#2</w:t>
        </w:r>
      </w:hyperlink>
      <w:r w:rsidRPr="00E34EAF">
        <w:t>.</w:t>
      </w:r>
    </w:p>
    <w:p w14:paraId="0471464F" w14:textId="77777777" w:rsidR="00E34EAF" w:rsidRPr="00E34EAF" w:rsidRDefault="00E34EAF" w:rsidP="00875387">
      <w:pPr>
        <w:jc w:val="center"/>
      </w:pPr>
    </w:p>
    <w:p w14:paraId="08A2E958" w14:textId="77777777" w:rsidR="00817532" w:rsidRDefault="00817532" w:rsidP="00817532">
      <w:r>
        <w:t xml:space="preserve">1940 </w:t>
      </w:r>
      <w:r w:rsidRPr="00817532">
        <w:t>Mar 29, First Presidency asks Apostle Joseph Fielding Smith to chair "Literature Censorship Committee authorized by Quorum of the Twelve last Thursday."</w:t>
      </w:r>
      <w:r w:rsidR="001876D0">
        <w:t xml:space="preserve">  </w:t>
      </w:r>
      <w:hyperlink r:id="rId288" w:history="1">
        <w:r w:rsidR="001876D0" w:rsidRPr="00ED524F">
          <w:rPr>
            <w:rStyle w:val="Hyperlink"/>
            <w:sz w:val="20"/>
            <w:szCs w:val="20"/>
          </w:rPr>
          <w:t>http://signaturebooks.com/2010/11/excerpts-elder-statesman/</w:t>
        </w:r>
      </w:hyperlink>
    </w:p>
    <w:p w14:paraId="6CDE81A0" w14:textId="77777777" w:rsidR="00315BAA" w:rsidRDefault="00315BAA" w:rsidP="00CC6627"/>
    <w:p w14:paraId="2F1FBADB" w14:textId="77777777" w:rsidR="00EE5F2E" w:rsidRDefault="0070457B" w:rsidP="0070457B">
      <w:r w:rsidRPr="0070457B">
        <w:t xml:space="preserve">1945 June,   </w:t>
      </w:r>
      <w:r w:rsidRPr="0070457B">
        <w:rPr>
          <w:i/>
        </w:rPr>
        <w:t>“</w:t>
      </w:r>
      <w:r w:rsidRPr="00A21759">
        <w:rPr>
          <w:b/>
          <w:i/>
        </w:rPr>
        <w:t>When our leaders speak, the thinking has been done</w:t>
      </w:r>
      <w:r w:rsidRPr="0070457B">
        <w:rPr>
          <w:i/>
        </w:rPr>
        <w:t>. When they propose a plan–it is God’s plan. When they point the way, there is no other which is safe. When they give direction, it should mark the end of controversy. God works in no other way. To think otherwise, without immediate repentance, may cost one his faith, may destroy his testimony, a</w:t>
      </w:r>
      <w:r w:rsidR="00BF3E45">
        <w:rPr>
          <w:i/>
        </w:rPr>
        <w:t>nd leave him a stranger to the K</w:t>
      </w:r>
      <w:r w:rsidRPr="0070457B">
        <w:rPr>
          <w:i/>
        </w:rPr>
        <w:t>ingdom of God.”</w:t>
      </w:r>
      <w:r w:rsidR="005174BA" w:rsidRPr="005174BA">
        <w:rPr>
          <w:rStyle w:val="reference-text"/>
          <w:lang w:val="en"/>
        </w:rPr>
        <w:t xml:space="preserve"> </w:t>
      </w:r>
      <w:r w:rsidR="005174BA">
        <w:rPr>
          <w:rStyle w:val="reference-text"/>
          <w:lang w:val="en"/>
        </w:rPr>
        <w:t xml:space="preserve"> (</w:t>
      </w:r>
      <w:r w:rsidR="005174BA" w:rsidRPr="005174BA">
        <w:rPr>
          <w:rStyle w:val="reference-text"/>
          <w:lang w:val="en"/>
        </w:rPr>
        <w:t xml:space="preserve">Ward </w:t>
      </w:r>
      <w:r w:rsidR="00BF3E45">
        <w:rPr>
          <w:rStyle w:val="reference-text"/>
          <w:lang w:val="en"/>
        </w:rPr>
        <w:t>Teachers' Message</w:t>
      </w:r>
      <w:r w:rsidR="005174BA" w:rsidRPr="005174BA">
        <w:rPr>
          <w:rStyle w:val="reference-text"/>
          <w:lang w:val="en"/>
        </w:rPr>
        <w:t xml:space="preserve">, </w:t>
      </w:r>
      <w:r w:rsidR="005174BA" w:rsidRPr="00BF3E45">
        <w:rPr>
          <w:rStyle w:val="reference-text"/>
          <w:i/>
          <w:lang w:val="en"/>
        </w:rPr>
        <w:t>"</w:t>
      </w:r>
      <w:r w:rsidR="00BF3E45" w:rsidRPr="00BF3E45">
        <w:rPr>
          <w:rStyle w:val="reference-text"/>
          <w:i/>
          <w:lang w:val="en"/>
        </w:rPr>
        <w:t>Sustaining the</w:t>
      </w:r>
      <w:r w:rsidR="005174BA" w:rsidRPr="00BF3E45">
        <w:rPr>
          <w:rStyle w:val="reference-text"/>
          <w:i/>
          <w:lang w:val="en"/>
        </w:rPr>
        <w:t xml:space="preserve"> G</w:t>
      </w:r>
      <w:r w:rsidR="00BF3E45" w:rsidRPr="00BF3E45">
        <w:rPr>
          <w:rStyle w:val="reference-text"/>
          <w:i/>
          <w:lang w:val="en"/>
        </w:rPr>
        <w:t xml:space="preserve">eneral </w:t>
      </w:r>
      <w:r w:rsidR="005174BA" w:rsidRPr="00BF3E45">
        <w:rPr>
          <w:rStyle w:val="reference-text"/>
          <w:i/>
          <w:lang w:val="en"/>
        </w:rPr>
        <w:t>A</w:t>
      </w:r>
      <w:r w:rsidR="00BF3E45" w:rsidRPr="00BF3E45">
        <w:rPr>
          <w:rStyle w:val="reference-text"/>
          <w:i/>
          <w:lang w:val="en"/>
        </w:rPr>
        <w:t>uthorities of the Church</w:t>
      </w:r>
      <w:r w:rsidR="005174BA" w:rsidRPr="00BF3E45">
        <w:rPr>
          <w:rStyle w:val="reference-text"/>
          <w:i/>
          <w:lang w:val="en"/>
        </w:rPr>
        <w:t>"</w:t>
      </w:r>
      <w:r w:rsidR="005174BA">
        <w:rPr>
          <w:rStyle w:val="reference-text"/>
          <w:lang w:val="en"/>
        </w:rPr>
        <w:t xml:space="preserve"> Improvement Era, June 1945, p.354)</w:t>
      </w:r>
      <w:r w:rsidR="00EE5F2E" w:rsidRPr="00EE5F2E">
        <w:t xml:space="preserve"> </w:t>
      </w:r>
      <w:r w:rsidR="00EE5F2E">
        <w:t xml:space="preserve"> </w:t>
      </w:r>
    </w:p>
    <w:p w14:paraId="6F503467" w14:textId="77777777" w:rsidR="007D7D55" w:rsidRPr="007A36AD" w:rsidRDefault="007D7D55" w:rsidP="007A36AD"/>
    <w:p w14:paraId="72F7533E" w14:textId="77777777" w:rsidR="007D7D55" w:rsidRPr="007A36AD" w:rsidRDefault="007D7D55" w:rsidP="007A36AD">
      <w:r w:rsidRPr="007A36AD">
        <w:t xml:space="preserve">1948 April  “Thus, clearly, the Lord has placed the responsibility for directing the work of gathering in the hands of the leaders of the Church to whom he will reveal his will where and when such gatherings would take place in the future.  It would be well before the frightening events concerning the fulfilment of all God's promises and predictions are upon us, that the Saints in every land prepare themselves and look forward to the instruction that shall come to them from the First Presidency of this Church as to where they shall be gathered and not be disturbed in their feelings until such </w:t>
      </w:r>
      <w:r w:rsidRPr="007A36AD">
        <w:lastRenderedPageBreak/>
        <w:t>instruction is given to them as it is revealed by the Lord to the proper authority.” Harold B. Lee Conference Report, April 1948</w:t>
      </w:r>
    </w:p>
    <w:p w14:paraId="15416D3C" w14:textId="77777777" w:rsidR="00BF3E45" w:rsidRPr="00B47C73" w:rsidRDefault="00BF3E45" w:rsidP="00B47C73"/>
    <w:p w14:paraId="0A084615" w14:textId="77777777" w:rsidR="00B47C73" w:rsidRPr="00B47C73" w:rsidRDefault="00B47C73" w:rsidP="00B47C73">
      <w:r w:rsidRPr="00B47C73">
        <w:t>1951</w:t>
      </w:r>
      <w:r>
        <w:t xml:space="preserve"> </w:t>
      </w:r>
      <w:r w:rsidRPr="00B47C73">
        <w:t>Jan 9,</w:t>
      </w:r>
      <w:r>
        <w:t xml:space="preserve">  WWIII  </w:t>
      </w:r>
      <w:r w:rsidRPr="00B47C73">
        <w:rPr>
          <w:i/>
        </w:rPr>
        <w:t>“The people had become indifferent to the counsel and advice of the authorities of the Church, and were more interested in the accumulating of wealth than they were in living their religion and …at this time there began to be war and bloodshed.”</w:t>
      </w:r>
      <w:r>
        <w:t xml:space="preserve">  (</w:t>
      </w:r>
      <w:r w:rsidRPr="00B47C73">
        <w:t>The Vision of John Taylor, As related by Edward Lunt, Cedar City, Utah, Jan 9, 1951</w:t>
      </w:r>
      <w:r>
        <w:t>)</w:t>
      </w:r>
    </w:p>
    <w:p w14:paraId="7A753857" w14:textId="77777777" w:rsidR="00B47C73" w:rsidRPr="00B47C73" w:rsidRDefault="00B47C73" w:rsidP="00B47C73">
      <w:hyperlink r:id="rId289" w:history="1">
        <w:r w:rsidRPr="00B47C73">
          <w:rPr>
            <w:rStyle w:val="Hyperlink"/>
          </w:rPr>
          <w:t>http://visionsandtribulation.blogspot.com/p/a-vision-of-president-john-taylor-1951.html</w:t>
        </w:r>
      </w:hyperlink>
    </w:p>
    <w:p w14:paraId="7DFF61F4" w14:textId="77777777" w:rsidR="00B47C73" w:rsidRDefault="00325A7B" w:rsidP="00B47C73">
      <w:hyperlink r:id="rId290" w:history="1">
        <w:r w:rsidRPr="001A764E">
          <w:rPr>
            <w:rStyle w:val="Hyperlink"/>
          </w:rPr>
          <w:t>http://visionsandtribulation.blogspot.com/search/label/New%20Civil%20War%20US</w:t>
        </w:r>
      </w:hyperlink>
    </w:p>
    <w:p w14:paraId="495DD3B0" w14:textId="77777777" w:rsidR="00B47C73" w:rsidRDefault="00B47C73" w:rsidP="0070457B">
      <w:pPr>
        <w:rPr>
          <w:rStyle w:val="reference-text"/>
          <w:lang w:val="en"/>
        </w:rPr>
      </w:pPr>
    </w:p>
    <w:p w14:paraId="2F8EDF21" w14:textId="77777777" w:rsidR="00CD6E7C" w:rsidRDefault="00CB05A1" w:rsidP="0070457B">
      <w:r w:rsidRPr="0070457B">
        <w:t>1952</w:t>
      </w:r>
      <w:r>
        <w:t xml:space="preserve"> April</w:t>
      </w:r>
      <w:r w:rsidR="006B7F1A">
        <w:t>,</w:t>
      </w:r>
      <w:r>
        <w:t xml:space="preserve">    </w:t>
      </w:r>
      <w:r w:rsidRPr="008C5338">
        <w:rPr>
          <w:i/>
        </w:rPr>
        <w:t xml:space="preserve">“Let me call your attention to this fact which you, of course, all know that </w:t>
      </w:r>
      <w:r w:rsidRPr="001F03A7">
        <w:rPr>
          <w:b/>
          <w:i/>
        </w:rPr>
        <w:t>we are living in the last days,</w:t>
      </w:r>
      <w:r w:rsidR="00317642" w:rsidRPr="00317642">
        <w:rPr>
          <w:b/>
        </w:rPr>
        <w:t xml:space="preserve"> </w:t>
      </w:r>
      <w:r w:rsidR="00317642">
        <w:rPr>
          <w:b/>
        </w:rPr>
        <w:t>[</w:t>
      </w:r>
      <w:r w:rsidR="00317642" w:rsidRPr="00A21759">
        <w:rPr>
          <w:b/>
        </w:rPr>
        <w:t>100+19</w:t>
      </w:r>
      <w:r w:rsidR="00317642">
        <w:rPr>
          <w:b/>
        </w:rPr>
        <w:t>52</w:t>
      </w:r>
      <w:r w:rsidR="00317642" w:rsidRPr="00A21759">
        <w:rPr>
          <w:b/>
        </w:rPr>
        <w:t>=20</w:t>
      </w:r>
      <w:r w:rsidR="00317642">
        <w:rPr>
          <w:b/>
        </w:rPr>
        <w:t>52]</w:t>
      </w:r>
      <w:r w:rsidRPr="008C5338">
        <w:rPr>
          <w:i/>
        </w:rPr>
        <w:t xml:space="preserve"> the days of trouble, days of wickedness, spoken of as days of wickedness several hundred years before the coming of Christ by Nephi, as it is recorded in the twenty-seventh chapter of Second Nephi.”  </w:t>
      </w:r>
      <w:r>
        <w:t xml:space="preserve">(Prophet Joseph Fielding Smith, </w:t>
      </w:r>
      <w:r>
        <w:rPr>
          <w:rStyle w:val="Emphasis"/>
        </w:rPr>
        <w:t>Conference Report</w:t>
      </w:r>
      <w:r>
        <w:t>, April 1952)</w:t>
      </w:r>
      <w:r w:rsidR="00123F8B">
        <w:t xml:space="preserve"> </w:t>
      </w:r>
      <w:r w:rsidR="00A21759" w:rsidRPr="00A21759">
        <w:rPr>
          <w:b/>
        </w:rPr>
        <w:t xml:space="preserve"> </w:t>
      </w:r>
    </w:p>
    <w:p w14:paraId="1712C6D0" w14:textId="77777777" w:rsidR="00CB05A1" w:rsidRDefault="00CB05A1" w:rsidP="00CC6627"/>
    <w:p w14:paraId="4661DA86" w14:textId="77777777" w:rsidR="007844B2" w:rsidRDefault="00CD6E7C" w:rsidP="00CC6627">
      <w:r>
        <w:t>1964 October</w:t>
      </w:r>
      <w:r w:rsidR="006B7F1A">
        <w:t>,</w:t>
      </w:r>
      <w:r>
        <w:t xml:space="preserve">    “</w:t>
      </w:r>
      <w:r w:rsidRPr="008C5338">
        <w:rPr>
          <w:i/>
        </w:rPr>
        <w:t xml:space="preserve">Truly it must be said that </w:t>
      </w:r>
      <w:r w:rsidRPr="001F03A7">
        <w:rPr>
          <w:b/>
          <w:i/>
        </w:rPr>
        <w:t>these last day</w:t>
      </w:r>
      <w:r w:rsidR="00317642">
        <w:rPr>
          <w:b/>
          <w:i/>
        </w:rPr>
        <w:t xml:space="preserve">s </w:t>
      </w:r>
      <w:r w:rsidR="00317642">
        <w:rPr>
          <w:b/>
        </w:rPr>
        <w:t>[1</w:t>
      </w:r>
      <w:r w:rsidR="00317642" w:rsidRPr="00A21759">
        <w:rPr>
          <w:b/>
        </w:rPr>
        <w:t>00+19</w:t>
      </w:r>
      <w:r w:rsidR="00317642">
        <w:rPr>
          <w:b/>
        </w:rPr>
        <w:t>64</w:t>
      </w:r>
      <w:r w:rsidR="00317642" w:rsidRPr="00A21759">
        <w:rPr>
          <w:b/>
        </w:rPr>
        <w:t>=20</w:t>
      </w:r>
      <w:r w:rsidR="00317642">
        <w:rPr>
          <w:b/>
        </w:rPr>
        <w:t xml:space="preserve">64] </w:t>
      </w:r>
      <w:r w:rsidRPr="008C5338">
        <w:rPr>
          <w:i/>
        </w:rPr>
        <w:t>are exhibiting more than ever the blatant power and force of Satan</w:t>
      </w:r>
      <w:r w:rsidR="00D055AE">
        <w:rPr>
          <w:i/>
        </w:rPr>
        <w:t>…</w:t>
      </w:r>
      <w:r>
        <w:t xml:space="preserve"> </w:t>
      </w:r>
      <w:r w:rsidR="00D055AE" w:rsidRPr="001A42EA">
        <w:rPr>
          <w:i/>
        </w:rPr>
        <w:t xml:space="preserve">In that pre-earth life Lucifer offered to "save" mankind and to bring all back. </w:t>
      </w:r>
      <w:r w:rsidR="00D055AE" w:rsidRPr="00EE300C">
        <w:rPr>
          <w:i/>
        </w:rPr>
        <w:t xml:space="preserve">But he </w:t>
      </w:r>
      <w:r w:rsidR="00956AEA">
        <w:rPr>
          <w:i/>
        </w:rPr>
        <w:t>[</w:t>
      </w:r>
      <w:r w:rsidR="00956AEA" w:rsidRPr="008C5338">
        <w:rPr>
          <w:i/>
        </w:rPr>
        <w:t>Satan</w:t>
      </w:r>
      <w:r w:rsidR="00956AEA">
        <w:rPr>
          <w:i/>
        </w:rPr>
        <w:t>]</w:t>
      </w:r>
      <w:r w:rsidR="00956AEA" w:rsidRPr="00EE300C">
        <w:rPr>
          <w:i/>
        </w:rPr>
        <w:t xml:space="preserve"> </w:t>
      </w:r>
      <w:r w:rsidR="00D055AE" w:rsidRPr="00EE300C">
        <w:rPr>
          <w:i/>
        </w:rPr>
        <w:t xml:space="preserve">would have done it by </w:t>
      </w:r>
      <w:r w:rsidR="00D055AE" w:rsidRPr="00EE300C">
        <w:rPr>
          <w:b/>
          <w:i/>
        </w:rPr>
        <w:t>deceit</w:t>
      </w:r>
      <w:r w:rsidR="00D055AE" w:rsidRPr="00EE300C">
        <w:rPr>
          <w:i/>
        </w:rPr>
        <w:t xml:space="preserve"> and by </w:t>
      </w:r>
      <w:r w:rsidR="00D055AE" w:rsidRPr="00EE300C">
        <w:rPr>
          <w:b/>
          <w:i/>
        </w:rPr>
        <w:t>force</w:t>
      </w:r>
      <w:r w:rsidR="00D055AE" w:rsidRPr="00EE300C">
        <w:rPr>
          <w:i/>
        </w:rPr>
        <w:t xml:space="preserve">, thereby destroying the </w:t>
      </w:r>
      <w:r w:rsidR="00D055AE" w:rsidRPr="00EE300C">
        <w:rPr>
          <w:b/>
          <w:i/>
        </w:rPr>
        <w:t>agency</w:t>
      </w:r>
      <w:r w:rsidR="00D055AE" w:rsidRPr="00EE300C">
        <w:rPr>
          <w:i/>
        </w:rPr>
        <w:t xml:space="preserve"> of man</w:t>
      </w:r>
      <w:r w:rsidR="00D055AE" w:rsidRPr="00EE300C">
        <w:t>.</w:t>
      </w:r>
      <w:r w:rsidR="00D055AE">
        <w:rPr>
          <w:b/>
        </w:rPr>
        <w:t xml:space="preserve">   </w:t>
      </w:r>
      <w:r>
        <w:t xml:space="preserve">(High Priest </w:t>
      </w:r>
      <w:hyperlink r:id="rId291" w:history="1">
        <w:r w:rsidR="0044606D">
          <w:rPr>
            <w:rStyle w:val="Hyperlink"/>
          </w:rPr>
          <w:t>ElRay L. Christiensen,</w:t>
        </w:r>
      </w:hyperlink>
      <w:r>
        <w:t xml:space="preserve"> </w:t>
      </w:r>
      <w:r>
        <w:rPr>
          <w:rStyle w:val="Emphasis"/>
        </w:rPr>
        <w:t>Conference Report</w:t>
      </w:r>
      <w:r>
        <w:t>, October 1964)</w:t>
      </w:r>
    </w:p>
    <w:p w14:paraId="33093307" w14:textId="77777777" w:rsidR="00095BA1" w:rsidRDefault="004D1511" w:rsidP="00095BA1">
      <w:pPr>
        <w:ind w:firstLine="720"/>
      </w:pPr>
      <w:r>
        <w:t xml:space="preserve">NOTE: </w:t>
      </w:r>
      <w:r w:rsidR="00095BA1">
        <w:t xml:space="preserve">As we participate in Church meetings and listen in General Conference we are told historical faith promoting stories, but what we aren’t told is the total truth and facts about these stories.   (Example: If I asked why Joseph Smith </w:t>
      </w:r>
      <w:r w:rsidR="00095BA1" w:rsidRPr="006C0B2E">
        <w:t xml:space="preserve">was </w:t>
      </w:r>
      <w:hyperlink r:id="rId292" w:history="1">
        <w:r w:rsidR="00095BA1" w:rsidRPr="006C0B2E">
          <w:rPr>
            <w:rStyle w:val="Hyperlink"/>
            <w:u w:val="none"/>
          </w:rPr>
          <w:t>tarred a</w:t>
        </w:r>
        <w:r w:rsidR="00095BA1" w:rsidRPr="006C0B2E">
          <w:rPr>
            <w:rStyle w:val="Hyperlink"/>
            <w:u w:val="none"/>
          </w:rPr>
          <w:t>n</w:t>
        </w:r>
        <w:r w:rsidR="00095BA1" w:rsidRPr="006C0B2E">
          <w:rPr>
            <w:rStyle w:val="Hyperlink"/>
            <w:u w:val="none"/>
          </w:rPr>
          <w:t>d feathered</w:t>
        </w:r>
      </w:hyperlink>
      <w:r w:rsidR="00095BA1" w:rsidRPr="006C0B2E">
        <w:t xml:space="preserve"> would you know</w:t>
      </w:r>
      <w:r w:rsidR="00095BA1">
        <w:t xml:space="preserve"> the whole </w:t>
      </w:r>
      <w:r w:rsidR="00095BA1" w:rsidRPr="004B45B9">
        <w:t xml:space="preserve">story? </w:t>
      </w:r>
      <w:r w:rsidR="00095BA1">
        <w:t xml:space="preserve">Does the LDS Church mention </w:t>
      </w:r>
      <w:r w:rsidR="00095BA1" w:rsidRPr="006C0B2E">
        <w:rPr>
          <w:i/>
        </w:rPr>
        <w:t xml:space="preserve">“Joseph of being intimate with Eli Johnsons </w:t>
      </w:r>
      <w:r w:rsidR="0030115C">
        <w:rPr>
          <w:i/>
        </w:rPr>
        <w:t xml:space="preserve">[15 year old] </w:t>
      </w:r>
      <w:r w:rsidR="00095BA1" w:rsidRPr="006C0B2E">
        <w:rPr>
          <w:i/>
        </w:rPr>
        <w:t xml:space="preserve">sister, </w:t>
      </w:r>
      <w:r w:rsidR="001F03A7">
        <w:rPr>
          <w:i/>
        </w:rPr>
        <w:t>Nancy Marinda Johnson</w:t>
      </w:r>
      <w:r w:rsidR="00095BA1" w:rsidRPr="006C0B2E">
        <w:rPr>
          <w:i/>
        </w:rPr>
        <w:t xml:space="preserve">… and he was screaming for Joseph’s </w:t>
      </w:r>
      <w:hyperlink r:id="rId293" w:history="1">
        <w:r w:rsidR="00095BA1" w:rsidRPr="006C0B2E">
          <w:rPr>
            <w:rStyle w:val="Hyperlink"/>
            <w:i/>
            <w:u w:val="none"/>
          </w:rPr>
          <w:t>castration”</w:t>
        </w:r>
      </w:hyperlink>
      <w:r w:rsidR="00095BA1" w:rsidRPr="006C0B2E">
        <w:t xml:space="preserve"> and they</w:t>
      </w:r>
      <w:r w:rsidR="00095BA1">
        <w:t xml:space="preserve"> had</w:t>
      </w:r>
      <w:r w:rsidR="004D2313" w:rsidRPr="004D2313">
        <w:t xml:space="preserve"> </w:t>
      </w:r>
      <w:r w:rsidR="004D2313">
        <w:t>“</w:t>
      </w:r>
      <w:r w:rsidR="004D2313" w:rsidRPr="004D2313">
        <w:rPr>
          <w:i/>
        </w:rPr>
        <w:t>Dr.</w:t>
      </w:r>
      <w:r w:rsidR="0011752C">
        <w:rPr>
          <w:i/>
        </w:rPr>
        <w:t xml:space="preserve"> </w:t>
      </w:r>
      <w:r w:rsidR="0030115C">
        <w:rPr>
          <w:i/>
        </w:rPr>
        <w:t>[</w:t>
      </w:r>
      <w:r w:rsidR="0011752C">
        <w:rPr>
          <w:i/>
        </w:rPr>
        <w:t>Richard</w:t>
      </w:r>
      <w:r w:rsidR="0030115C">
        <w:rPr>
          <w:i/>
        </w:rPr>
        <w:t>]</w:t>
      </w:r>
      <w:r w:rsidR="0011752C">
        <w:rPr>
          <w:i/>
        </w:rPr>
        <w:t xml:space="preserve"> </w:t>
      </w:r>
      <w:r w:rsidR="004D2313" w:rsidRPr="004D2313">
        <w:rPr>
          <w:i/>
        </w:rPr>
        <w:t>Dennison there</w:t>
      </w:r>
      <w:r w:rsidR="00095BA1" w:rsidRPr="004D2313">
        <w:rPr>
          <w:i/>
        </w:rPr>
        <w:t xml:space="preserve"> to perform the castration</w:t>
      </w:r>
      <w:r w:rsidR="00095BA1">
        <w:t>.</w:t>
      </w:r>
      <w:r w:rsidR="004D2313">
        <w:t>”</w:t>
      </w:r>
      <w:r w:rsidR="00095BA1" w:rsidRPr="004B45B9">
        <w:t xml:space="preserve"> Did you know that Josephs wife</w:t>
      </w:r>
      <w:r w:rsidR="00EC69A6">
        <w:t>,</w:t>
      </w:r>
      <w:r w:rsidR="00095BA1" w:rsidRPr="004B45B9">
        <w:t xml:space="preserve"> Emma </w:t>
      </w:r>
      <w:r w:rsidR="00095BA1" w:rsidRPr="00075E79">
        <w:t xml:space="preserve">tried to </w:t>
      </w:r>
      <w:hyperlink r:id="rId294" w:history="1">
        <w:r w:rsidR="00075E79" w:rsidRPr="00075E79">
          <w:rPr>
            <w:rStyle w:val="Hyperlink"/>
            <w:u w:val="none"/>
          </w:rPr>
          <w:t>poison hi</w:t>
        </w:r>
        <w:r w:rsidR="0070457B">
          <w:rPr>
            <w:rStyle w:val="Hyperlink"/>
            <w:u w:val="none"/>
          </w:rPr>
          <w:t>m?</w:t>
        </w:r>
      </w:hyperlink>
      <w:r w:rsidR="00095BA1" w:rsidRPr="00075E79">
        <w:t>)  So</w:t>
      </w:r>
      <w:r w:rsidR="00095BA1" w:rsidRPr="004B45B9">
        <w:t xml:space="preserve"> if our leaders take the</w:t>
      </w:r>
      <w:r w:rsidR="00095BA1">
        <w:t xml:space="preserve"> story out of context</w:t>
      </w:r>
      <w:r w:rsidR="0070457B">
        <w:t>;</w:t>
      </w:r>
      <w:r w:rsidR="00095BA1">
        <w:t xml:space="preserve"> conceal the truth</w:t>
      </w:r>
      <w:r w:rsidR="0070457B">
        <w:t xml:space="preserve"> or partial truth</w:t>
      </w:r>
      <w:r w:rsidR="00095BA1">
        <w:t xml:space="preserve">; how can we make competent decisions </w:t>
      </w:r>
      <w:r w:rsidR="0030115C">
        <w:t>about our faith</w:t>
      </w:r>
      <w:r w:rsidR="004D2313">
        <w:t xml:space="preserve"> </w:t>
      </w:r>
      <w:r w:rsidR="00095BA1">
        <w:t xml:space="preserve">if all the facts aren’t represented?  So our church leaders have </w:t>
      </w:r>
      <w:r w:rsidR="00095BA1" w:rsidRPr="00EE300C">
        <w:rPr>
          <w:b/>
          <w:i/>
        </w:rPr>
        <w:t>forced</w:t>
      </w:r>
      <w:r w:rsidR="00095BA1">
        <w:t xml:space="preserve"> a decision on us through their </w:t>
      </w:r>
      <w:r w:rsidR="00095BA1" w:rsidRPr="00EE300C">
        <w:rPr>
          <w:b/>
          <w:i/>
        </w:rPr>
        <w:t>deception</w:t>
      </w:r>
      <w:r w:rsidR="00095BA1">
        <w:t xml:space="preserve">; you either believe in Mormonism and receive Eternal Life or you’re an apostate and will have Eternal Torment. </w:t>
      </w:r>
      <w:r w:rsidR="0030115C">
        <w:t xml:space="preserve"> </w:t>
      </w:r>
      <w:r w:rsidR="00095BA1">
        <w:t>Aren’t these the same choices we were given at that pivotal time during the War in Heaven?  Did the</w:t>
      </w:r>
      <w:r w:rsidR="00EE259F">
        <w:t xml:space="preserve"> LDS Church</w:t>
      </w:r>
      <w:r w:rsidR="00095BA1">
        <w:t xml:space="preserve"> take</w:t>
      </w:r>
      <w:r w:rsidR="00095BA1" w:rsidRPr="00C607C6">
        <w:t xml:space="preserve"> our </w:t>
      </w:r>
      <w:r w:rsidR="00095BA1" w:rsidRPr="00EE300C">
        <w:rPr>
          <w:b/>
          <w:i/>
        </w:rPr>
        <w:t>free agency</w:t>
      </w:r>
      <w:r w:rsidR="00095BA1">
        <w:t xml:space="preserve"> away?</w:t>
      </w:r>
      <w:r w:rsidR="00C03959">
        <w:t xml:space="preserve"> </w:t>
      </w:r>
      <w:r w:rsidR="00C03959" w:rsidRPr="00C03959">
        <w:t xml:space="preserve"> </w:t>
      </w:r>
      <w:r w:rsidR="00C03959">
        <w:t>If they’ve taken our free agency then; whose church is this?</w:t>
      </w:r>
    </w:p>
    <w:p w14:paraId="02F7600C" w14:textId="77777777" w:rsidR="005F409A" w:rsidRPr="00F81B80" w:rsidRDefault="005F409A" w:rsidP="00F81B80"/>
    <w:p w14:paraId="672C714B" w14:textId="77777777" w:rsidR="00031A73" w:rsidRDefault="00F81B80" w:rsidP="00F81B80">
      <w:r>
        <w:t xml:space="preserve">1966 Apr.  </w:t>
      </w:r>
      <w:r w:rsidRPr="00BC6650">
        <w:rPr>
          <w:i/>
        </w:rPr>
        <w:t>“Many things have taken place during the past one hundred and thirty-six years to impress faithful members of the Church with the fact that the coming of the Lord is near.</w:t>
      </w:r>
      <w:r w:rsidR="00BC6650">
        <w:rPr>
          <w:i/>
        </w:rPr>
        <w:t>”</w:t>
      </w:r>
      <w:r>
        <w:t xml:space="preserve"> </w:t>
      </w:r>
    </w:p>
    <w:p w14:paraId="2F032849" w14:textId="77777777" w:rsidR="00F81B80" w:rsidRPr="00031A73" w:rsidRDefault="00F81B80" w:rsidP="00F81B80">
      <w:pPr>
        <w:rPr>
          <w:sz w:val="20"/>
          <w:szCs w:val="20"/>
        </w:rPr>
      </w:pPr>
      <w:r w:rsidRPr="00031A73">
        <w:rPr>
          <w:sz w:val="20"/>
          <w:szCs w:val="20"/>
        </w:rPr>
        <w:t>(Joseph Fielding Smith, General Conference Report, Apr. 1966, 12–13).</w:t>
      </w:r>
    </w:p>
    <w:p w14:paraId="272D416D" w14:textId="77777777" w:rsidR="00F81B80" w:rsidRPr="00F81B80" w:rsidRDefault="00F81B80" w:rsidP="00F81B80"/>
    <w:p w14:paraId="0E33C253" w14:textId="77777777" w:rsidR="00D43F4F" w:rsidRDefault="00D43F4F" w:rsidP="005F409A">
      <w:pPr>
        <w:rPr>
          <w:sz w:val="20"/>
          <w:szCs w:val="20"/>
          <w:lang w:val="en"/>
        </w:rPr>
      </w:pPr>
      <w:r w:rsidRPr="00D43F4F">
        <w:t>1972</w:t>
      </w:r>
      <w:r w:rsidR="00FB2558">
        <w:t xml:space="preserve">   What was said about Joseph Smith failed prophecy:</w:t>
      </w:r>
      <w:r w:rsidRPr="00D43F4F">
        <w:t xml:space="preserve"> </w:t>
      </w:r>
      <w:r w:rsidRPr="00D43F4F">
        <w:rPr>
          <w:i/>
        </w:rPr>
        <w:t>“It may be reasonable to assume that in giving this revelation to the Prophet,</w:t>
      </w:r>
      <w:r w:rsidRPr="00D43F4F">
        <w:rPr>
          <w:b/>
          <w:i/>
        </w:rPr>
        <w:t xml:space="preserve"> the LORD did have in mind the generation of people who would still be living within the one hundred years from the time of the announcement of the [Lords] revelation,</w:t>
      </w:r>
      <w:r w:rsidRPr="00D43F4F">
        <w:rPr>
          <w:i/>
        </w:rPr>
        <w:t xml:space="preserve"> and that they would enjoy the blessings of the temple, and a glorious cloud would rest upon it. It is also reasonable to believe that no soul living in 1832, is still living in mortality on the earth.</w:t>
      </w:r>
      <w:r w:rsidR="00FB2558">
        <w:rPr>
          <w:i/>
        </w:rPr>
        <w:t xml:space="preserve">  …</w:t>
      </w:r>
      <w:r w:rsidR="00FB2558" w:rsidRPr="00FB2558">
        <w:rPr>
          <w:i/>
        </w:rPr>
        <w:t>Verily, verily, I</w:t>
      </w:r>
      <w:r w:rsidR="00BD5057">
        <w:rPr>
          <w:i/>
        </w:rPr>
        <w:t xml:space="preserve"> [God]</w:t>
      </w:r>
      <w:r w:rsidR="00FB2558" w:rsidRPr="00FB2558">
        <w:rPr>
          <w:i/>
        </w:rPr>
        <w:t xml:space="preserve"> say unto you, that when I give a commandment to any of the sons of men to do work unto my name, and those sons of men go with all their might and cease not their diligence, and their enemies come upon them and hinder them from performing that work, behold it behooveth me to require that work no more at the hands of those sons of men, but to accept their offerings."</w:t>
      </w:r>
      <w:r w:rsidR="00FB2558">
        <w:rPr>
          <w:i/>
        </w:rPr>
        <w:t xml:space="preserve"> </w:t>
      </w:r>
      <w:r w:rsidRPr="00FB2558">
        <w:rPr>
          <w:sz w:val="20"/>
          <w:szCs w:val="20"/>
        </w:rPr>
        <w:t xml:space="preserve">(Joseph F. Smith, </w:t>
      </w:r>
      <w:r w:rsidRPr="00FB2558">
        <w:rPr>
          <w:i/>
          <w:iCs/>
          <w:sz w:val="20"/>
          <w:szCs w:val="20"/>
        </w:rPr>
        <w:t>Answers to Gospel Questions</w:t>
      </w:r>
      <w:r w:rsidRPr="00FB2558">
        <w:rPr>
          <w:sz w:val="20"/>
          <w:szCs w:val="20"/>
        </w:rPr>
        <w:t xml:space="preserve">, </w:t>
      </w:r>
      <w:r w:rsidR="00FB2558">
        <w:rPr>
          <w:sz w:val="20"/>
          <w:szCs w:val="20"/>
        </w:rPr>
        <w:t xml:space="preserve">vol. 4 p. </w:t>
      </w:r>
      <w:r w:rsidRPr="00FB2558">
        <w:rPr>
          <w:sz w:val="20"/>
          <w:szCs w:val="20"/>
        </w:rPr>
        <w:t>112)</w:t>
      </w:r>
      <w:r w:rsidR="00FB2558">
        <w:rPr>
          <w:sz w:val="20"/>
          <w:szCs w:val="20"/>
        </w:rPr>
        <w:t xml:space="preserve"> </w:t>
      </w:r>
      <w:r w:rsidR="00FB2558" w:rsidRPr="00FB2558">
        <w:rPr>
          <w:sz w:val="20"/>
          <w:szCs w:val="20"/>
        </w:rPr>
        <w:t>Note: Joseph F. Smith</w:t>
      </w:r>
      <w:r w:rsidR="00FB2558">
        <w:rPr>
          <w:sz w:val="20"/>
          <w:szCs w:val="20"/>
        </w:rPr>
        <w:t>,</w:t>
      </w:r>
      <w:r w:rsidR="00FB2558" w:rsidRPr="00FB2558">
        <w:rPr>
          <w:sz w:val="20"/>
          <w:szCs w:val="20"/>
        </w:rPr>
        <w:t xml:space="preserve"> died </w:t>
      </w:r>
      <w:r w:rsidR="00FB2558" w:rsidRPr="00FB2558">
        <w:rPr>
          <w:sz w:val="20"/>
          <w:szCs w:val="20"/>
          <w:lang w:val="en"/>
        </w:rPr>
        <w:t>July 2, 1972</w:t>
      </w:r>
    </w:p>
    <w:p w14:paraId="72B2A7D1" w14:textId="77777777" w:rsidR="00801883" w:rsidRDefault="00801883" w:rsidP="005F409A">
      <w:pPr>
        <w:rPr>
          <w:sz w:val="20"/>
          <w:szCs w:val="20"/>
          <w:lang w:val="en"/>
        </w:rPr>
      </w:pPr>
    </w:p>
    <w:p w14:paraId="4ADCE992" w14:textId="77777777" w:rsidR="005F409A" w:rsidRPr="008324E2" w:rsidRDefault="005F409A" w:rsidP="005F409A">
      <w:r>
        <w:lastRenderedPageBreak/>
        <w:t xml:space="preserve">1975 November,   </w:t>
      </w:r>
      <w:r w:rsidRPr="001F03A7">
        <w:rPr>
          <w:b/>
          <w:i/>
        </w:rPr>
        <w:t>We will never go wrong as a people if we follow the Lord’s prophet</w:t>
      </w:r>
      <w:r w:rsidRPr="00DF5B11">
        <w:rPr>
          <w:i/>
        </w:rPr>
        <w:t>, who is also our prophet, and heed his teachings, counsel, and personal example.   I bear witness to his divine calling. He is my teacher, my leader, and my exemplar. I sustain and uphold him by my faith and prayers. I have complete and unwavering confidence in his prophetic calling and divine leadership. His character is upright, his mind alert, his counsel wise, his judgment sound, his vision clear. He has a great love for all peoples. He is their friend and is considerate of their needs</w:t>
      </w:r>
      <w:r w:rsidRPr="008324E2">
        <w:t>.</w:t>
      </w:r>
      <w:r>
        <w:t xml:space="preserve"> (</w:t>
      </w:r>
      <w:r w:rsidRPr="008324E2">
        <w:t>President Spencer W. Kimball</w:t>
      </w:r>
      <w:r>
        <w:t>, Ensign, Nov. 1975)</w:t>
      </w:r>
    </w:p>
    <w:p w14:paraId="17F96E91" w14:textId="77777777" w:rsidR="00F8141D" w:rsidRDefault="00F8141D" w:rsidP="00CC6627"/>
    <w:p w14:paraId="57137310" w14:textId="77777777" w:rsidR="00DF5B11" w:rsidRPr="00EE5F2E" w:rsidRDefault="00DF5B11" w:rsidP="00EE5F2E">
      <w:r>
        <w:t xml:space="preserve">1978 May,   </w:t>
      </w:r>
      <w:r w:rsidRPr="00DF5B11">
        <w:rPr>
          <w:i/>
        </w:rPr>
        <w:t xml:space="preserve">“For the prophecy came not in old time by the will of man: but holy men of God spake as they were moved by the Holy Ghost.” </w:t>
      </w:r>
      <w:hyperlink r:id="rId295" w:anchor="18" w:history="1">
        <w:r w:rsidRPr="00A97BE6">
          <w:rPr>
            <w:rStyle w:val="Hyperlink"/>
            <w:sz w:val="20"/>
            <w:szCs w:val="20"/>
            <w:u w:val="none"/>
          </w:rPr>
          <w:t>2 Pet. 1:19–21</w:t>
        </w:r>
      </w:hyperlink>
      <w:r w:rsidRPr="00DF5B11">
        <w:rPr>
          <w:i/>
        </w:rPr>
        <w:t xml:space="preserve">   Well, if prophecy is the most sure way of knowing what is to happen—and Isaiah said that the Lord had declared the end from the beginning </w:t>
      </w:r>
      <w:hyperlink r:id="rId296" w:anchor="9" w:history="1">
        <w:r w:rsidRPr="00A97BE6">
          <w:rPr>
            <w:rStyle w:val="Hyperlink"/>
            <w:sz w:val="20"/>
            <w:szCs w:val="20"/>
            <w:u w:val="none"/>
          </w:rPr>
          <w:t>Isaiah 46:10</w:t>
        </w:r>
      </w:hyperlink>
      <w:r w:rsidRPr="00DF5B11">
        <w:rPr>
          <w:i/>
        </w:rPr>
        <w:t xml:space="preserve"> —it’s all there when we understand it. And </w:t>
      </w:r>
      <w:r w:rsidRPr="00DF5B11">
        <w:rPr>
          <w:b/>
          <w:i/>
        </w:rPr>
        <w:t>so I think that if Jesus pronounced such judgment upon those who failed to understand the scriptures relating to his first coming, how would he feel toward us and the world if we fail to recognize the value of the words of the holy prophets relating to his second coming?</w:t>
      </w:r>
      <w:r w:rsidRPr="00DF5B11">
        <w:rPr>
          <w:b/>
        </w:rPr>
        <w:t xml:space="preserve">  </w:t>
      </w:r>
      <w:r>
        <w:t>(</w:t>
      </w:r>
      <w:r w:rsidRPr="005F409A">
        <w:t>Elder LeGrand Richards</w:t>
      </w:r>
      <w:r>
        <w:t xml:space="preserve">, </w:t>
      </w:r>
      <w:r w:rsidRPr="005F409A">
        <w:t>The Second Coming of Christ</w:t>
      </w:r>
      <w:r>
        <w:t>,</w:t>
      </w:r>
      <w:r w:rsidRPr="005F409A">
        <w:t xml:space="preserve"> Ensign, May 1</w:t>
      </w:r>
      <w:r w:rsidRPr="00EE5F2E">
        <w:t>978)</w:t>
      </w:r>
    </w:p>
    <w:p w14:paraId="2032041B" w14:textId="77777777" w:rsidR="00EE5F2E" w:rsidRDefault="00EE5F2E" w:rsidP="00EE5F2E"/>
    <w:p w14:paraId="39D44ABD" w14:textId="77777777" w:rsidR="00EE5F2E" w:rsidRPr="00EE5F2E" w:rsidRDefault="00EE5F2E" w:rsidP="00EE5F2E">
      <w:r w:rsidRPr="00EE5F2E">
        <w:t xml:space="preserve">1978 November,  “When the Prophet speaks, … </w:t>
      </w:r>
      <w:hyperlink r:id="rId297" w:history="1">
        <w:r w:rsidRPr="00EE5F2E">
          <w:rPr>
            <w:rStyle w:val="Hyperlink"/>
            <w:u w:val="none"/>
          </w:rPr>
          <w:t>the debate is over”</w:t>
        </w:r>
      </w:hyperlink>
      <w:r w:rsidRPr="00EE5F2E">
        <w:t xml:space="preserve"> (Ensign, Nov. 1978, p. 108).</w:t>
      </w:r>
    </w:p>
    <w:p w14:paraId="204400B7" w14:textId="77777777" w:rsidR="00F8141D" w:rsidRPr="00EE5F2E" w:rsidRDefault="00F8141D" w:rsidP="00EE5F2E"/>
    <w:p w14:paraId="6BDC2DF7" w14:textId="77777777" w:rsidR="0016425B" w:rsidRPr="000C6833" w:rsidRDefault="0016425B" w:rsidP="0016425B">
      <w:pPr>
        <w:rPr>
          <w:sz w:val="20"/>
          <w:szCs w:val="20"/>
        </w:rPr>
      </w:pPr>
      <w:r>
        <w:t xml:space="preserve">1979 </w:t>
      </w:r>
      <w:r w:rsidRPr="0016425B">
        <w:t>Mar</w:t>
      </w:r>
      <w:r>
        <w:t>ch</w:t>
      </w:r>
      <w:r w:rsidRPr="0016425B">
        <w:t xml:space="preserve"> 4,   </w:t>
      </w:r>
      <w:r w:rsidRPr="0016425B">
        <w:rPr>
          <w:i/>
        </w:rPr>
        <w:t xml:space="preserve">“For nearly six thousand years, </w:t>
      </w:r>
      <w:r w:rsidRPr="0016425B">
        <w:rPr>
          <w:b/>
          <w:i/>
        </w:rPr>
        <w:t>God has held you in reserve to make your appearance in the final days before the Second Coming of the Lord</w:t>
      </w:r>
      <w:r w:rsidRPr="0016425B">
        <w:rPr>
          <w:i/>
        </w:rPr>
        <w:t xml:space="preserve">. Every previous gospel dispensation has drifted into apostasy, but ours will not. True, there will be some individuals who will fall away; but the kingdom of God will remain intact to welcome the return of its head—even Jesus Christ. While </w:t>
      </w:r>
      <w:r w:rsidRPr="0016425B">
        <w:rPr>
          <w:b/>
          <w:i/>
        </w:rPr>
        <w:t>our generation</w:t>
      </w:r>
      <w:r w:rsidRPr="0016425B">
        <w:rPr>
          <w:i/>
        </w:rPr>
        <w:t xml:space="preserve"> will be comparable in wickedness to the days of Noah, when the Lord cleansed the earth by flood, there is a major difference this time. It is that </w:t>
      </w:r>
      <w:r w:rsidRPr="0016425B">
        <w:rPr>
          <w:b/>
          <w:i/>
        </w:rPr>
        <w:t>God has saved for the final inning</w:t>
      </w:r>
      <w:r w:rsidRPr="0016425B">
        <w:rPr>
          <w:i/>
        </w:rPr>
        <w:t xml:space="preserve"> some of his strongest children, who will help bear off the Kingdom triumphantly. And that is where you come in, </w:t>
      </w:r>
      <w:r w:rsidRPr="0016425B">
        <w:rPr>
          <w:b/>
          <w:i/>
        </w:rPr>
        <w:t>for you are the generation that must be prepared to meet your God</w:t>
      </w:r>
      <w:r w:rsidR="000C6833" w:rsidRPr="000C6833">
        <w:rPr>
          <w:i/>
        </w:rPr>
        <w:t xml:space="preserve">…  My beloved brothers and sisters, “Jesus increased in wisdom and stature, and in favor with God and man,” and so can you. </w:t>
      </w:r>
      <w:r w:rsidR="000C6833" w:rsidRPr="000C6833">
        <w:rPr>
          <w:b/>
          <w:i/>
        </w:rPr>
        <w:t>You are a royal generation</w:t>
      </w:r>
      <w:r w:rsidR="000C6833" w:rsidRPr="000C6833">
        <w:rPr>
          <w:i/>
        </w:rPr>
        <w:t xml:space="preserve">. The heavenly grandstands are cheering you on. </w:t>
      </w:r>
      <w:r w:rsidR="000C6833" w:rsidRPr="000C6833">
        <w:rPr>
          <w:b/>
          <w:i/>
        </w:rPr>
        <w:t>We are fast coming to the close of this game</w:t>
      </w:r>
      <w:r w:rsidR="000C6833" w:rsidRPr="000C6833">
        <w:rPr>
          <w:i/>
        </w:rPr>
        <w:t xml:space="preserve">. The opposition is real and is scoring. But we have scored, we are scoring, and we will score in the future. The Lord is our coach and manager. His team will win, and we can be a valiant part of it if we so desire. Rise up, O youth of Zion! </w:t>
      </w:r>
      <w:r w:rsidR="000C6833" w:rsidRPr="000C6833">
        <w:rPr>
          <w:b/>
          <w:i/>
        </w:rPr>
        <w:t>You hardly realize the great divine potential that lies within you</w:t>
      </w:r>
      <w:r w:rsidR="000C6833" w:rsidRPr="000C6833">
        <w:rPr>
          <w:i/>
        </w:rPr>
        <w:t>. May you all follow your leader, Jesus Christ, and increase mentally, physically, spiritually, and socially, I pray for all of you in the name of the Lord Jesus Christ. Amen.</w:t>
      </w:r>
      <w:r w:rsidRPr="000C6833">
        <w:rPr>
          <w:i/>
        </w:rPr>
        <w:t>”</w:t>
      </w:r>
      <w:r w:rsidRPr="0016425B">
        <w:t xml:space="preserve"> </w:t>
      </w:r>
      <w:r w:rsidRPr="000C6833">
        <w:rPr>
          <w:sz w:val="20"/>
          <w:szCs w:val="20"/>
        </w:rPr>
        <w:t xml:space="preserve">(Ezra Taft Benson, BYU Fireside </w:t>
      </w:r>
      <w:hyperlink r:id="rId298" w:history="1">
        <w:r w:rsidRPr="000C6833">
          <w:rPr>
            <w:rStyle w:val="Hyperlink"/>
            <w:sz w:val="18"/>
            <w:szCs w:val="18"/>
          </w:rPr>
          <w:t>http://speeches.byu.edu/?act=viewitem&amp;id=89</w:t>
        </w:r>
      </w:hyperlink>
      <w:r w:rsidRPr="000C6833">
        <w:rPr>
          <w:sz w:val="20"/>
          <w:szCs w:val="20"/>
        </w:rPr>
        <w:t>)</w:t>
      </w:r>
    </w:p>
    <w:p w14:paraId="78DC537D" w14:textId="77777777" w:rsidR="0016425B" w:rsidRDefault="0016425B" w:rsidP="00EE5F2E"/>
    <w:p w14:paraId="377BDEDE" w14:textId="77777777" w:rsidR="007C3A6B" w:rsidRDefault="00463466" w:rsidP="00EE5F2E">
      <w:r w:rsidRPr="00EE5F2E">
        <w:t xml:space="preserve">1980 </w:t>
      </w:r>
      <w:r>
        <w:t>September 16</w:t>
      </w:r>
      <w:r w:rsidR="006B7F1A">
        <w:t>,</w:t>
      </w:r>
      <w:r>
        <w:t xml:space="preserve">    “</w:t>
      </w:r>
      <w:r w:rsidRPr="008C5338">
        <w:rPr>
          <w:i/>
        </w:rPr>
        <w:t xml:space="preserve">Youth of Zion, do you realize you are </w:t>
      </w:r>
      <w:r w:rsidRPr="00A21759">
        <w:rPr>
          <w:b/>
          <w:i/>
        </w:rPr>
        <w:t>living in the days of the fulfillment</w:t>
      </w:r>
      <w:r w:rsidRPr="008C5338">
        <w:rPr>
          <w:i/>
        </w:rPr>
        <w:t xml:space="preserve"> of these signs and wonders? You are among those who </w:t>
      </w:r>
      <w:r w:rsidRPr="00A21759">
        <w:rPr>
          <w:b/>
          <w:i/>
        </w:rPr>
        <w:t>will see many of these prophecies fulfilled</w:t>
      </w:r>
      <w:r w:rsidRPr="008C5338">
        <w:rPr>
          <w:i/>
        </w:rPr>
        <w:t xml:space="preserve">. Just as certain as was the destruction of the temple of Jerusalem and the scattering of the Jews, so shall these </w:t>
      </w:r>
      <w:r w:rsidRPr="00BC6650">
        <w:rPr>
          <w:b/>
          <w:i/>
        </w:rPr>
        <w:t>words of the Savior be certain to your generation</w:t>
      </w:r>
      <w:r w:rsidRPr="008C5338">
        <w:rPr>
          <w:i/>
        </w:rPr>
        <w:t xml:space="preserve">... You will live in the midst of economic, political and spiritual instability. When you see these signs – unmistakable evidences that </w:t>
      </w:r>
      <w:r w:rsidRPr="00A21759">
        <w:rPr>
          <w:b/>
          <w:i/>
        </w:rPr>
        <w:t>His coming is nigh</w:t>
      </w:r>
      <w:r w:rsidRPr="008C5338">
        <w:rPr>
          <w:i/>
        </w:rPr>
        <w:t xml:space="preserve"> – be not troubled, but ‘stand... in holy places...” These holy places consist of our temples, our chapels, our homes and the stakes of Zion, which are as the Lord declares, ‘for a defense, and for a refuge from the storm, and from the wrath when it shall be poured out without mixture upon the whole earth’... We have every confidence that you, ‘</w:t>
      </w:r>
      <w:r w:rsidRPr="00A21759">
        <w:rPr>
          <w:b/>
          <w:i/>
        </w:rPr>
        <w:t>the rising generation</w:t>
      </w:r>
      <w:r w:rsidR="00317642">
        <w:rPr>
          <w:b/>
          <w:i/>
        </w:rPr>
        <w:t xml:space="preserve"> </w:t>
      </w:r>
      <w:r w:rsidR="00317642">
        <w:t>[</w:t>
      </w:r>
      <w:r w:rsidR="00317642" w:rsidRPr="00A21759">
        <w:rPr>
          <w:b/>
        </w:rPr>
        <w:t>100+1980=2080</w:t>
      </w:r>
      <w:r w:rsidR="00317642">
        <w:rPr>
          <w:b/>
        </w:rPr>
        <w:t>]</w:t>
      </w:r>
      <w:r w:rsidRPr="00A21759">
        <w:rPr>
          <w:b/>
          <w:i/>
        </w:rPr>
        <w:t>,</w:t>
      </w:r>
      <w:r w:rsidRPr="008C5338">
        <w:rPr>
          <w:i/>
        </w:rPr>
        <w:t>’</w:t>
      </w:r>
      <w:r w:rsidR="00317642" w:rsidRPr="00317642">
        <w:t xml:space="preserve"> </w:t>
      </w:r>
      <w:r w:rsidRPr="008C5338">
        <w:rPr>
          <w:i/>
        </w:rPr>
        <w:t xml:space="preserve">will not falter. I repeat: You were valiant spirits reserved for this exceptional time. You have but one choice: To rise to the task of history’s most significant hour!”  </w:t>
      </w:r>
      <w:r>
        <w:t xml:space="preserve">(Prophet Ezra Taft Benson, “Prepare Yourselves for the Great Day of the Lord," address delivered </w:t>
      </w:r>
      <w:r w:rsidRPr="00463466">
        <w:t>to the Devotional Assembly, Ricks College, Idaho, September 16, 1980</w:t>
      </w:r>
      <w:r w:rsidRPr="00AA5817">
        <w:t>)</w:t>
      </w:r>
      <w:r w:rsidR="00A21759">
        <w:t xml:space="preserve"> </w:t>
      </w:r>
    </w:p>
    <w:p w14:paraId="2621B940" w14:textId="77777777" w:rsidR="007C3A6B" w:rsidRDefault="007C3A6B" w:rsidP="00EE5F2E"/>
    <w:p w14:paraId="76CC947A" w14:textId="77777777" w:rsidR="007C3A6B" w:rsidRPr="007C3A6B" w:rsidRDefault="007C3A6B" w:rsidP="007C3A6B">
      <w:r w:rsidRPr="007C3A6B">
        <w:t>1980</w:t>
      </w:r>
      <w:r>
        <w:t xml:space="preserve"> </w:t>
      </w:r>
      <w:r w:rsidRPr="007C3A6B">
        <w:t>October</w:t>
      </w:r>
      <w:r>
        <w:t xml:space="preserve">,  </w:t>
      </w:r>
      <w:r w:rsidRPr="007C3A6B">
        <w:t xml:space="preserve">  “Those who smugly think these calamities will not happen, that they somehow will be set aside because of the righteousness of the Saints, are</w:t>
      </w:r>
      <w:r>
        <w:t xml:space="preserve"> </w:t>
      </w:r>
      <w:r w:rsidRPr="007C3A6B">
        <w:t>deceived and will rue the day they harboured</w:t>
      </w:r>
      <w:r>
        <w:t xml:space="preserve"> </w:t>
      </w:r>
      <w:r w:rsidRPr="007C3A6B">
        <w:t>such a delusion. The Lord has warned and forewarned us against a day of great tribulation</w:t>
      </w:r>
      <w:r>
        <w:t xml:space="preserve"> </w:t>
      </w:r>
      <w:r w:rsidRPr="007C3A6B">
        <w:t xml:space="preserve">and given us counsel, through His servants, on how we can be prepared for these difficult times. </w:t>
      </w:r>
    </w:p>
    <w:p w14:paraId="2169106C" w14:textId="77777777" w:rsidR="00463466" w:rsidRDefault="007C3A6B" w:rsidP="007C3A6B">
      <w:r w:rsidRPr="007C3A6B">
        <w:t xml:space="preserve">Have we heeded His counsel?” </w:t>
      </w:r>
      <w:r w:rsidR="00A97BE6">
        <w:t xml:space="preserve"> (</w:t>
      </w:r>
      <w:r w:rsidRPr="007C3A6B">
        <w:t>Ezra Taft Benson, October 1980 General Conference</w:t>
      </w:r>
      <w:r w:rsidR="00A97BE6">
        <w:t>)</w:t>
      </w:r>
      <w:r w:rsidR="00463466" w:rsidRPr="007C3A6B">
        <w:br/>
      </w:r>
    </w:p>
    <w:p w14:paraId="56A7BBB3" w14:textId="77777777" w:rsidR="00E14D68" w:rsidRDefault="00E14D68" w:rsidP="00EE5F2E">
      <w:r>
        <w:t xml:space="preserve">1981 October 6,  </w:t>
      </w:r>
      <w:r w:rsidR="00BC6650">
        <w:t xml:space="preserve"> </w:t>
      </w:r>
      <w:r>
        <w:t xml:space="preserve">(It Must Come True) </w:t>
      </w:r>
      <w:r w:rsidRPr="00BC6650">
        <w:rPr>
          <w:b/>
          <w:i/>
        </w:rPr>
        <w:t>“The ultimate test of a true prophet is when he speaks in the name of the Lord, his words come to pass”</w:t>
      </w:r>
      <w:r>
        <w:t xml:space="preserve"> (President Ezra Taft Benson, Deseret News, October 6, 1981, p. 6a)</w:t>
      </w:r>
    </w:p>
    <w:p w14:paraId="7BD8B244" w14:textId="77777777" w:rsidR="007C3A6B" w:rsidRPr="00AA5817" w:rsidRDefault="007C3A6B" w:rsidP="00EE5F2E"/>
    <w:p w14:paraId="433BDEA7" w14:textId="77777777" w:rsidR="00AA5817" w:rsidRPr="00A21759" w:rsidRDefault="00AA5817" w:rsidP="00AA5817">
      <w:pPr>
        <w:rPr>
          <w:i/>
        </w:rPr>
      </w:pPr>
      <w:r w:rsidRPr="00AA5817">
        <w:t xml:space="preserve">1981 October 31, </w:t>
      </w:r>
      <w:r>
        <w:t xml:space="preserve">   </w:t>
      </w:r>
      <w:r w:rsidRPr="00AA5817">
        <w:t>Elder Bruce R. McConkie and other General Authorities presided over th</w:t>
      </w:r>
      <w:r>
        <w:t xml:space="preserve">e 14 BYU Stake Conference… </w:t>
      </w:r>
      <w:r w:rsidRPr="00AA5817">
        <w:t xml:space="preserve">Elder McConkie believes that </w:t>
      </w:r>
      <w:r w:rsidR="00A21759">
        <w:t>“</w:t>
      </w:r>
      <w:r w:rsidRPr="00A21759">
        <w:rPr>
          <w:b/>
          <w:i/>
        </w:rPr>
        <w:t>the Second Coming of Christ will not take place during his lifetime, nor the lifetime of his children, and maybe not during the lifetime of his grandchildren.</w:t>
      </w:r>
      <w:r w:rsidRPr="00A21759">
        <w:rPr>
          <w:i/>
        </w:rPr>
        <w:t xml:space="preserve"> He said that there is too much to be done before the Savior's return can take place… as we measure time, it is a </w:t>
      </w:r>
      <w:r w:rsidRPr="00A21759">
        <w:rPr>
          <w:b/>
          <w:i/>
        </w:rPr>
        <w:t>long way off</w:t>
      </w:r>
      <w:r w:rsidRPr="00A21759">
        <w:rPr>
          <w:i/>
        </w:rPr>
        <w:t>.</w:t>
      </w:r>
      <w:r w:rsidR="00A21759">
        <w:rPr>
          <w:i/>
        </w:rPr>
        <w:t>”</w:t>
      </w:r>
      <w:r w:rsidR="00123F8B">
        <w:rPr>
          <w:i/>
        </w:rPr>
        <w:t xml:space="preserve"> </w:t>
      </w:r>
      <w:r w:rsidR="00317642" w:rsidRPr="00A97BE6">
        <w:rPr>
          <w:sz w:val="20"/>
          <w:szCs w:val="20"/>
        </w:rPr>
        <w:t>[1</w:t>
      </w:r>
      <w:r w:rsidR="00123F8B" w:rsidRPr="00A97BE6">
        <w:rPr>
          <w:sz w:val="20"/>
          <w:szCs w:val="20"/>
        </w:rPr>
        <w:t>00+1981=2081</w:t>
      </w:r>
      <w:r w:rsidR="00317642" w:rsidRPr="00A97BE6">
        <w:rPr>
          <w:sz w:val="20"/>
          <w:szCs w:val="20"/>
        </w:rPr>
        <w:t>]</w:t>
      </w:r>
    </w:p>
    <w:p w14:paraId="6AD9818F" w14:textId="77777777" w:rsidR="00AA5817" w:rsidRPr="00AA5817" w:rsidRDefault="00AA5817" w:rsidP="00AA5817"/>
    <w:p w14:paraId="354C436F" w14:textId="77777777" w:rsidR="00FD2BFC" w:rsidRDefault="0088232A" w:rsidP="008324E2">
      <w:r w:rsidRPr="00AA5817">
        <w:t xml:space="preserve">1982 May,    </w:t>
      </w:r>
      <w:r w:rsidRPr="00A21759">
        <w:rPr>
          <w:b/>
          <w:i/>
        </w:rPr>
        <w:t>“Are we not witnessing the fulfillment of these signs today?</w:t>
      </w:r>
      <w:r w:rsidRPr="00AA5817">
        <w:t xml:space="preserve"> …We constantly hear or read of wars and rumors of war</w:t>
      </w:r>
      <w:r w:rsidRPr="0088232A">
        <w:rPr>
          <w:i/>
        </w:rPr>
        <w:t>s. Atheism, agnosticism, immorality, and dishonesty are flaunted in our society. Desertions, cruelty, divorce, and infidelity have become commonplace, leading to a disintegration of the family. Truly we live in the times of which the Savior spoke, when “the love of men shall wax cold, and iniquity shall abound.”</w:t>
      </w:r>
      <w:r w:rsidR="00A97BE6">
        <w:rPr>
          <w:i/>
        </w:rPr>
        <w:t xml:space="preserve"> </w:t>
      </w:r>
      <w:r w:rsidR="000E07A0" w:rsidRPr="0088232A">
        <w:rPr>
          <w:i/>
        </w:rPr>
        <w:t xml:space="preserve">Youth of Zion, do you realize you are living in the days of the fulfillment of these signs and wonders? </w:t>
      </w:r>
      <w:r w:rsidR="000E07A0" w:rsidRPr="0088232A">
        <w:rPr>
          <w:b/>
          <w:i/>
        </w:rPr>
        <w:t>You are among those who will see many of these prophecies fulfilled.</w:t>
      </w:r>
      <w:r w:rsidR="000E07A0" w:rsidRPr="0088232A">
        <w:rPr>
          <w:i/>
        </w:rPr>
        <w:t xml:space="preserve"> Just as certain as was the destruction of the temple at Jerusalem and the scattering of the Jews, </w:t>
      </w:r>
      <w:r w:rsidR="000E07A0" w:rsidRPr="00A21759">
        <w:rPr>
          <w:b/>
          <w:i/>
        </w:rPr>
        <w:t xml:space="preserve">so shall these words of the Savior be </w:t>
      </w:r>
      <w:r w:rsidR="00A97BE6" w:rsidRPr="00A97BE6">
        <w:rPr>
          <w:b/>
          <w:i/>
        </w:rPr>
        <w:t>C</w:t>
      </w:r>
      <w:r w:rsidR="000E07A0" w:rsidRPr="00A97BE6">
        <w:rPr>
          <w:b/>
          <w:i/>
        </w:rPr>
        <w:t xml:space="preserve">ertain to </w:t>
      </w:r>
      <w:r w:rsidR="00A97BE6" w:rsidRPr="00A97BE6">
        <w:rPr>
          <w:b/>
          <w:i/>
        </w:rPr>
        <w:t>Y</w:t>
      </w:r>
      <w:r w:rsidR="000E07A0" w:rsidRPr="00A97BE6">
        <w:rPr>
          <w:b/>
          <w:i/>
        </w:rPr>
        <w:t xml:space="preserve">our </w:t>
      </w:r>
      <w:r w:rsidR="00A97BE6" w:rsidRPr="00A97BE6">
        <w:rPr>
          <w:b/>
          <w:i/>
        </w:rPr>
        <w:t>G</w:t>
      </w:r>
      <w:r w:rsidR="000E07A0" w:rsidRPr="00A97BE6">
        <w:rPr>
          <w:b/>
          <w:i/>
        </w:rPr>
        <w:t>eneration.</w:t>
      </w:r>
      <w:r w:rsidR="00A21759">
        <w:rPr>
          <w:b/>
          <w:i/>
        </w:rPr>
        <w:t xml:space="preserve"> </w:t>
      </w:r>
      <w:r w:rsidR="00317642" w:rsidRPr="00317642">
        <w:t>[</w:t>
      </w:r>
      <w:r w:rsidR="00317642" w:rsidRPr="00317642">
        <w:rPr>
          <w:b/>
        </w:rPr>
        <w:t>100+1982=2082]</w:t>
      </w:r>
      <w:r w:rsidR="00913285">
        <w:rPr>
          <w:b/>
        </w:rPr>
        <w:t xml:space="preserve">  </w:t>
      </w:r>
      <w:r w:rsidR="00913285" w:rsidRPr="0088232A">
        <w:rPr>
          <w:i/>
        </w:rPr>
        <w:t xml:space="preserve">We know not the day nor the hour of His coming, but of this you may feel assured: </w:t>
      </w:r>
      <w:r w:rsidR="00913285" w:rsidRPr="0088232A">
        <w:rPr>
          <w:b/>
          <w:i/>
        </w:rPr>
        <w:t>You stand close to the great day of the Lord!</w:t>
      </w:r>
      <w:r w:rsidR="00913285" w:rsidRPr="0088232A">
        <w:rPr>
          <w:i/>
        </w:rPr>
        <w:t xml:space="preserve"> </w:t>
      </w:r>
      <w:hyperlink r:id="rId299" w:history="1">
        <w:r w:rsidR="00913285" w:rsidRPr="007906D9">
          <w:rPr>
            <w:rStyle w:val="Hyperlink"/>
          </w:rPr>
          <w:t>(</w:t>
        </w:r>
        <w:r w:rsidR="00913285">
          <w:rPr>
            <w:rStyle w:val="Hyperlink"/>
          </w:rPr>
          <w:t>Pod-cast</w:t>
        </w:r>
      </w:hyperlink>
      <w:r w:rsidR="00913285">
        <w:t xml:space="preserve"> </w:t>
      </w:r>
      <w:r w:rsidRPr="0088232A">
        <w:t>President Ezra Taft Benson</w:t>
      </w:r>
      <w:r>
        <w:t>,</w:t>
      </w:r>
      <w:r w:rsidRPr="0088232A">
        <w:t xml:space="preserve"> </w:t>
      </w:r>
      <w:hyperlink r:id="rId300" w:history="1">
        <w:r w:rsidRPr="0088232A">
          <w:rPr>
            <w:rStyle w:val="Hyperlink"/>
            <w:i/>
            <w:u w:val="none"/>
          </w:rPr>
          <w:t>Prepare Your</w:t>
        </w:r>
        <w:r w:rsidRPr="0088232A">
          <w:rPr>
            <w:rStyle w:val="Hyperlink"/>
            <w:i/>
            <w:u w:val="none"/>
          </w:rPr>
          <w:t>s</w:t>
        </w:r>
        <w:r w:rsidRPr="0088232A">
          <w:rPr>
            <w:rStyle w:val="Hyperlink"/>
            <w:i/>
            <w:u w:val="none"/>
          </w:rPr>
          <w:t>elf for the Great Day of the Lord</w:t>
        </w:r>
      </w:hyperlink>
      <w:r>
        <w:rPr>
          <w:i/>
        </w:rPr>
        <w:t>,</w:t>
      </w:r>
      <w:r>
        <w:t xml:space="preserve">  New Era May 1982</w:t>
      </w:r>
      <w:r w:rsidR="00674C72">
        <w:t>)</w:t>
      </w:r>
    </w:p>
    <w:p w14:paraId="49C3D629" w14:textId="77777777" w:rsidR="00FD2BFC" w:rsidRDefault="00FD2BFC" w:rsidP="00E41CEF"/>
    <w:p w14:paraId="78FBBEC1" w14:textId="77777777" w:rsidR="00FD2BFC" w:rsidRPr="00E41CEF" w:rsidRDefault="00FD2BFC" w:rsidP="00E41CEF">
      <w:r w:rsidRPr="00E41CEF">
        <w:t>Spencer W. Kimball</w:t>
      </w:r>
      <w:r w:rsidR="00D80FA1">
        <w:t xml:space="preserve">  </w:t>
      </w:r>
      <w:r w:rsidRPr="00E41CEF">
        <w:t>The ancients looked forward to the coming of the Lord and asked, “When shall all these things be?” The pioneers thought it would be soon and watched for signs; our grandparents watched for the sprouting of the fig tree; our parents watched for the reddening of the sky; and we ourselves have heard all our lives that the Second Coming is near. (Faith Proceeds the Miracle, 249)</w:t>
      </w:r>
    </w:p>
    <w:p w14:paraId="6CD1E679" w14:textId="77777777" w:rsidR="00067979" w:rsidRPr="00A97BE6" w:rsidRDefault="00067979" w:rsidP="00E41CEF">
      <w:pPr>
        <w:rPr>
          <w:sz w:val="20"/>
          <w:szCs w:val="20"/>
        </w:rPr>
      </w:pPr>
      <w:hyperlink r:id="rId301" w:history="1">
        <w:r w:rsidRPr="00A97BE6">
          <w:rPr>
            <w:rStyle w:val="Hyperlink"/>
            <w:sz w:val="20"/>
            <w:szCs w:val="20"/>
          </w:rPr>
          <w:t>https://ww</w:t>
        </w:r>
        <w:r w:rsidRPr="00A97BE6">
          <w:rPr>
            <w:rStyle w:val="Hyperlink"/>
            <w:sz w:val="20"/>
            <w:szCs w:val="20"/>
          </w:rPr>
          <w:t>w</w:t>
        </w:r>
        <w:r w:rsidRPr="00A97BE6">
          <w:rPr>
            <w:rStyle w:val="Hyperlink"/>
            <w:sz w:val="20"/>
            <w:szCs w:val="20"/>
          </w:rPr>
          <w:t>.lds.org/manual/doctrines-of-the-gospel-student-manual/chapter-36-the-lords-second-coming?lang=eng</w:t>
        </w:r>
      </w:hyperlink>
    </w:p>
    <w:p w14:paraId="4B83B39B" w14:textId="77777777" w:rsidR="00067979" w:rsidRPr="00067979" w:rsidRDefault="00067979" w:rsidP="00E41CEF"/>
    <w:p w14:paraId="168E20B2" w14:textId="77777777" w:rsidR="00596801" w:rsidRPr="00596801" w:rsidRDefault="00596801" w:rsidP="00596801">
      <w:r w:rsidRPr="00054433">
        <w:rPr>
          <w:color w:val="800000"/>
        </w:rPr>
        <w:t xml:space="preserve">1982 February,  </w:t>
      </w:r>
      <w:r w:rsidR="00054433" w:rsidRPr="00054433">
        <w:rPr>
          <w:b/>
          <w:color w:val="800000"/>
        </w:rPr>
        <w:t>[1982 second coming prediction]</w:t>
      </w:r>
      <w:r w:rsidR="00054433">
        <w:t xml:space="preserve">  </w:t>
      </w:r>
      <w:r>
        <w:t xml:space="preserve"> </w:t>
      </w:r>
      <w:r w:rsidRPr="00596801">
        <w:rPr>
          <w:i/>
        </w:rPr>
        <w:t xml:space="preserve">“In this setting, as these and ten thousand like things are in progress, suddenly, quickly, as from the midst of eternity, He comes! Fire burns before him; tempests spread destruction; the earth trembles and reels to and fro as a drunken man. Every corruptible thing is consumed. He sets his foot on the Mount called Olivet; it cleaves in twain. The Lord has returned and the great millennium is here! </w:t>
      </w:r>
      <w:r w:rsidRPr="00054433">
        <w:rPr>
          <w:b/>
          <w:i/>
          <w:color w:val="800000"/>
        </w:rPr>
        <w:t>The year of his redeemed has arrived!”</w:t>
      </w:r>
      <w:r w:rsidRPr="00596801">
        <w:t xml:space="preserve"> (Bruce R. McConkie, Millennial Messiah: The Second Coming of the Son of Man, </w:t>
      </w:r>
      <w:r>
        <w:t xml:space="preserve">p. </w:t>
      </w:r>
      <w:r w:rsidRPr="00596801">
        <w:t>21–22).</w:t>
      </w:r>
    </w:p>
    <w:p w14:paraId="658908E8" w14:textId="77777777" w:rsidR="00596801" w:rsidRPr="00596801" w:rsidRDefault="00596801" w:rsidP="00596801"/>
    <w:p w14:paraId="5527879E" w14:textId="77777777" w:rsidR="00FD2BFC" w:rsidRDefault="007509A7" w:rsidP="00E41CEF">
      <w:r w:rsidRPr="00596801">
        <w:t>1982</w:t>
      </w:r>
      <w:r>
        <w:t xml:space="preserve"> </w:t>
      </w:r>
      <w:r w:rsidRPr="00596801">
        <w:t xml:space="preserve">February, </w:t>
      </w:r>
      <w:r>
        <w:t xml:space="preserve">  </w:t>
      </w:r>
      <w:r w:rsidR="00596801">
        <w:rPr>
          <w:i/>
        </w:rPr>
        <w:t>“</w:t>
      </w:r>
      <w:r w:rsidR="00FD2BFC" w:rsidRPr="00596801">
        <w:rPr>
          <w:i/>
        </w:rPr>
        <w:t>We live in the day when the signs are coming to pass.”</w:t>
      </w:r>
      <w:r w:rsidR="00FD2BFC" w:rsidRPr="00E41CEF">
        <w:t xml:space="preserve"> (</w:t>
      </w:r>
      <w:r w:rsidR="00596801" w:rsidRPr="00596801">
        <w:t>Bruce R. McConkie</w:t>
      </w:r>
      <w:r w:rsidR="00596801">
        <w:t>,</w:t>
      </w:r>
      <w:r w:rsidR="00596801" w:rsidRPr="00E41CEF">
        <w:t xml:space="preserve"> </w:t>
      </w:r>
      <w:r w:rsidR="00FD2BFC" w:rsidRPr="00E41CEF">
        <w:t>The Millennial Messiah</w:t>
      </w:r>
      <w:r w:rsidR="00596801" w:rsidRPr="00596801">
        <w:t>: The Second Coming of the Son of Man</w:t>
      </w:r>
      <w:r w:rsidR="00FD2BFC" w:rsidRPr="00E41CEF">
        <w:t xml:space="preserve">, </w:t>
      </w:r>
      <w:r w:rsidR="00596801">
        <w:t xml:space="preserve">p. </w:t>
      </w:r>
      <w:r w:rsidR="00FD2BFC" w:rsidRPr="00E41CEF">
        <w:t>344)</w:t>
      </w:r>
    </w:p>
    <w:p w14:paraId="688AA258" w14:textId="77777777" w:rsidR="007509A7" w:rsidRDefault="007509A7" w:rsidP="00E41CEF"/>
    <w:p w14:paraId="29830407" w14:textId="77777777" w:rsidR="007509A7" w:rsidRPr="00054433" w:rsidRDefault="007509A7" w:rsidP="007509A7">
      <w:pPr>
        <w:rPr>
          <w:sz w:val="20"/>
          <w:szCs w:val="20"/>
        </w:rPr>
      </w:pPr>
      <w:r w:rsidRPr="00596801">
        <w:t>1982</w:t>
      </w:r>
      <w:r>
        <w:t xml:space="preserve"> </w:t>
      </w:r>
      <w:r w:rsidRPr="00596801">
        <w:t xml:space="preserve">February, </w:t>
      </w:r>
      <w:r>
        <w:t xml:space="preserve">  </w:t>
      </w:r>
      <w:r w:rsidRPr="007509A7">
        <w:rPr>
          <w:i/>
        </w:rPr>
        <w:t>“</w:t>
      </w:r>
      <w:r w:rsidRPr="007509A7">
        <w:rPr>
          <w:b/>
          <w:i/>
        </w:rPr>
        <w:t>Before</w:t>
      </w:r>
      <w:r w:rsidRPr="007509A7">
        <w:rPr>
          <w:i/>
        </w:rPr>
        <w:t xml:space="preserve"> the Lord Jesus descends openly and publicly in the clouds of glory, attended by all the hosts of heaven; </w:t>
      </w:r>
      <w:r w:rsidRPr="007509A7">
        <w:rPr>
          <w:b/>
          <w:i/>
        </w:rPr>
        <w:t>before</w:t>
      </w:r>
      <w:r w:rsidRPr="007509A7">
        <w:rPr>
          <w:i/>
        </w:rPr>
        <w:t xml:space="preserve"> the great and dreadful day of the Lord sends terror and destruction from one end of the earth to the other; </w:t>
      </w:r>
      <w:r w:rsidRPr="007509A7">
        <w:rPr>
          <w:b/>
          <w:i/>
        </w:rPr>
        <w:t>before</w:t>
      </w:r>
      <w:r w:rsidRPr="007509A7">
        <w:rPr>
          <w:i/>
        </w:rPr>
        <w:t xml:space="preserve"> he stands on Mount Zion, or sets his feet on Olivet, or utters his voice from an American Zion or a Jewish Jerusalem; </w:t>
      </w:r>
      <w:r w:rsidRPr="007509A7">
        <w:rPr>
          <w:b/>
          <w:i/>
        </w:rPr>
        <w:t>before</w:t>
      </w:r>
      <w:r w:rsidRPr="007509A7">
        <w:rPr>
          <w:i/>
        </w:rPr>
        <w:t xml:space="preserve"> all flesh shall see him together; </w:t>
      </w:r>
      <w:r w:rsidRPr="007509A7">
        <w:rPr>
          <w:b/>
          <w:i/>
        </w:rPr>
        <w:t>before</w:t>
      </w:r>
      <w:r w:rsidRPr="007509A7">
        <w:rPr>
          <w:i/>
        </w:rPr>
        <w:t xml:space="preserve"> any of his appearances, which taken together comprise the second coming </w:t>
      </w:r>
      <w:r w:rsidRPr="007509A7">
        <w:rPr>
          <w:i/>
        </w:rPr>
        <w:lastRenderedPageBreak/>
        <w:t>of the Son of God—</w:t>
      </w:r>
      <w:r w:rsidRPr="007509A7">
        <w:rPr>
          <w:b/>
          <w:i/>
        </w:rPr>
        <w:t xml:space="preserve">before all these, there is to be </w:t>
      </w:r>
      <w:r w:rsidRPr="00A97BE6">
        <w:rPr>
          <w:b/>
          <w:i/>
        </w:rPr>
        <w:t xml:space="preserve">a </w:t>
      </w:r>
      <w:r w:rsidR="00A97BE6" w:rsidRPr="00A97BE6">
        <w:rPr>
          <w:b/>
          <w:i/>
        </w:rPr>
        <w:t>S</w:t>
      </w:r>
      <w:r w:rsidRPr="00A97BE6">
        <w:rPr>
          <w:b/>
          <w:i/>
        </w:rPr>
        <w:t xml:space="preserve">ecret </w:t>
      </w:r>
      <w:r w:rsidR="00A97BE6" w:rsidRPr="00A97BE6">
        <w:rPr>
          <w:b/>
          <w:i/>
        </w:rPr>
        <w:t>A</w:t>
      </w:r>
      <w:r w:rsidRPr="00A97BE6">
        <w:rPr>
          <w:b/>
          <w:i/>
        </w:rPr>
        <w:t>ppearance to</w:t>
      </w:r>
      <w:r w:rsidRPr="007509A7">
        <w:rPr>
          <w:b/>
          <w:i/>
        </w:rPr>
        <w:t xml:space="preserve"> selected members of his Church.</w:t>
      </w:r>
      <w:r w:rsidRPr="007509A7">
        <w:rPr>
          <w:i/>
        </w:rPr>
        <w:t xml:space="preserve"> He will come in private to his prophet and to the apostles then living. Those who have held keys and powers and authorities in all ages from Adam to the present will also be present” </w:t>
      </w:r>
      <w:r w:rsidRPr="00054433">
        <w:rPr>
          <w:sz w:val="20"/>
          <w:szCs w:val="20"/>
        </w:rPr>
        <w:t xml:space="preserve">(Bruce R. McConkie, The Millennial Messiah: The Second Coming of the Son of Man, p. 578-79) </w:t>
      </w:r>
    </w:p>
    <w:p w14:paraId="223E5643" w14:textId="77777777" w:rsidR="007509A7" w:rsidRDefault="007509A7" w:rsidP="007509A7">
      <w:hyperlink r:id="rId302" w:history="1">
        <w:r w:rsidRPr="007509A7">
          <w:rPr>
            <w:rStyle w:val="Hyperlink"/>
            <w:sz w:val="16"/>
            <w:szCs w:val="16"/>
          </w:rPr>
          <w:t>https://www.lds.org/manual/doctrines-of-the-gospel-student-manual/chapter-36-the-lords-second-coming?lang=eng</w:t>
        </w:r>
      </w:hyperlink>
    </w:p>
    <w:p w14:paraId="4C801A63" w14:textId="77777777" w:rsidR="00054433" w:rsidRDefault="00054433" w:rsidP="00054433"/>
    <w:p w14:paraId="69811DD5" w14:textId="77777777" w:rsidR="00054433" w:rsidRPr="00054433" w:rsidRDefault="00FD2BFC" w:rsidP="00054433">
      <w:pPr>
        <w:rPr>
          <w:sz w:val="20"/>
          <w:szCs w:val="20"/>
        </w:rPr>
      </w:pPr>
      <w:r w:rsidRPr="00E41CEF">
        <w:t xml:space="preserve">As to the Second Coming, the time is fixed, the hour is set, and, speaking after the manner of the Lord, the day is soon to be. The appointed day can be neither advanced nor delayed. It will come at the decreed moment, chosen before the foundations of the earth were laid, and it can be neither hastened by righteousness or put off by wickedness. It will be with our Lord’s return as it was with his birth to Mary: the time of each coming was fixed by the Father… </w:t>
      </w:r>
      <w:r w:rsidRPr="00054433">
        <w:rPr>
          <w:sz w:val="20"/>
          <w:szCs w:val="20"/>
        </w:rPr>
        <w:t>(</w:t>
      </w:r>
      <w:r w:rsidR="00054433" w:rsidRPr="00054433">
        <w:rPr>
          <w:sz w:val="20"/>
          <w:szCs w:val="20"/>
        </w:rPr>
        <w:t>Bruce R. McConkie</w:t>
      </w:r>
    </w:p>
    <w:p w14:paraId="1962545D" w14:textId="77777777" w:rsidR="00FD2BFC" w:rsidRPr="00054433" w:rsidRDefault="00FD2BFC" w:rsidP="00E41CEF">
      <w:pPr>
        <w:rPr>
          <w:sz w:val="20"/>
          <w:szCs w:val="20"/>
        </w:rPr>
      </w:pPr>
      <w:r w:rsidRPr="00054433">
        <w:rPr>
          <w:sz w:val="20"/>
          <w:szCs w:val="20"/>
        </w:rPr>
        <w:t>A New Witness for The Articles of Faith, 591)</w:t>
      </w:r>
    </w:p>
    <w:p w14:paraId="6C4B4169" w14:textId="77777777" w:rsidR="00FD2BFC" w:rsidRPr="00E41CEF" w:rsidRDefault="00FD2BFC" w:rsidP="00E41CEF"/>
    <w:p w14:paraId="1E1939E1" w14:textId="77777777" w:rsidR="00AA3AB0" w:rsidRDefault="00A97BE6" w:rsidP="008324E2">
      <w:r>
        <w:t xml:space="preserve">1988 April, </w:t>
      </w:r>
      <w:r w:rsidRPr="00FD2BFC">
        <w:t xml:space="preserve"> </w:t>
      </w:r>
      <w:r w:rsidR="00E41CEF" w:rsidRPr="00E41CEF">
        <w:t>Neal A. Maxwell</w:t>
      </w:r>
      <w:r>
        <w:t xml:space="preserve">:  </w:t>
      </w:r>
      <w:r w:rsidR="00E41CEF" w:rsidRPr="00E41CEF">
        <w:t xml:space="preserve">The Savior taught this in the parable of the fig tree whose tender new branches give a sign of the coming of summer. “So likewise,” </w:t>
      </w:r>
      <w:r w:rsidR="00E41CEF" w:rsidRPr="00D80FA1">
        <w:rPr>
          <w:b/>
        </w:rPr>
        <w:t>when the elect</w:t>
      </w:r>
      <w:r w:rsidR="00E41CEF" w:rsidRPr="00E41CEF">
        <w:t xml:space="preserve"> shall see the signs of His coming “they shall know that he is near, even at the doors” (</w:t>
      </w:r>
      <w:hyperlink r:id="rId303" w:anchor="37" w:history="1">
        <w:r w:rsidR="00E41CEF" w:rsidRPr="00E41CEF">
          <w:rPr>
            <w:rStyle w:val="Hyperlink"/>
          </w:rPr>
          <w:t xml:space="preserve">JS—M </w:t>
        </w:r>
        <w:r w:rsidR="00E41CEF" w:rsidRPr="00E41CEF">
          <w:rPr>
            <w:rStyle w:val="Hyperlink"/>
          </w:rPr>
          <w:t>1</w:t>
        </w:r>
        <w:r w:rsidR="00E41CEF" w:rsidRPr="00E41CEF">
          <w:rPr>
            <w:rStyle w:val="Hyperlink"/>
          </w:rPr>
          <w:t>:38–39</w:t>
        </w:r>
      </w:hyperlink>
      <w:r w:rsidR="00E41CEF" w:rsidRPr="00E41CEF">
        <w:t xml:space="preserve">; see also </w:t>
      </w:r>
      <w:hyperlink r:id="rId304" w:anchor="31" w:history="1">
        <w:r w:rsidR="00E41CEF" w:rsidRPr="00E41CEF">
          <w:rPr>
            <w:rStyle w:val="Hyperlink"/>
          </w:rPr>
          <w:t>Matt. 24:32–33</w:t>
        </w:r>
      </w:hyperlink>
      <w:r w:rsidR="00E41CEF" w:rsidRPr="00E41CEF">
        <w:t xml:space="preserve">; </w:t>
      </w:r>
      <w:hyperlink r:id="rId305" w:anchor="36" w:history="1">
        <w:r w:rsidR="00E41CEF" w:rsidRPr="00E41CEF">
          <w:rPr>
            <w:rStyle w:val="Hyperlink"/>
          </w:rPr>
          <w:t>D&amp;C 45:37–38</w:t>
        </w:r>
      </w:hyperlink>
      <w:r w:rsidR="00E41CEF" w:rsidRPr="00E41CEF">
        <w:t>).</w:t>
      </w:r>
      <w:r>
        <w:t xml:space="preserve">  </w:t>
      </w:r>
      <w:r w:rsidR="00AA3AB0" w:rsidRPr="00FD2BFC">
        <w:t xml:space="preserve"> “Over the sweep of Christian history, some believers have, by focusing on a few prophecies while neglecting others, </w:t>
      </w:r>
      <w:r w:rsidR="00AA3AB0" w:rsidRPr="00A97BE6">
        <w:rPr>
          <w:b/>
        </w:rPr>
        <w:t>prematurely expected the Second Coming</w:t>
      </w:r>
      <w:r w:rsidR="00AA3AB0" w:rsidRPr="00FD2BFC">
        <w:t>. Today, while we are obviously closer to that great moment, we are in the same danger. . . . “In the context of such cautions, I have no hesitancy in saying that there are some signs—but certainly not all— suggesting that ‘summer is nigh’ (Matthew 24:32) “Members of the Church need not and should not be alarmists. They need not be deflected from quietly and righteously pursuing their daily lives” (</w:t>
      </w:r>
      <w:r w:rsidR="00FD2BFC" w:rsidRPr="00FD2BFC">
        <w:t>Neal A. Maxwell</w:t>
      </w:r>
      <w:r w:rsidR="00FD2BFC">
        <w:t>,</w:t>
      </w:r>
      <w:r w:rsidR="00FD2BFC" w:rsidRPr="00FD2BFC">
        <w:t xml:space="preserve"> </w:t>
      </w:r>
      <w:r w:rsidR="00AA3AB0" w:rsidRPr="00FD2BFC">
        <w:t xml:space="preserve">Conference Report, Apr. 1988, </w:t>
      </w:r>
      <w:r w:rsidR="00FD2BFC">
        <w:t>p.</w:t>
      </w:r>
      <w:r w:rsidR="00AA3AB0" w:rsidRPr="00FD2BFC">
        <w:t xml:space="preserve">6–8; or Ensign, May 1988, </w:t>
      </w:r>
      <w:r w:rsidR="00FD2BFC">
        <w:t>p.7, 9)</w:t>
      </w:r>
    </w:p>
    <w:p w14:paraId="48CE3365" w14:textId="77777777" w:rsidR="001A11DD" w:rsidRDefault="001A11DD" w:rsidP="008324E2"/>
    <w:p w14:paraId="29968E8C" w14:textId="77777777" w:rsidR="00463466" w:rsidRDefault="00463466" w:rsidP="00CC6627">
      <w:r>
        <w:rPr>
          <w:rStyle w:val="Strong"/>
          <w:b w:val="0"/>
        </w:rPr>
        <w:t>1998 December 18</w:t>
      </w:r>
      <w:r w:rsidR="006B7F1A">
        <w:rPr>
          <w:rStyle w:val="Strong"/>
          <w:b w:val="0"/>
        </w:rPr>
        <w:t>,</w:t>
      </w:r>
      <w:r>
        <w:rPr>
          <w:rStyle w:val="Strong"/>
          <w:b w:val="0"/>
        </w:rPr>
        <w:t xml:space="preserve">    </w:t>
      </w:r>
      <w:r w:rsidRPr="00463466">
        <w:rPr>
          <w:rStyle w:val="Strong"/>
          <w:b w:val="0"/>
        </w:rPr>
        <w:t xml:space="preserve">“Ted Capener: You certainly are not now or never have been, I’m sure, a prophet of doom, or of doomsday. </w:t>
      </w:r>
      <w:r w:rsidRPr="00BB291E">
        <w:rPr>
          <w:rStyle w:val="Strong"/>
        </w:rPr>
        <w:t>Are we living in the last days</w:t>
      </w:r>
      <w:r w:rsidRPr="00463466">
        <w:rPr>
          <w:rStyle w:val="Strong"/>
          <w:b w:val="0"/>
        </w:rPr>
        <w:t>?</w:t>
      </w:r>
      <w:r w:rsidRPr="00463466">
        <w:rPr>
          <w:bCs/>
        </w:rPr>
        <w:br/>
      </w:r>
      <w:r w:rsidRPr="00463466">
        <w:rPr>
          <w:rStyle w:val="Strong"/>
          <w:b w:val="0"/>
        </w:rPr>
        <w:t xml:space="preserve">Gordon B. Hinckley: </w:t>
      </w:r>
      <w:r w:rsidR="003C2C1E">
        <w:rPr>
          <w:rStyle w:val="Strong"/>
          <w:b w:val="0"/>
        </w:rPr>
        <w:t>“</w:t>
      </w:r>
      <w:r w:rsidRPr="00875387">
        <w:rPr>
          <w:rStyle w:val="Strong"/>
          <w:i/>
        </w:rPr>
        <w:t>I don’t know</w:t>
      </w:r>
      <w:r w:rsidRPr="00875387">
        <w:rPr>
          <w:rStyle w:val="Strong"/>
          <w:b w:val="0"/>
          <w:i/>
        </w:rPr>
        <w:t>, but we better act as if we were</w:t>
      </w:r>
      <w:r w:rsidRPr="00463466">
        <w:rPr>
          <w:rStyle w:val="Strong"/>
          <w:b w:val="0"/>
        </w:rPr>
        <w:t>.</w:t>
      </w:r>
      <w:r w:rsidRPr="00463466">
        <w:rPr>
          <w:bCs/>
        </w:rPr>
        <w:br/>
      </w:r>
      <w:r w:rsidRPr="00463466">
        <w:rPr>
          <w:rStyle w:val="Strong"/>
          <w:b w:val="0"/>
        </w:rPr>
        <w:t>TC: Yeah.</w:t>
      </w:r>
      <w:r w:rsidRPr="00463466">
        <w:rPr>
          <w:bCs/>
        </w:rPr>
        <w:br/>
      </w:r>
      <w:r w:rsidRPr="00463466">
        <w:rPr>
          <w:rStyle w:val="Strong"/>
          <w:b w:val="0"/>
        </w:rPr>
        <w:t xml:space="preserve">GBH: </w:t>
      </w:r>
      <w:r w:rsidR="003C2C1E">
        <w:rPr>
          <w:rStyle w:val="Strong"/>
          <w:b w:val="0"/>
        </w:rPr>
        <w:t>“</w:t>
      </w:r>
      <w:r w:rsidRPr="00875387">
        <w:rPr>
          <w:rStyle w:val="Strong"/>
          <w:b w:val="0"/>
          <w:i/>
        </w:rPr>
        <w:t>Then we won’t have anything to worry about!</w:t>
      </w:r>
      <w:r w:rsidR="003C2C1E">
        <w:rPr>
          <w:rStyle w:val="Strong"/>
          <w:b w:val="0"/>
          <w:i/>
        </w:rPr>
        <w:t>”</w:t>
      </w:r>
      <w:r w:rsidRPr="00463466">
        <w:rPr>
          <w:bCs/>
        </w:rPr>
        <w:br/>
      </w:r>
      <w:r w:rsidRPr="00463466">
        <w:rPr>
          <w:rStyle w:val="Strong"/>
          <w:b w:val="0"/>
        </w:rPr>
        <w:t>TC: That’s right.</w:t>
      </w:r>
      <w:r w:rsidRPr="00463466">
        <w:rPr>
          <w:bCs/>
        </w:rPr>
        <w:br/>
      </w:r>
      <w:r w:rsidRPr="00463466">
        <w:rPr>
          <w:rStyle w:val="Strong"/>
          <w:b w:val="0"/>
        </w:rPr>
        <w:t xml:space="preserve">GBH: </w:t>
      </w:r>
      <w:r w:rsidR="003C2C1E">
        <w:rPr>
          <w:rStyle w:val="Strong"/>
          <w:b w:val="0"/>
        </w:rPr>
        <w:t>“</w:t>
      </w:r>
      <w:r w:rsidRPr="00875387">
        <w:rPr>
          <w:rStyle w:val="Strong"/>
          <w:b w:val="0"/>
          <w:i/>
        </w:rPr>
        <w:t>If it’s ready to come, we’ll be ready.”</w:t>
      </w:r>
      <w:r>
        <w:rPr>
          <w:rStyle w:val="Strong"/>
          <w:b w:val="0"/>
        </w:rPr>
        <w:t xml:space="preserve">  </w:t>
      </w:r>
      <w:r>
        <w:rPr>
          <w:bCs/>
        </w:rPr>
        <w:t>(</w:t>
      </w:r>
      <w:r w:rsidRPr="00463466">
        <w:rPr>
          <w:rStyle w:val="Strong"/>
          <w:b w:val="0"/>
        </w:rPr>
        <w:t>Prophet Gordon B. Hinckley, interview by Ted Capener, Friday, December 18, 1998, KUED Public Television Station in Salt Lake City, Utah</w:t>
      </w:r>
      <w:r>
        <w:rPr>
          <w:rStyle w:val="Strong"/>
          <w:b w:val="0"/>
        </w:rPr>
        <w:t>)</w:t>
      </w:r>
      <w:r w:rsidRPr="00463466">
        <w:br/>
      </w:r>
      <w:hyperlink r:id="rId306" w:history="1">
        <w:r w:rsidR="00E06E82" w:rsidRPr="007E5AF2">
          <w:rPr>
            <w:rStyle w:val="Hyperlink"/>
            <w:sz w:val="20"/>
            <w:szCs w:val="20"/>
          </w:rPr>
          <w:t>http://www.deseretnews.com/article/670073/President-Hinckley-on-KUED-Ch-7-tonight.html?pg=all</w:t>
        </w:r>
      </w:hyperlink>
    </w:p>
    <w:p w14:paraId="0FE75712" w14:textId="77777777" w:rsidR="00C90E07" w:rsidRDefault="00C90E07" w:rsidP="00C90E07">
      <w:pPr>
        <w:rPr>
          <w:rStyle w:val="Strong"/>
          <w:b w:val="0"/>
        </w:rPr>
      </w:pPr>
    </w:p>
    <w:p w14:paraId="39040895" w14:textId="77777777" w:rsidR="00C90E07" w:rsidRPr="00B11FF7" w:rsidRDefault="00C90E07" w:rsidP="00C90E07">
      <w:pPr>
        <w:rPr>
          <w:sz w:val="20"/>
          <w:szCs w:val="20"/>
        </w:rPr>
      </w:pPr>
      <w:r>
        <w:rPr>
          <w:rStyle w:val="Strong"/>
          <w:b w:val="0"/>
        </w:rPr>
        <w:t xml:space="preserve">2001 </w:t>
      </w:r>
      <w:r w:rsidRPr="00463466">
        <w:rPr>
          <w:rStyle w:val="Strong"/>
          <w:b w:val="0"/>
        </w:rPr>
        <w:t>Octobe</w:t>
      </w:r>
      <w:r>
        <w:rPr>
          <w:rStyle w:val="Strong"/>
          <w:b w:val="0"/>
        </w:rPr>
        <w:t>r 6,   “</w:t>
      </w:r>
      <w:r w:rsidRPr="00C90E07">
        <w:rPr>
          <w:b/>
          <w:i/>
        </w:rPr>
        <w:t>The era in which we live is the fulness of times spoken of in the scriptures</w:t>
      </w:r>
      <w:r w:rsidRPr="00B11FF7">
        <w:rPr>
          <w:i/>
        </w:rPr>
        <w:t>, when God has brought together all of the elements of previous dispensations</w:t>
      </w:r>
      <w:r>
        <w:rPr>
          <w:i/>
        </w:rPr>
        <w:t xml:space="preserve"> </w:t>
      </w:r>
      <w:hyperlink r:id="rId307" w:anchor="27" w:history="1">
        <w:r w:rsidRPr="00C90E07">
          <w:rPr>
            <w:rStyle w:val="Hyperlink"/>
            <w:i/>
            <w:sz w:val="20"/>
            <w:szCs w:val="20"/>
          </w:rPr>
          <w:t>Joel 2:28–32</w:t>
        </w:r>
      </w:hyperlink>
      <w:r w:rsidRPr="00C90E07">
        <w:rPr>
          <w:i/>
          <w:sz w:val="20"/>
          <w:szCs w:val="20"/>
        </w:rPr>
        <w:t>.</w:t>
      </w:r>
      <w:r w:rsidRPr="00B11FF7">
        <w:rPr>
          <w:i/>
        </w:rPr>
        <w:t xml:space="preserve">  </w:t>
      </w:r>
      <w:r>
        <w:rPr>
          <w:i/>
        </w:rPr>
        <w:t>…</w:t>
      </w:r>
      <w:r w:rsidRPr="00B11FF7">
        <w:rPr>
          <w:i/>
        </w:rPr>
        <w:t xml:space="preserve">Those who observe us say that we are moving into the mainstream of religion. </w:t>
      </w:r>
      <w:r w:rsidRPr="00C90E07">
        <w:rPr>
          <w:b/>
          <w:i/>
        </w:rPr>
        <w:t>We are not changing. We teach the same doctrine.</w:t>
      </w:r>
      <w:r>
        <w:rPr>
          <w:i/>
        </w:rPr>
        <w:t>”</w:t>
      </w:r>
      <w:r w:rsidRPr="00B11FF7">
        <w:rPr>
          <w:sz w:val="20"/>
          <w:szCs w:val="20"/>
        </w:rPr>
        <w:t>(</w:t>
      </w:r>
      <w:hyperlink r:id="rId308" w:history="1"/>
      <w:hyperlink r:id="rId309" w:history="1">
        <w:r w:rsidRPr="00B11FF7">
          <w:rPr>
            <w:rStyle w:val="Hyperlink"/>
            <w:sz w:val="20"/>
            <w:szCs w:val="20"/>
            <w:u w:val="none"/>
          </w:rPr>
          <w:t>living-in-the-fulness-of-times,</w:t>
        </w:r>
      </w:hyperlink>
      <w:r w:rsidRPr="00B11FF7">
        <w:rPr>
          <w:sz w:val="20"/>
          <w:szCs w:val="20"/>
        </w:rPr>
        <w:t xml:space="preserve"> </w:t>
      </w:r>
      <w:r w:rsidRPr="00B11FF7">
        <w:rPr>
          <w:rStyle w:val="Strong"/>
          <w:b w:val="0"/>
          <w:sz w:val="20"/>
          <w:szCs w:val="20"/>
        </w:rPr>
        <w:t xml:space="preserve">Gordon B. Hinckley, </w:t>
      </w:r>
      <w:r w:rsidRPr="00B11FF7">
        <w:rPr>
          <w:sz w:val="20"/>
          <w:szCs w:val="20"/>
        </w:rPr>
        <w:t xml:space="preserve">General Conference, October 2001) </w:t>
      </w:r>
    </w:p>
    <w:p w14:paraId="6ACA1B10" w14:textId="77777777" w:rsidR="00E06E82" w:rsidRPr="00E06E82" w:rsidRDefault="00E06E82" w:rsidP="00CC6627"/>
    <w:p w14:paraId="667D13F8" w14:textId="77777777" w:rsidR="00463466" w:rsidRDefault="00463466" w:rsidP="002772DE">
      <w:r>
        <w:rPr>
          <w:rStyle w:val="Strong"/>
          <w:b w:val="0"/>
        </w:rPr>
        <w:t xml:space="preserve">2001 </w:t>
      </w:r>
      <w:r w:rsidRPr="00463466">
        <w:rPr>
          <w:rStyle w:val="Strong"/>
          <w:b w:val="0"/>
        </w:rPr>
        <w:t>October</w:t>
      </w:r>
      <w:r w:rsidR="00C90E07">
        <w:rPr>
          <w:rStyle w:val="Strong"/>
          <w:b w:val="0"/>
        </w:rPr>
        <w:t xml:space="preserve"> 7</w:t>
      </w:r>
      <w:r w:rsidR="006B7F1A" w:rsidRPr="007E5AF2">
        <w:rPr>
          <w:i/>
        </w:rPr>
        <w:t>,</w:t>
      </w:r>
      <w:r w:rsidRPr="007E5AF2">
        <w:rPr>
          <w:i/>
        </w:rPr>
        <w:t xml:space="preserve">   </w:t>
      </w:r>
      <w:r w:rsidR="007E5AF2">
        <w:rPr>
          <w:i/>
        </w:rPr>
        <w:t>“</w:t>
      </w:r>
      <w:r w:rsidR="007E5AF2" w:rsidRPr="007E5AF2">
        <w:rPr>
          <w:i/>
        </w:rPr>
        <w:t>I have just been handed a note that says that a U.S. missile attack is under way. I need not remind you that we live in perilous times.</w:t>
      </w:r>
      <w:r w:rsidRPr="007E5AF2">
        <w:rPr>
          <w:i/>
        </w:rPr>
        <w:t xml:space="preserve"> </w:t>
      </w:r>
      <w:r w:rsidR="007E5AF2">
        <w:rPr>
          <w:i/>
        </w:rPr>
        <w:t>…</w:t>
      </w:r>
      <w:r w:rsidRPr="007E5AF2">
        <w:rPr>
          <w:i/>
        </w:rPr>
        <w:t xml:space="preserve">Now, I do not wish to be an alarmist. </w:t>
      </w:r>
      <w:r w:rsidRPr="008C5338">
        <w:rPr>
          <w:rStyle w:val="Strong"/>
          <w:b w:val="0"/>
          <w:i/>
        </w:rPr>
        <w:t xml:space="preserve">I do not wish to be a prophet of doom. I am optimistic. </w:t>
      </w:r>
      <w:r w:rsidRPr="00CF3F6E">
        <w:rPr>
          <w:rStyle w:val="Strong"/>
          <w:i/>
        </w:rPr>
        <w:t>I do not believe the time is here when an all-consuming calamity will overtake us.</w:t>
      </w:r>
      <w:r w:rsidR="00C90E07">
        <w:rPr>
          <w:rFonts w:ascii="Lucida Sans Unicode" w:hAnsi="Lucida Sans Unicode" w:cs="Lucida Sans Unicode"/>
          <w:color w:val="2F393A"/>
        </w:rPr>
        <w:t xml:space="preserve"> </w:t>
      </w:r>
      <w:r w:rsidR="00C90E07">
        <w:rPr>
          <w:i/>
        </w:rPr>
        <w:t>…Ar</w:t>
      </w:r>
      <w:r w:rsidR="00404CBC" w:rsidRPr="00404CBC">
        <w:rPr>
          <w:i/>
        </w:rPr>
        <w:t>e these perilous times? They are.</w:t>
      </w:r>
      <w:r w:rsidR="00C90E07">
        <w:rPr>
          <w:i/>
        </w:rPr>
        <w:t>”</w:t>
      </w:r>
      <w:r w:rsidR="00404CBC" w:rsidRPr="00404CBC">
        <w:rPr>
          <w:i/>
        </w:rPr>
        <w:t xml:space="preserve"> </w:t>
      </w:r>
      <w:r w:rsidRPr="00404CBC">
        <w:rPr>
          <w:i/>
        </w:rPr>
        <w:br/>
      </w:r>
      <w:r w:rsidRPr="00C90E07">
        <w:rPr>
          <w:sz w:val="20"/>
          <w:szCs w:val="20"/>
        </w:rPr>
        <w:t>(</w:t>
      </w:r>
      <w:hyperlink r:id="rId310" w:history="1">
        <w:r w:rsidR="007E5AF2" w:rsidRPr="00C90E07">
          <w:rPr>
            <w:rStyle w:val="Hyperlink"/>
            <w:sz w:val="20"/>
            <w:szCs w:val="20"/>
            <w:u w:val="none"/>
          </w:rPr>
          <w:t>the-times-in-which-we-live</w:t>
        </w:r>
      </w:hyperlink>
      <w:r w:rsidR="007E5AF2" w:rsidRPr="00C90E07">
        <w:rPr>
          <w:sz w:val="20"/>
          <w:szCs w:val="20"/>
        </w:rPr>
        <w:t xml:space="preserve"> </w:t>
      </w:r>
      <w:r w:rsidRPr="00C90E07">
        <w:rPr>
          <w:rStyle w:val="Strong"/>
          <w:b w:val="0"/>
          <w:sz w:val="20"/>
          <w:szCs w:val="20"/>
        </w:rPr>
        <w:t xml:space="preserve">Prophet Gordon B. Hinckley, </w:t>
      </w:r>
      <w:r w:rsidRPr="00C90E07">
        <w:rPr>
          <w:sz w:val="20"/>
          <w:szCs w:val="20"/>
        </w:rPr>
        <w:t xml:space="preserve">General Conference, October </w:t>
      </w:r>
      <w:r w:rsidR="00C90E07">
        <w:rPr>
          <w:sz w:val="20"/>
          <w:szCs w:val="20"/>
        </w:rPr>
        <w:t xml:space="preserve">7, </w:t>
      </w:r>
      <w:r w:rsidRPr="00C90E07">
        <w:rPr>
          <w:sz w:val="20"/>
          <w:szCs w:val="20"/>
        </w:rPr>
        <w:t>2001)</w:t>
      </w:r>
      <w:r w:rsidR="007E5AF2" w:rsidRPr="007E5AF2">
        <w:t xml:space="preserve"> </w:t>
      </w:r>
    </w:p>
    <w:p w14:paraId="6774054E" w14:textId="77777777" w:rsidR="00B11FF7" w:rsidRPr="007E5AF2" w:rsidRDefault="00B11FF7" w:rsidP="002772DE"/>
    <w:p w14:paraId="68FC76F9" w14:textId="77777777" w:rsidR="00BD7B82" w:rsidRDefault="00BD7B82" w:rsidP="00CB6D12">
      <w:r w:rsidRPr="00CB6D12">
        <w:t>2004 April</w:t>
      </w:r>
      <w:r w:rsidR="004B5085">
        <w:t xml:space="preserve"> 4,</w:t>
      </w:r>
      <w:r w:rsidRPr="00CB6D12">
        <w:t xml:space="preserve"> </w:t>
      </w:r>
      <w:r w:rsidR="00CB6D12" w:rsidRPr="00CB6D12">
        <w:rPr>
          <w:i/>
        </w:rPr>
        <w:t>“</w:t>
      </w:r>
      <w:r w:rsidR="00CB6D12" w:rsidRPr="00CB6D12">
        <w:rPr>
          <w:b/>
          <w:i/>
        </w:rPr>
        <w:t>We of this generation</w:t>
      </w:r>
      <w:r w:rsidR="00054433">
        <w:rPr>
          <w:b/>
          <w:i/>
        </w:rPr>
        <w:t xml:space="preserve"> </w:t>
      </w:r>
      <w:r w:rsidR="00054433" w:rsidRPr="00637B33">
        <w:rPr>
          <w:sz w:val="20"/>
          <w:szCs w:val="20"/>
        </w:rPr>
        <w:t>[100+2004=2104]</w:t>
      </w:r>
      <w:r w:rsidR="00CB6D12" w:rsidRPr="00637B33">
        <w:rPr>
          <w:b/>
          <w:i/>
          <w:sz w:val="20"/>
          <w:szCs w:val="20"/>
        </w:rPr>
        <w:t xml:space="preserve"> </w:t>
      </w:r>
      <w:r w:rsidR="00CB6D12" w:rsidRPr="00CB6D12">
        <w:rPr>
          <w:b/>
          <w:i/>
        </w:rPr>
        <w:t>are the end harvest of all that has gone before</w:t>
      </w:r>
      <w:r w:rsidR="00CB6D12" w:rsidRPr="00CB6D12">
        <w:rPr>
          <w:i/>
        </w:rPr>
        <w:t xml:space="preserve">. It is not enough to simply be known as a member of this Church. A solemn obligation rests upon us. Let us face it and work at it.  We must live as true followers of the Christ, with charity toward all, returning good for evil, teaching by example the ways of the Lord, and accomplishing the vast service He has outlined for us.  May we live worthy of the glorious endowment of light and </w:t>
      </w:r>
      <w:r w:rsidR="00CB6D12" w:rsidRPr="00CB6D12">
        <w:rPr>
          <w:i/>
        </w:rPr>
        <w:lastRenderedPageBreak/>
        <w:t xml:space="preserve">understanding and eternal truth which has come to us through all the perils of the past. Somehow, among all who have walked the earth, </w:t>
      </w:r>
      <w:r w:rsidR="00CB6D12" w:rsidRPr="00CF3F6E">
        <w:rPr>
          <w:b/>
          <w:i/>
        </w:rPr>
        <w:t>we have been brought forth in this unique and remarkable season</w:t>
      </w:r>
      <w:r w:rsidR="00CB6D12" w:rsidRPr="00CB6D12">
        <w:rPr>
          <w:i/>
        </w:rPr>
        <w:t xml:space="preserve">. Be grateful, and above all be faithful.” </w:t>
      </w:r>
      <w:r w:rsidR="004B5085" w:rsidRPr="00852E37">
        <w:rPr>
          <w:sz w:val="20"/>
          <w:szCs w:val="20"/>
        </w:rPr>
        <w:t>(</w:t>
      </w:r>
      <w:r w:rsidR="00CB6D12" w:rsidRPr="00852E37">
        <w:rPr>
          <w:sz w:val="20"/>
          <w:szCs w:val="20"/>
        </w:rPr>
        <w:t>Gordon B. Hinckley</w:t>
      </w:r>
      <w:r w:rsidR="004B5085" w:rsidRPr="00852E37">
        <w:rPr>
          <w:sz w:val="20"/>
          <w:szCs w:val="20"/>
        </w:rPr>
        <w:t>,</w:t>
      </w:r>
      <w:r w:rsidR="00CB6D12" w:rsidRPr="00852E37">
        <w:rPr>
          <w:sz w:val="20"/>
          <w:szCs w:val="20"/>
        </w:rPr>
        <w:t xml:space="preserve"> </w:t>
      </w:r>
      <w:r w:rsidRPr="00852E37">
        <w:rPr>
          <w:sz w:val="20"/>
          <w:szCs w:val="20"/>
        </w:rPr>
        <w:t xml:space="preserve">General Conference </w:t>
      </w:r>
      <w:r w:rsidR="00CB6D12" w:rsidRPr="00852E37">
        <w:rPr>
          <w:sz w:val="20"/>
          <w:szCs w:val="20"/>
        </w:rPr>
        <w:t xml:space="preserve">April </w:t>
      </w:r>
      <w:r w:rsidR="004B5085" w:rsidRPr="00852E37">
        <w:rPr>
          <w:sz w:val="20"/>
          <w:szCs w:val="20"/>
        </w:rPr>
        <w:t xml:space="preserve">4, </w:t>
      </w:r>
      <w:r w:rsidR="00CB6D12" w:rsidRPr="00852E37">
        <w:rPr>
          <w:sz w:val="20"/>
          <w:szCs w:val="20"/>
        </w:rPr>
        <w:t>2004</w:t>
      </w:r>
      <w:r w:rsidR="004B5085" w:rsidRPr="00852E37">
        <w:rPr>
          <w:sz w:val="20"/>
          <w:szCs w:val="20"/>
        </w:rPr>
        <w:t>)</w:t>
      </w:r>
      <w:r w:rsidR="00CB6D12" w:rsidRPr="00852E37">
        <w:rPr>
          <w:sz w:val="20"/>
          <w:szCs w:val="20"/>
        </w:rPr>
        <w:t xml:space="preserve"> </w:t>
      </w:r>
      <w:hyperlink r:id="rId311" w:history="1">
        <w:r w:rsidR="00CB6D12" w:rsidRPr="00852E37">
          <w:rPr>
            <w:rStyle w:val="Hyperlink"/>
            <w:sz w:val="20"/>
            <w:szCs w:val="20"/>
          </w:rPr>
          <w:t>https://www.lds.org/general-conference/2004/04/the-dawning-of-a-brighter-day?lang=eng</w:t>
        </w:r>
      </w:hyperlink>
    </w:p>
    <w:p w14:paraId="386D0F0A" w14:textId="77777777" w:rsidR="00777C08" w:rsidRDefault="00777C08" w:rsidP="00CB6D12"/>
    <w:p w14:paraId="4AE6D1A4" w14:textId="77777777" w:rsidR="00777C08" w:rsidRPr="00852E37" w:rsidRDefault="00777C08" w:rsidP="00777C08">
      <w:pPr>
        <w:rPr>
          <w:sz w:val="20"/>
          <w:szCs w:val="20"/>
        </w:rPr>
      </w:pPr>
      <w:r w:rsidRPr="00777C08">
        <w:t xml:space="preserve">2004 April 4,  Preparation for </w:t>
      </w:r>
      <w:r w:rsidRPr="00852E37">
        <w:t>the Second Coming</w:t>
      </w:r>
      <w:r w:rsidR="00E540D7" w:rsidRPr="00852E37">
        <w:t xml:space="preserve">: </w:t>
      </w:r>
      <w:r w:rsidR="00852E37">
        <w:t xml:space="preserve"> </w:t>
      </w:r>
      <w:r w:rsidR="00852E37" w:rsidRPr="00852E37">
        <w:rPr>
          <w:i/>
        </w:rPr>
        <w:t xml:space="preserve">“We need to make, spiritual preparation for the events prophesied at the time of the Second Coming. </w:t>
      </w:r>
      <w:r w:rsidR="00E540D7" w:rsidRPr="00852E37">
        <w:rPr>
          <w:i/>
        </w:rPr>
        <w:t xml:space="preserve"> </w:t>
      </w:r>
      <w:r w:rsidRPr="00852E37">
        <w:rPr>
          <w:i/>
        </w:rPr>
        <w:t>I wish to speak about</w:t>
      </w:r>
      <w:r w:rsidR="00852E37">
        <w:rPr>
          <w:i/>
        </w:rPr>
        <w:t>…</w:t>
      </w:r>
      <w:r w:rsidR="00852E37" w:rsidRPr="00852E37">
        <w:rPr>
          <w:i/>
        </w:rPr>
        <w:t xml:space="preserve"> ‘</w:t>
      </w:r>
      <w:r w:rsidR="00E540D7" w:rsidRPr="00852E37">
        <w:rPr>
          <w:i/>
        </w:rPr>
        <w:t xml:space="preserve">the faithful are taught to study the signs of it [the Second Coming] and to be prepared for </w:t>
      </w:r>
      <w:r w:rsidR="00852E37" w:rsidRPr="00852E37">
        <w:rPr>
          <w:i/>
        </w:rPr>
        <w:t xml:space="preserve">it </w:t>
      </w:r>
      <w:r w:rsidR="00E540D7" w:rsidRPr="00852E37">
        <w:rPr>
          <w:i/>
        </w:rPr>
        <w:t xml:space="preserve">[the Second Coming] </w:t>
      </w:r>
      <w:r w:rsidRPr="00852E37">
        <w:rPr>
          <w:i/>
        </w:rPr>
        <w:t>of these great realities</w:t>
      </w:r>
      <w:r w:rsidR="00852E37" w:rsidRPr="00852E37">
        <w:rPr>
          <w:i/>
        </w:rPr>
        <w:t>’</w:t>
      </w:r>
      <w:r w:rsidRPr="00852E37">
        <w:rPr>
          <w:i/>
        </w:rPr>
        <w:t xml:space="preserve"> </w:t>
      </w:r>
      <w:r w:rsidR="00852E37" w:rsidRPr="00852E37">
        <w:rPr>
          <w:i/>
        </w:rPr>
        <w:t>…</w:t>
      </w:r>
      <w:r w:rsidR="00E540D7" w:rsidRPr="00852E37">
        <w:rPr>
          <w:b/>
          <w:i/>
        </w:rPr>
        <w:t>We are living in the prophesied time</w:t>
      </w:r>
      <w:r w:rsidR="00E540D7" w:rsidRPr="00852E37">
        <w:rPr>
          <w:i/>
        </w:rPr>
        <w:t xml:space="preserve"> “when peace shall be taken from the earth” </w:t>
      </w:r>
      <w:r w:rsidR="00E540D7" w:rsidRPr="00637B33">
        <w:rPr>
          <w:i/>
        </w:rPr>
        <w:t>(</w:t>
      </w:r>
      <w:hyperlink r:id="rId312" w:anchor="34" w:history="1">
        <w:r w:rsidR="00E540D7" w:rsidRPr="00637B33">
          <w:rPr>
            <w:rStyle w:val="Hyperlink"/>
            <w:i/>
            <w:u w:val="none"/>
          </w:rPr>
          <w:t>D&amp;C 1:35</w:t>
        </w:r>
      </w:hyperlink>
      <w:r w:rsidR="00E540D7" w:rsidRPr="00637B33">
        <w:rPr>
          <w:i/>
        </w:rPr>
        <w:t>), when “all things shall be in commotion” and “men’s hearts shall fail them” (</w:t>
      </w:r>
      <w:hyperlink r:id="rId313" w:anchor="90" w:history="1">
        <w:r w:rsidR="00E540D7" w:rsidRPr="00637B33">
          <w:rPr>
            <w:rStyle w:val="Hyperlink"/>
            <w:i/>
            <w:u w:val="none"/>
          </w:rPr>
          <w:t>D&amp;C 88:91</w:t>
        </w:r>
      </w:hyperlink>
      <w:r w:rsidR="00E540D7" w:rsidRPr="00637B33">
        <w:rPr>
          <w:i/>
        </w:rPr>
        <w:t>).</w:t>
      </w:r>
      <w:r w:rsidR="00E540D7" w:rsidRPr="00852E37">
        <w:rPr>
          <w:i/>
        </w:rPr>
        <w:t xml:space="preserve"> There are many temporal causes of commotion, including wars and natural disasters, but an even greater cause of current “commotion” is spiritual.</w:t>
      </w:r>
      <w:r w:rsidR="00852E37" w:rsidRPr="00852E37">
        <w:rPr>
          <w:i/>
        </w:rPr>
        <w:t>”</w:t>
      </w:r>
      <w:r w:rsidR="00852E37">
        <w:t xml:space="preserve">  </w:t>
      </w:r>
      <w:r w:rsidRPr="00852E37">
        <w:rPr>
          <w:sz w:val="20"/>
          <w:szCs w:val="20"/>
        </w:rPr>
        <w:t>(Dallin H. Oaks, General Conference April 4, 2004)</w:t>
      </w:r>
      <w:r w:rsidR="00852E37" w:rsidRPr="00852E37">
        <w:rPr>
          <w:sz w:val="20"/>
          <w:szCs w:val="20"/>
        </w:rPr>
        <w:t xml:space="preserve"> </w:t>
      </w:r>
      <w:hyperlink r:id="rId314" w:history="1">
        <w:r w:rsidR="00E540D7" w:rsidRPr="00852E37">
          <w:rPr>
            <w:rStyle w:val="Hyperlink"/>
            <w:sz w:val="20"/>
            <w:szCs w:val="20"/>
          </w:rPr>
          <w:t>https://www.lds.org/general-conference/2004/04/preparation-for-the-second-coming?lang=eng</w:t>
        </w:r>
      </w:hyperlink>
    </w:p>
    <w:p w14:paraId="140566B5" w14:textId="77777777" w:rsidR="0079554F" w:rsidRDefault="0079554F" w:rsidP="00D55F2F"/>
    <w:p w14:paraId="2E41F756" w14:textId="77777777" w:rsidR="00D55F2F" w:rsidRPr="00D55F2F" w:rsidRDefault="00D55F2F" w:rsidP="00D55F2F">
      <w:r w:rsidRPr="00D55F2F">
        <w:t xml:space="preserve">2005 </w:t>
      </w:r>
      <w:r>
        <w:t xml:space="preserve">January,  </w:t>
      </w:r>
      <w:r w:rsidRPr="00D55F2F">
        <w:t xml:space="preserve"> </w:t>
      </w:r>
      <w:r w:rsidRPr="00637B33">
        <w:rPr>
          <w:i/>
        </w:rPr>
        <w:t>“Fear shall come upon all people. But you and I know that the Lord has prepared places of safety to which he is eager to guide us....It will be our choice whether or not to move up or stay where we are. But the Lord will invite and guide us upward by the direction of the Holy Ghost...”</w:t>
      </w:r>
      <w:r>
        <w:t xml:space="preserve">   (</w:t>
      </w:r>
      <w:r w:rsidRPr="00D55F2F">
        <w:t>Henry B. Eyring, Raise the Bar</w:t>
      </w:r>
      <w:r>
        <w:t>,</w:t>
      </w:r>
      <w:r w:rsidRPr="00D55F2F">
        <w:t xml:space="preserve"> BYU Idaho Talk - January 2005)</w:t>
      </w:r>
    </w:p>
    <w:p w14:paraId="33BA5FF5" w14:textId="77777777" w:rsidR="006016B6" w:rsidRDefault="006016B6" w:rsidP="006016B6"/>
    <w:p w14:paraId="0FFFF8F2" w14:textId="77777777" w:rsidR="001A11DD" w:rsidRDefault="001A11DD" w:rsidP="001A11DD">
      <w:r w:rsidRPr="005C6EC9">
        <w:t xml:space="preserve">2008 April 5,  </w:t>
      </w:r>
      <w:hyperlink r:id="rId315" w:history="1">
        <w:r w:rsidRPr="005C6EC9">
          <w:rPr>
            <w:rStyle w:val="Hyperlink"/>
          </w:rPr>
          <w:t>Examples-of-righteousness:</w:t>
        </w:r>
      </w:hyperlink>
      <w:r w:rsidRPr="005C6EC9">
        <w:t xml:space="preserve"> </w:t>
      </w:r>
      <w:r>
        <w:t xml:space="preserve"> </w:t>
      </w:r>
      <w:r w:rsidR="002775BE">
        <w:t xml:space="preserve">Timestamp 2:40 </w:t>
      </w:r>
      <w:r w:rsidRPr="00DA3C4D">
        <w:rPr>
          <w:i/>
        </w:rPr>
        <w:t xml:space="preserve">“As bearers of the priesthood, </w:t>
      </w:r>
      <w:r w:rsidRPr="00DA3C4D">
        <w:rPr>
          <w:b/>
          <w:i/>
        </w:rPr>
        <w:t>we have been placed on earth in troubled times</w:t>
      </w:r>
      <w:r w:rsidRPr="00DA3C4D">
        <w:rPr>
          <w:i/>
        </w:rPr>
        <w:t xml:space="preserve">…  </w:t>
      </w:r>
      <w:r w:rsidR="00D729A3">
        <w:t>Timestamp 11:50</w:t>
      </w:r>
      <w:r w:rsidR="00D729A3" w:rsidRPr="00DA3C4D">
        <w:rPr>
          <w:i/>
        </w:rPr>
        <w:t xml:space="preserve"> </w:t>
      </w:r>
      <w:r w:rsidRPr="00DA3C4D">
        <w:rPr>
          <w:i/>
        </w:rPr>
        <w:t xml:space="preserve">I have thought about that experience [wiggling my ears] over the years as I’ve contemplated how, particularly when we’re young, </w:t>
      </w:r>
      <w:r w:rsidRPr="00DA3C4D">
        <w:rPr>
          <w:b/>
          <w:i/>
        </w:rPr>
        <w:t>we tend to imitate the example of our parents, our leaders, our peers</w:t>
      </w:r>
      <w:r w:rsidRPr="00DA3C4D">
        <w:rPr>
          <w:i/>
        </w:rPr>
        <w:t>. The prophet Brigham Young said: “We should never permit ourselves to do anything that we are not willing to see our children do. We should set them an example that we wish them to imitate…”</w:t>
      </w:r>
      <w:r w:rsidRPr="00DA3C4D">
        <w:rPr>
          <w:i/>
          <w:sz w:val="20"/>
          <w:szCs w:val="20"/>
        </w:rPr>
        <w:t>(Deseret News, June 21, 1871, 235.)</w:t>
      </w:r>
      <w:r w:rsidRPr="00DA3C4D">
        <w:rPr>
          <w:i/>
        </w:rPr>
        <w:t xml:space="preserve">  My brethren, as we now leave this general priesthood meeting, let us all determine to </w:t>
      </w:r>
      <w:r w:rsidRPr="00DA3C4D">
        <w:rPr>
          <w:b/>
          <w:i/>
        </w:rPr>
        <w:t>prepare for our time of opportunity</w:t>
      </w:r>
      <w:r w:rsidRPr="00DA3C4D">
        <w:rPr>
          <w:i/>
        </w:rPr>
        <w:t xml:space="preserve"> and to honor the priesthood we bear through the service we render, the lives we bless, and the souls we are privileged to help save. </w:t>
      </w:r>
      <w:r w:rsidRPr="00DA3C4D">
        <w:rPr>
          <w:b/>
          <w:i/>
        </w:rPr>
        <w:t>You “are a chosen generation, a royal priesthood, an holy nation,”</w:t>
      </w:r>
      <w:r w:rsidRPr="00DA3C4D">
        <w:rPr>
          <w:i/>
        </w:rPr>
        <w:t xml:space="preserve"> and you can make a difference.”</w:t>
      </w:r>
      <w:r w:rsidRPr="00DA3C4D">
        <w:rPr>
          <w:sz w:val="20"/>
          <w:szCs w:val="20"/>
        </w:rPr>
        <w:t xml:space="preserve"> </w:t>
      </w:r>
      <w:hyperlink r:id="rId316" w:history="1">
        <w:r w:rsidRPr="00DA3C4D">
          <w:rPr>
            <w:rStyle w:val="Hyperlink"/>
            <w:sz w:val="20"/>
            <w:szCs w:val="20"/>
            <w:u w:val="none"/>
          </w:rPr>
          <w:t>(1 Pe</w:t>
        </w:r>
        <w:r w:rsidRPr="00DA3C4D">
          <w:rPr>
            <w:rStyle w:val="Hyperlink"/>
            <w:sz w:val="20"/>
            <w:szCs w:val="20"/>
            <w:u w:val="none"/>
          </w:rPr>
          <w:t>t</w:t>
        </w:r>
        <w:r w:rsidRPr="00DA3C4D">
          <w:rPr>
            <w:rStyle w:val="Hyperlink"/>
            <w:sz w:val="20"/>
            <w:szCs w:val="20"/>
            <w:u w:val="none"/>
          </w:rPr>
          <w:t>er 2: 9)</w:t>
        </w:r>
      </w:hyperlink>
      <w:r>
        <w:t xml:space="preserve">    </w:t>
      </w:r>
      <w:r w:rsidRPr="00F919A3">
        <w:rPr>
          <w:sz w:val="20"/>
          <w:szCs w:val="20"/>
        </w:rPr>
        <w:t>(Thomas S. Monson, General Conference,</w:t>
      </w:r>
      <w:r w:rsidR="00637B33">
        <w:rPr>
          <w:sz w:val="20"/>
          <w:szCs w:val="20"/>
        </w:rPr>
        <w:t xml:space="preserve"> Priesthood Session.</w:t>
      </w:r>
      <w:r w:rsidRPr="00F919A3">
        <w:rPr>
          <w:sz w:val="20"/>
          <w:szCs w:val="20"/>
        </w:rPr>
        <w:t>)</w:t>
      </w:r>
      <w:r w:rsidRPr="005C6EC9">
        <w:t xml:space="preserve"> </w:t>
      </w:r>
    </w:p>
    <w:p w14:paraId="69FE2591" w14:textId="77777777" w:rsidR="001A11DD" w:rsidRPr="005C6EC9" w:rsidRDefault="001A11DD" w:rsidP="001A11DD"/>
    <w:p w14:paraId="55F41AB8" w14:textId="77777777" w:rsidR="00DA3C4D" w:rsidRDefault="00DA3C4D" w:rsidP="00BA0432">
      <w:r>
        <w:t xml:space="preserve">2008 April 30,  </w:t>
      </w:r>
      <w:r w:rsidRPr="00BA0432">
        <w:t xml:space="preserve">Uploaded on </w:t>
      </w:r>
      <w:r>
        <w:t>YouTube:  LDS Prophets warn us of the dangers Facing America.</w:t>
      </w:r>
    </w:p>
    <w:p w14:paraId="10B1E607" w14:textId="77777777" w:rsidR="00DA3C4D" w:rsidRDefault="00DA3C4D" w:rsidP="00BA0432">
      <w:hyperlink r:id="rId317" w:history="1">
        <w:r w:rsidRPr="0086684A">
          <w:rPr>
            <w:rStyle w:val="Hyperlink"/>
          </w:rPr>
          <w:t>https://www.youtube.com/watch?v=ehD390q9G3k</w:t>
        </w:r>
      </w:hyperlink>
    </w:p>
    <w:p w14:paraId="13D26493" w14:textId="77777777" w:rsidR="00DA3C4D" w:rsidRPr="00DA3C4D" w:rsidRDefault="00DA3C4D" w:rsidP="00BA0432"/>
    <w:p w14:paraId="09692091" w14:textId="77777777" w:rsidR="00BA0432" w:rsidRDefault="00BA0432" w:rsidP="00BA0432">
      <w:r>
        <w:t xml:space="preserve">2008 </w:t>
      </w:r>
      <w:r w:rsidRPr="00BA0432">
        <w:t xml:space="preserve">Jul 23, </w:t>
      </w:r>
      <w:r>
        <w:t xml:space="preserve"> </w:t>
      </w:r>
      <w:r w:rsidRPr="00BA0432">
        <w:t xml:space="preserve">Uploaded on </w:t>
      </w:r>
      <w:r>
        <w:t>YouTube;</w:t>
      </w:r>
      <w:r w:rsidRPr="00BA0432">
        <w:t xml:space="preserve"> LDS Church Leaders preparing us for the 2nd Coming of Christ</w:t>
      </w:r>
      <w:r>
        <w:t xml:space="preserve">.  </w:t>
      </w:r>
      <w:hyperlink r:id="rId318" w:history="1">
        <w:r w:rsidRPr="0086684A">
          <w:rPr>
            <w:rStyle w:val="Hyperlink"/>
          </w:rPr>
          <w:t>https://www.youtube.com/watch?v=IqaesQ2EE8w</w:t>
        </w:r>
      </w:hyperlink>
    </w:p>
    <w:p w14:paraId="211300E4" w14:textId="77777777" w:rsidR="005C6EC9" w:rsidRDefault="005C6EC9" w:rsidP="00BA0432"/>
    <w:p w14:paraId="7115F6BA" w14:textId="77777777" w:rsidR="006016B6" w:rsidRPr="006016B6" w:rsidRDefault="006016B6" w:rsidP="006016B6">
      <w:r w:rsidRPr="006016B6">
        <w:t>2009 April</w:t>
      </w:r>
      <w:r w:rsidR="004B5085">
        <w:t xml:space="preserve"> 5</w:t>
      </w:r>
      <w:r w:rsidRPr="006016B6">
        <w:t xml:space="preserve">, </w:t>
      </w:r>
      <w:r w:rsidR="004B5085">
        <w:t xml:space="preserve">  </w:t>
      </w:r>
      <w:r w:rsidRPr="006016B6">
        <w:t xml:space="preserve">Thomas S. Monson:  </w:t>
      </w:r>
      <w:r w:rsidRPr="006016B6">
        <w:rPr>
          <w:i/>
        </w:rPr>
        <w:t xml:space="preserve">“Since last we met together in a general conference six months ago, there have been </w:t>
      </w:r>
      <w:r w:rsidRPr="00CC4579">
        <w:rPr>
          <w:b/>
          <w:i/>
        </w:rPr>
        <w:t>continuing signs</w:t>
      </w:r>
      <w:r w:rsidRPr="006016B6">
        <w:rPr>
          <w:i/>
        </w:rPr>
        <w:t xml:space="preserve"> that circumstances in the world aren’t necessarily as we would wish. The global economy, which six months ago appeared to be sagging, seems to have taken a nosedive, and for many weeks now the financial outlook has been somewhat grim. In addition, the moral footings of society continue to slip, while those who attempt to safeguard those footings are often ridiculed and, at times, picketed and persecuted. Wars, natural disasters, and personal misfortunes continue to occur.  It would be easy to become discouraged and cynical about the future—or even fearful of what might come—if we allowed ourselves to dwell only on that which is wrong in the world and in our lives.”</w:t>
      </w:r>
      <w:r w:rsidRPr="006016B6">
        <w:t xml:space="preserve"> (Thomas S. Monson, General Conference, Ensign, May 2009, 89).</w:t>
      </w:r>
    </w:p>
    <w:p w14:paraId="72A73DD8" w14:textId="77777777" w:rsidR="00F86624" w:rsidRDefault="00F86624" w:rsidP="00F86624"/>
    <w:p w14:paraId="14FC867A" w14:textId="77777777" w:rsidR="002E1262" w:rsidRDefault="00F24490" w:rsidP="00F24490">
      <w:r w:rsidRPr="00F24490">
        <w:t>2010</w:t>
      </w:r>
      <w:r>
        <w:t xml:space="preserve"> </w:t>
      </w:r>
      <w:r w:rsidRPr="00F24490">
        <w:t>Dec. 5,</w:t>
      </w:r>
      <w:r w:rsidR="004B5085">
        <w:t xml:space="preserve">   </w:t>
      </w:r>
      <w:r w:rsidR="004B5085" w:rsidRPr="004B5085">
        <w:t>“Look S</w:t>
      </w:r>
      <w:r w:rsidR="005A0F32" w:rsidRPr="004B5085">
        <w:t xml:space="preserve">teadfastly for His </w:t>
      </w:r>
      <w:r w:rsidR="004B5085" w:rsidRPr="004B5085">
        <w:t>C</w:t>
      </w:r>
      <w:r w:rsidR="005A0F32" w:rsidRPr="004B5085">
        <w:t>oming.</w:t>
      </w:r>
      <w:r w:rsidR="005A0F32" w:rsidRPr="00F24490">
        <w:rPr>
          <w:i/>
        </w:rPr>
        <w:t xml:space="preserve"> </w:t>
      </w:r>
      <w:r w:rsidRPr="00F24490">
        <w:rPr>
          <w:i/>
        </w:rPr>
        <w:t>…</w:t>
      </w:r>
      <w:r w:rsidR="005A0F32" w:rsidRPr="00F24490">
        <w:rPr>
          <w:i/>
        </w:rPr>
        <w:t xml:space="preserve">We live in the 11th hour before the coming of the day of our Lord. Let us therefore look forward to that blessed day when the King of kings </w:t>
      </w:r>
      <w:r w:rsidR="005A0F32" w:rsidRPr="00F24490">
        <w:rPr>
          <w:i/>
        </w:rPr>
        <w:lastRenderedPageBreak/>
        <w:t>descends with a shout takes away death, dries up tears, and ushers in a new era of peace, joy, and learning.</w:t>
      </w:r>
      <w:r>
        <w:rPr>
          <w:i/>
        </w:rPr>
        <w:t>”</w:t>
      </w:r>
      <w:r>
        <w:t xml:space="preserve">  (</w:t>
      </w:r>
      <w:r w:rsidRPr="00F24490">
        <w:t>President Uchtdorf</w:t>
      </w:r>
      <w:r>
        <w:t>,</w:t>
      </w:r>
      <w:r w:rsidRPr="00F24490">
        <w:t xml:space="preserve"> </w:t>
      </w:r>
      <w:r w:rsidRPr="00F24490">
        <w:rPr>
          <w:i/>
        </w:rPr>
        <w:t>First Presidency Christmas Devotional</w:t>
      </w:r>
      <w:r>
        <w:t>)</w:t>
      </w:r>
      <w:r w:rsidR="005A0F32" w:rsidRPr="00F24490">
        <w:br/>
      </w:r>
    </w:p>
    <w:p w14:paraId="36BFA54D" w14:textId="77777777" w:rsidR="00F86624" w:rsidRPr="00B77183" w:rsidRDefault="00F86624" w:rsidP="00F86624">
      <w:pPr>
        <w:rPr>
          <w:sz w:val="13"/>
          <w:szCs w:val="13"/>
        </w:rPr>
      </w:pPr>
      <w:r>
        <w:t>2011  S</w:t>
      </w:r>
      <w:r w:rsidRPr="00CF09A6">
        <w:t>econd C</w:t>
      </w:r>
      <w:r>
        <w:t>oming of Je</w:t>
      </w:r>
      <w:r w:rsidRPr="00CF09A6">
        <w:t xml:space="preserve">sus Christ:  </w:t>
      </w:r>
      <w:r w:rsidR="00CC4579" w:rsidRPr="00CC4579">
        <w:rPr>
          <w:i/>
        </w:rPr>
        <w:t>“</w:t>
      </w:r>
      <w:r w:rsidRPr="00CC4579">
        <w:rPr>
          <w:i/>
        </w:rPr>
        <w:t>I personally</w:t>
      </w:r>
      <w:r w:rsidRPr="00F44F6B">
        <w:rPr>
          <w:i/>
        </w:rPr>
        <w:t xml:space="preserve"> have been given the </w:t>
      </w:r>
      <w:r w:rsidRPr="00CC4579">
        <w:rPr>
          <w:b/>
          <w:i/>
        </w:rPr>
        <w:t>promise in my Patriarchal Blessing</w:t>
      </w:r>
      <w:r w:rsidRPr="00F44F6B">
        <w:rPr>
          <w:i/>
        </w:rPr>
        <w:t xml:space="preserve"> that I would be with those who shall return to Jackson County, Missouri, to assist in the building of that Holy Temple for the Second Coming of Jesus Christ.  It may happen in this life or during the Millennium.</w:t>
      </w:r>
      <w:r w:rsidR="00CC4579">
        <w:rPr>
          <w:i/>
        </w:rPr>
        <w:t>”</w:t>
      </w:r>
      <w:r w:rsidRPr="00CF09A6">
        <w:t xml:space="preserve"> </w:t>
      </w:r>
      <w:r>
        <w:t xml:space="preserve"> </w:t>
      </w:r>
      <w:r w:rsidRPr="00B77183">
        <w:rPr>
          <w:sz w:val="20"/>
          <w:szCs w:val="20"/>
        </w:rPr>
        <w:t>(BOOK: Family History and Temples Including Grigg and Related Family Genealogies, By Dick Griggs, page 51.)</w:t>
      </w:r>
      <w:r w:rsidRPr="00CF09A6">
        <w:t xml:space="preserve"> </w:t>
      </w:r>
      <w:hyperlink r:id="rId319" w:history="1">
        <w:r w:rsidRPr="00B77183">
          <w:rPr>
            <w:rStyle w:val="Hyperlink"/>
            <w:sz w:val="13"/>
            <w:szCs w:val="13"/>
          </w:rPr>
          <w:t>https://books.google.com/books?id=2myR_qjAl6kC&amp;pg=PA51&amp;lpg=PA51&amp;dq=Daniel+H.+Wells+second+coming&amp;source=bl&amp;ots=M-u5qL-u4f&amp;sig=K0Xtiluf0fEptnfZz8XSLz-b_yY&amp;hl</w:t>
        </w:r>
        <w:r w:rsidRPr="00B77183">
          <w:rPr>
            <w:rStyle w:val="Hyperlink"/>
            <w:sz w:val="13"/>
            <w:szCs w:val="13"/>
          </w:rPr>
          <w:t>=</w:t>
        </w:r>
        <w:r w:rsidRPr="00B77183">
          <w:rPr>
            <w:rStyle w:val="Hyperlink"/>
            <w:sz w:val="13"/>
            <w:szCs w:val="13"/>
          </w:rPr>
          <w:t>en&amp;</w:t>
        </w:r>
        <w:r w:rsidRPr="00B77183">
          <w:rPr>
            <w:rStyle w:val="Hyperlink"/>
            <w:sz w:val="13"/>
            <w:szCs w:val="13"/>
          </w:rPr>
          <w:t>s</w:t>
        </w:r>
        <w:r w:rsidRPr="00B77183">
          <w:rPr>
            <w:rStyle w:val="Hyperlink"/>
            <w:sz w:val="13"/>
            <w:szCs w:val="13"/>
          </w:rPr>
          <w:t>a=X&amp;ei=lA-vVKnUNoLpoAS1w4KwDw&amp;ved=0CDwQ6AEwBQ#v=onepage&amp;q=Daniel%20H.%20Wells%20second%20coming&amp;f=false</w:t>
        </w:r>
      </w:hyperlink>
    </w:p>
    <w:p w14:paraId="7135508A" w14:textId="77777777" w:rsidR="00F86624" w:rsidRPr="00B77183" w:rsidRDefault="00F86624" w:rsidP="00F24490">
      <w:pPr>
        <w:rPr>
          <w:sz w:val="13"/>
          <w:szCs w:val="13"/>
          <w:lang w:val="en"/>
        </w:rPr>
      </w:pPr>
    </w:p>
    <w:p w14:paraId="255FA89C" w14:textId="77777777" w:rsidR="00B77183" w:rsidRDefault="00B77183" w:rsidP="00F24490">
      <w:pPr>
        <w:rPr>
          <w:lang w:val="en"/>
        </w:rPr>
      </w:pPr>
    </w:p>
    <w:p w14:paraId="61D4207E" w14:textId="77777777" w:rsidR="00EC4A4B" w:rsidRPr="00621B57" w:rsidRDefault="00EC4A4B" w:rsidP="00EC4A4B">
      <w:pPr>
        <w:rPr>
          <w:sz w:val="22"/>
          <w:szCs w:val="22"/>
        </w:rPr>
      </w:pPr>
      <w:r>
        <w:t xml:space="preserve">2014 </w:t>
      </w:r>
      <w:r w:rsidR="00F44F6B">
        <w:t xml:space="preserve"> </w:t>
      </w:r>
      <w:r w:rsidR="00F44F6B">
        <w:rPr>
          <w:sz w:val="22"/>
          <w:szCs w:val="22"/>
        </w:rPr>
        <w:t xml:space="preserve">LDS </w:t>
      </w:r>
      <w:r w:rsidR="00F44F6B" w:rsidRPr="00621B57">
        <w:rPr>
          <w:sz w:val="22"/>
          <w:szCs w:val="22"/>
        </w:rPr>
        <w:t>Essay</w:t>
      </w:r>
      <w:r w:rsidR="00F44F6B">
        <w:rPr>
          <w:sz w:val="22"/>
          <w:szCs w:val="22"/>
        </w:rPr>
        <w:t>,</w:t>
      </w:r>
      <w:r>
        <w:t xml:space="preserve">  </w:t>
      </w:r>
      <w:r w:rsidRPr="00001EEC">
        <w:t>Since the second coming didn’t happen in 189</w:t>
      </w:r>
      <w:r>
        <w:t>0</w:t>
      </w:r>
      <w:r w:rsidRPr="00001EEC">
        <w:t xml:space="preserve"> as prophesied</w:t>
      </w:r>
      <w:r>
        <w:t>,</w:t>
      </w:r>
      <w:r w:rsidRPr="00001EEC">
        <w:t xml:space="preserve"> the converts outside the United States were asked to</w:t>
      </w:r>
      <w:r w:rsidR="00D173E0">
        <w:t>:</w:t>
      </w:r>
      <w:r w:rsidRPr="00001EEC">
        <w:t xml:space="preserve"> </w:t>
      </w:r>
      <w:r>
        <w:rPr>
          <w:b/>
          <w:i/>
        </w:rPr>
        <w:t>“B</w:t>
      </w:r>
      <w:r w:rsidRPr="00EC4A4B">
        <w:rPr>
          <w:b/>
          <w:i/>
        </w:rPr>
        <w:t>eginning in the 1890s converts outside the United States were asked to build up the Church in their homelands rather than move to Utah.</w:t>
      </w:r>
      <w:r>
        <w:rPr>
          <w:b/>
          <w:i/>
        </w:rPr>
        <w:t>”</w:t>
      </w:r>
      <w:r w:rsidRPr="00001EEC">
        <w:t xml:space="preserve">  </w:t>
      </w:r>
      <w:r w:rsidRPr="00621B57">
        <w:rPr>
          <w:sz w:val="22"/>
          <w:szCs w:val="22"/>
        </w:rPr>
        <w:t>(</w:t>
      </w:r>
      <w:r w:rsidR="00621B57">
        <w:rPr>
          <w:sz w:val="22"/>
          <w:szCs w:val="22"/>
        </w:rPr>
        <w:t xml:space="preserve">LDS </w:t>
      </w:r>
      <w:r w:rsidR="00621B57" w:rsidRPr="00621B57">
        <w:rPr>
          <w:sz w:val="22"/>
          <w:szCs w:val="22"/>
        </w:rPr>
        <w:t>Essay</w:t>
      </w:r>
      <w:r w:rsidR="00621B57">
        <w:rPr>
          <w:sz w:val="22"/>
          <w:szCs w:val="22"/>
        </w:rPr>
        <w:t>:</w:t>
      </w:r>
      <w:r w:rsidR="00621B57" w:rsidRPr="00621B57">
        <w:rPr>
          <w:sz w:val="22"/>
          <w:szCs w:val="22"/>
        </w:rPr>
        <w:t xml:space="preserve"> </w:t>
      </w:r>
      <w:hyperlink r:id="rId320" w:history="1">
        <w:r w:rsidRPr="00621B57">
          <w:rPr>
            <w:rStyle w:val="Hyperlink"/>
            <w:sz w:val="22"/>
            <w:szCs w:val="22"/>
          </w:rPr>
          <w:t>https://www.lds.org/topics/plural-marriage-and-fam</w:t>
        </w:r>
        <w:r w:rsidRPr="00621B57">
          <w:rPr>
            <w:rStyle w:val="Hyperlink"/>
            <w:sz w:val="22"/>
            <w:szCs w:val="22"/>
          </w:rPr>
          <w:t>i</w:t>
        </w:r>
        <w:r w:rsidRPr="00621B57">
          <w:rPr>
            <w:rStyle w:val="Hyperlink"/>
            <w:sz w:val="22"/>
            <w:szCs w:val="22"/>
          </w:rPr>
          <w:t>lie</w:t>
        </w:r>
        <w:r w:rsidRPr="00621B57">
          <w:rPr>
            <w:rStyle w:val="Hyperlink"/>
            <w:sz w:val="22"/>
            <w:szCs w:val="22"/>
          </w:rPr>
          <w:t>s</w:t>
        </w:r>
        <w:r w:rsidRPr="00621B57">
          <w:rPr>
            <w:rStyle w:val="Hyperlink"/>
            <w:sz w:val="22"/>
            <w:szCs w:val="22"/>
          </w:rPr>
          <w:t>-in-early-</w:t>
        </w:r>
        <w:r w:rsidRPr="00621B57">
          <w:rPr>
            <w:rStyle w:val="Hyperlink"/>
            <w:sz w:val="22"/>
            <w:szCs w:val="22"/>
          </w:rPr>
          <w:t>u</w:t>
        </w:r>
        <w:r w:rsidRPr="00621B57">
          <w:rPr>
            <w:rStyle w:val="Hyperlink"/>
            <w:sz w:val="22"/>
            <w:szCs w:val="22"/>
          </w:rPr>
          <w:t>tah</w:t>
        </w:r>
      </w:hyperlink>
      <w:r w:rsidRPr="00621B57">
        <w:rPr>
          <w:sz w:val="22"/>
          <w:szCs w:val="22"/>
        </w:rPr>
        <w:t xml:space="preserve"> paragraph 12)</w:t>
      </w:r>
    </w:p>
    <w:p w14:paraId="21EF67FA" w14:textId="77777777" w:rsidR="00EC4A4B" w:rsidRDefault="00EC4A4B" w:rsidP="00F24490">
      <w:pPr>
        <w:rPr>
          <w:lang w:val="en"/>
        </w:rPr>
      </w:pPr>
    </w:p>
    <w:p w14:paraId="7874B25D" w14:textId="77777777" w:rsidR="002E1262" w:rsidRDefault="002E1262" w:rsidP="00F24490">
      <w:r>
        <w:rPr>
          <w:lang w:val="en"/>
        </w:rPr>
        <w:t>2015  Second Coming (LDS Church)</w:t>
      </w:r>
    </w:p>
    <w:p w14:paraId="2FEBA41B" w14:textId="77777777" w:rsidR="002E1262" w:rsidRDefault="002E1262" w:rsidP="00F24490">
      <w:hyperlink r:id="rId321" w:history="1">
        <w:r w:rsidRPr="004D36C8">
          <w:rPr>
            <w:rStyle w:val="Hyperlink"/>
          </w:rPr>
          <w:t>http://en.wikipedia.org/wiki/Second_Coming_(LDS_Church)</w:t>
        </w:r>
      </w:hyperlink>
    </w:p>
    <w:p w14:paraId="7E035F45" w14:textId="77777777" w:rsidR="00C2147C" w:rsidRDefault="00C2147C" w:rsidP="00F24490"/>
    <w:p w14:paraId="626AD47F" w14:textId="77777777" w:rsidR="003D54D4" w:rsidRDefault="003D54D4" w:rsidP="003D54D4">
      <w:hyperlink r:id="rId322" w:history="1">
        <w:r w:rsidRPr="0076461C">
          <w:rPr>
            <w:rStyle w:val="Hyperlink"/>
          </w:rPr>
          <w:t>https://www.lds.org/topics/second-coming-of-jesus-christ</w:t>
        </w:r>
      </w:hyperlink>
    </w:p>
    <w:p w14:paraId="376704D9" w14:textId="77777777" w:rsidR="002E1262" w:rsidRPr="002E1262" w:rsidRDefault="002E1262" w:rsidP="00F24490">
      <w:pPr>
        <w:pBdr>
          <w:bottom w:val="single" w:sz="6" w:space="1" w:color="auto"/>
        </w:pBdr>
      </w:pPr>
    </w:p>
    <w:p w14:paraId="0631C437" w14:textId="77777777" w:rsidR="00637B33" w:rsidRDefault="00637B33" w:rsidP="00F24490"/>
    <w:p w14:paraId="3E411B1E" w14:textId="77777777" w:rsidR="00637B33" w:rsidRDefault="00637B33" w:rsidP="00F24490"/>
    <w:p w14:paraId="62BA1D05" w14:textId="77777777" w:rsidR="00BB291E" w:rsidRPr="00C607C6" w:rsidRDefault="005B17BC" w:rsidP="00BB291E">
      <w:r>
        <w:t>Is it so hard to comprehend</w:t>
      </w:r>
      <w:r w:rsidR="006B7F1A">
        <w:t xml:space="preserve"> that the early saints would believe in a </w:t>
      </w:r>
      <w:r w:rsidR="00BB291E">
        <w:t>1890 second coming of Christ?</w:t>
      </w:r>
    </w:p>
    <w:p w14:paraId="18F841D4" w14:textId="77777777" w:rsidR="006B7F1A" w:rsidRDefault="00A224C8" w:rsidP="007C306B">
      <w:r>
        <w:t>I</w:t>
      </w:r>
      <w:r w:rsidR="00674C72">
        <w:t xml:space="preserve">n my life time, I </w:t>
      </w:r>
      <w:r>
        <w:t>can remember</w:t>
      </w:r>
      <w:r w:rsidR="00890538">
        <w:t xml:space="preserve"> </w:t>
      </w:r>
      <w:r w:rsidR="00674C72">
        <w:t>1</w:t>
      </w:r>
      <w:r w:rsidR="001A23CE">
        <w:t>,</w:t>
      </w:r>
      <w:r w:rsidR="00674C72">
        <w:t xml:space="preserve">024 </w:t>
      </w:r>
      <w:r w:rsidR="006B7F1A">
        <w:t>church members</w:t>
      </w:r>
      <w:r w:rsidR="00D236B2">
        <w:t xml:space="preserve"> </w:t>
      </w:r>
      <w:r w:rsidR="006B7F1A">
        <w:t xml:space="preserve">committing suicide in the </w:t>
      </w:r>
      <w:r w:rsidR="006B7F1A" w:rsidRPr="00D60A5A">
        <w:t xml:space="preserve">name of </w:t>
      </w:r>
      <w:r>
        <w:t xml:space="preserve">their </w:t>
      </w:r>
      <w:r w:rsidR="006B7F1A" w:rsidRPr="00D60A5A">
        <w:t>religion</w:t>
      </w:r>
      <w:r w:rsidR="00D236B2">
        <w:t>.</w:t>
      </w:r>
      <w:r w:rsidR="006B7F1A" w:rsidRPr="00D60A5A">
        <w:t xml:space="preserve">  </w:t>
      </w:r>
      <w:r w:rsidR="006B7F1A" w:rsidRPr="007C306B">
        <w:t xml:space="preserve">1978 People's Temple; 1993 Branch Davidians; 1997 Heaven's Gate; </w:t>
      </w:r>
      <w:r w:rsidR="009011D2" w:rsidRPr="007C306B">
        <w:t>I’m</w:t>
      </w:r>
      <w:r w:rsidR="006B7F1A" w:rsidRPr="007C306B">
        <w:t xml:space="preserve"> sure there’s many more.</w:t>
      </w:r>
    </w:p>
    <w:p w14:paraId="070222E8" w14:textId="77777777" w:rsidR="00CB6D12" w:rsidRDefault="00CB6D12" w:rsidP="0067651E"/>
    <w:p w14:paraId="7801DD4B" w14:textId="77777777" w:rsidR="007C306B" w:rsidRDefault="00EC4A4B" w:rsidP="007C306B">
      <w:r>
        <w:t>Jesus</w:t>
      </w:r>
      <w:r w:rsidR="00BD5057">
        <w:t xml:space="preserve"> </w:t>
      </w:r>
      <w:r w:rsidR="007C306B" w:rsidRPr="007C306B">
        <w:t>warned</w:t>
      </w:r>
      <w:r w:rsidR="00BD5057">
        <w:t>;</w:t>
      </w:r>
      <w:r w:rsidR="007C306B" w:rsidRPr="007C306B">
        <w:t xml:space="preserve"> </w:t>
      </w:r>
      <w:hyperlink r:id="rId323" w:history="1">
        <w:r w:rsidR="00A466C1" w:rsidRPr="00A466C1">
          <w:rPr>
            <w:rStyle w:val="Hyperlink"/>
            <w:u w:val="none"/>
          </w:rPr>
          <w:t>Ma</w:t>
        </w:r>
        <w:r w:rsidR="00A466C1" w:rsidRPr="00A466C1">
          <w:rPr>
            <w:rStyle w:val="Hyperlink"/>
            <w:u w:val="none"/>
          </w:rPr>
          <w:t>t</w:t>
        </w:r>
        <w:r w:rsidR="00A466C1" w:rsidRPr="00A466C1">
          <w:rPr>
            <w:rStyle w:val="Hyperlink"/>
            <w:u w:val="none"/>
          </w:rPr>
          <w:t>thew 7:15-20</w:t>
        </w:r>
      </w:hyperlink>
      <w:r w:rsidR="007C306B" w:rsidRPr="007C306B">
        <w:t xml:space="preserve"> that many false prophets would come, and several other places warn us about false prophets and spiritual deception (</w:t>
      </w:r>
      <w:hyperlink r:id="rId324" w:history="1">
        <w:r w:rsidR="00A466C1" w:rsidRPr="00A466C1">
          <w:rPr>
            <w:rStyle w:val="Hyperlink"/>
            <w:u w:val="none"/>
          </w:rPr>
          <w:t>2 Cor</w:t>
        </w:r>
        <w:r w:rsidR="00A466C1" w:rsidRPr="00A466C1">
          <w:rPr>
            <w:rStyle w:val="Hyperlink"/>
            <w:u w:val="none"/>
          </w:rPr>
          <w:t>i</w:t>
        </w:r>
        <w:r w:rsidR="00A466C1" w:rsidRPr="00A466C1">
          <w:rPr>
            <w:rStyle w:val="Hyperlink"/>
            <w:u w:val="none"/>
          </w:rPr>
          <w:t>nthians 11:4-15</w:t>
        </w:r>
      </w:hyperlink>
      <w:r w:rsidR="00A466C1" w:rsidRPr="00A466C1">
        <w:t xml:space="preserve">;  </w:t>
      </w:r>
      <w:hyperlink r:id="rId325" w:history="1">
        <w:r w:rsidR="00A466C1" w:rsidRPr="00A466C1">
          <w:rPr>
            <w:rStyle w:val="Hyperlink"/>
            <w:u w:val="none"/>
          </w:rPr>
          <w:t>Gal</w:t>
        </w:r>
        <w:r w:rsidR="00A466C1" w:rsidRPr="00A466C1">
          <w:rPr>
            <w:rStyle w:val="Hyperlink"/>
            <w:u w:val="none"/>
          </w:rPr>
          <w:t>a</w:t>
        </w:r>
        <w:r w:rsidR="00A466C1" w:rsidRPr="00A466C1">
          <w:rPr>
            <w:rStyle w:val="Hyperlink"/>
            <w:u w:val="none"/>
          </w:rPr>
          <w:t>tians 1:6-9</w:t>
        </w:r>
      </w:hyperlink>
      <w:r w:rsidR="00A466C1" w:rsidRPr="00A466C1">
        <w:t xml:space="preserve">; </w:t>
      </w:r>
      <w:hyperlink r:id="rId326" w:history="1">
        <w:r w:rsidR="00A466C1" w:rsidRPr="00A466C1">
          <w:rPr>
            <w:rStyle w:val="Hyperlink"/>
            <w:u w:val="none"/>
          </w:rPr>
          <w:t>1 Timo</w:t>
        </w:r>
        <w:r w:rsidR="00A466C1" w:rsidRPr="00A466C1">
          <w:rPr>
            <w:rStyle w:val="Hyperlink"/>
            <w:u w:val="none"/>
          </w:rPr>
          <w:t>t</w:t>
        </w:r>
        <w:r w:rsidR="00A466C1" w:rsidRPr="00A466C1">
          <w:rPr>
            <w:rStyle w:val="Hyperlink"/>
            <w:u w:val="none"/>
          </w:rPr>
          <w:t>hy 4:1</w:t>
        </w:r>
      </w:hyperlink>
      <w:r w:rsidR="00A466C1" w:rsidRPr="00A466C1">
        <w:t xml:space="preserve">; </w:t>
      </w:r>
      <w:hyperlink r:id="rId327" w:history="1">
        <w:r w:rsidR="00A466C1" w:rsidRPr="00A466C1">
          <w:rPr>
            <w:rStyle w:val="Hyperlink"/>
            <w:u w:val="none"/>
          </w:rPr>
          <w:t>2 Pete</w:t>
        </w:r>
        <w:r w:rsidR="00A466C1" w:rsidRPr="00A466C1">
          <w:rPr>
            <w:rStyle w:val="Hyperlink"/>
            <w:u w:val="none"/>
          </w:rPr>
          <w:t>r</w:t>
        </w:r>
        <w:r w:rsidR="00A466C1" w:rsidRPr="00A466C1">
          <w:rPr>
            <w:rStyle w:val="Hyperlink"/>
            <w:u w:val="none"/>
          </w:rPr>
          <w:t xml:space="preserve"> 2:1-3</w:t>
        </w:r>
      </w:hyperlink>
      <w:r w:rsidR="00A466C1" w:rsidRPr="00A466C1">
        <w:t xml:space="preserve">; and </w:t>
      </w:r>
      <w:hyperlink r:id="rId328" w:history="1">
        <w:r w:rsidR="00A466C1" w:rsidRPr="00A466C1">
          <w:rPr>
            <w:rStyle w:val="Hyperlink"/>
            <w:u w:val="none"/>
          </w:rPr>
          <w:t>1 Joh</w:t>
        </w:r>
        <w:r w:rsidR="00A466C1" w:rsidRPr="00A466C1">
          <w:rPr>
            <w:rStyle w:val="Hyperlink"/>
            <w:u w:val="none"/>
          </w:rPr>
          <w:t>n</w:t>
        </w:r>
        <w:r w:rsidR="00A466C1" w:rsidRPr="00A466C1">
          <w:rPr>
            <w:rStyle w:val="Hyperlink"/>
            <w:u w:val="none"/>
          </w:rPr>
          <w:t xml:space="preserve"> 4:1</w:t>
        </w:r>
      </w:hyperlink>
      <w:r w:rsidR="007C306B" w:rsidRPr="007C306B">
        <w:t>). We should not be surprised, to discover that there are false prophets in the world today.</w:t>
      </w:r>
    </w:p>
    <w:p w14:paraId="7A937D3B" w14:textId="77777777" w:rsidR="0067651E" w:rsidRDefault="0067651E" w:rsidP="007C306B"/>
    <w:p w14:paraId="07382B5C" w14:textId="77777777" w:rsidR="0067651E" w:rsidRPr="0067651E" w:rsidRDefault="0067651E" w:rsidP="0067651E">
      <w:r w:rsidRPr="007C306B">
        <w:t>Jes</w:t>
      </w:r>
      <w:r w:rsidRPr="002772DE">
        <w:t xml:space="preserve">us said: </w:t>
      </w:r>
      <w:r>
        <w:t xml:space="preserve"> </w:t>
      </w:r>
      <w:r w:rsidRPr="0067651E">
        <w:rPr>
          <w:i/>
        </w:rPr>
        <w:t>v.33 These things I have spoken unto you, that in me ye might have peace. In the world ye shall have tribulation: but be of good cheer; I have overcome the world.</w:t>
      </w:r>
      <w:r w:rsidRPr="0067651E">
        <w:t xml:space="preserve"> </w:t>
      </w:r>
      <w:hyperlink r:id="rId329" w:history="1">
        <w:r w:rsidRPr="0067651E">
          <w:rPr>
            <w:rStyle w:val="Hyperlink"/>
            <w:u w:val="none"/>
          </w:rPr>
          <w:t>(John 16:33)</w:t>
        </w:r>
      </w:hyperlink>
    </w:p>
    <w:p w14:paraId="10E423B1" w14:textId="77777777" w:rsidR="007C306B" w:rsidRPr="007C306B" w:rsidRDefault="007C306B" w:rsidP="007C306B"/>
    <w:p w14:paraId="1B3A0AC7" w14:textId="77777777" w:rsidR="002772DE" w:rsidRDefault="002772DE" w:rsidP="007C306B">
      <w:r w:rsidRPr="007C306B">
        <w:t>Jes</w:t>
      </w:r>
      <w:r w:rsidRPr="002772DE">
        <w:t xml:space="preserve">us said: </w:t>
      </w:r>
      <w:bookmarkStart w:id="252" w:name="12"/>
      <w:bookmarkEnd w:id="252"/>
      <w:r w:rsidR="00E76044">
        <w:t xml:space="preserve">  </w:t>
      </w:r>
      <w:r w:rsidRPr="00E07D46">
        <w:rPr>
          <w:i/>
        </w:rPr>
        <w:t>v.12 I have yet many things to say unto you, but ye cannot bear them now.</w:t>
      </w:r>
      <w:r w:rsidR="00E76044" w:rsidRPr="00E07D46">
        <w:rPr>
          <w:i/>
        </w:rPr>
        <w:t xml:space="preserve"> </w:t>
      </w:r>
      <w:r w:rsidRPr="00E07D46">
        <w:rPr>
          <w:i/>
        </w:rPr>
        <w:t>v.13 Howbeit when he, the Spirit of truth, is come, he will guide you into all truth: for he shall not speak of himself; but whatsoever he shall hear, that shall he speak: and he will s</w:t>
      </w:r>
      <w:r w:rsidR="0067651E">
        <w:rPr>
          <w:i/>
        </w:rPr>
        <w:t>hew you things to come. v.14 He</w:t>
      </w:r>
      <w:r w:rsidR="00C52662">
        <w:rPr>
          <w:i/>
        </w:rPr>
        <w:t xml:space="preserve"> </w:t>
      </w:r>
      <w:r w:rsidRPr="00E07D46">
        <w:rPr>
          <w:i/>
        </w:rPr>
        <w:t>shall glorify me: for he shall receive of mine, and shall shew it unto you.</w:t>
      </w:r>
      <w:r w:rsidR="00E76044" w:rsidRPr="00E76044">
        <w:t xml:space="preserve"> </w:t>
      </w:r>
      <w:r w:rsidRPr="00E76044">
        <w:t xml:space="preserve"> </w:t>
      </w:r>
      <w:hyperlink r:id="rId330" w:history="1">
        <w:r w:rsidR="00E76044" w:rsidRPr="00E76044">
          <w:rPr>
            <w:rStyle w:val="Hyperlink"/>
            <w:u w:val="none"/>
          </w:rPr>
          <w:t>(J</w:t>
        </w:r>
        <w:r w:rsidRPr="00E76044">
          <w:rPr>
            <w:rStyle w:val="Hyperlink"/>
            <w:u w:val="none"/>
          </w:rPr>
          <w:t>ohn</w:t>
        </w:r>
        <w:r w:rsidR="00E76044" w:rsidRPr="00E76044">
          <w:rPr>
            <w:rStyle w:val="Hyperlink"/>
            <w:u w:val="none"/>
          </w:rPr>
          <w:t xml:space="preserve"> </w:t>
        </w:r>
        <w:r w:rsidRPr="00E76044">
          <w:rPr>
            <w:rStyle w:val="Hyperlink"/>
            <w:u w:val="none"/>
          </w:rPr>
          <w:t>16</w:t>
        </w:r>
        <w:r w:rsidR="00E76044" w:rsidRPr="00E76044">
          <w:rPr>
            <w:rStyle w:val="Hyperlink"/>
            <w:u w:val="none"/>
          </w:rPr>
          <w:t>:</w:t>
        </w:r>
        <w:r w:rsidRPr="00E76044">
          <w:rPr>
            <w:rStyle w:val="Hyperlink"/>
            <w:u w:val="none"/>
          </w:rPr>
          <w:t>12-14</w:t>
        </w:r>
        <w:r w:rsidR="00E76044" w:rsidRPr="00E76044">
          <w:rPr>
            <w:rStyle w:val="Hyperlink"/>
            <w:u w:val="none"/>
          </w:rPr>
          <w:t>)</w:t>
        </w:r>
      </w:hyperlink>
    </w:p>
    <w:p w14:paraId="1CBC4717" w14:textId="77777777" w:rsidR="009011D2" w:rsidRDefault="009011D2" w:rsidP="009011D2">
      <w:pPr>
        <w:rPr>
          <w:i/>
        </w:rPr>
      </w:pPr>
    </w:p>
    <w:p w14:paraId="7E000C2D" w14:textId="77777777" w:rsidR="0079554F" w:rsidRPr="00D173E0" w:rsidRDefault="009011D2" w:rsidP="009011D2">
      <w:r w:rsidRPr="00CA5D6E">
        <w:rPr>
          <w:i/>
        </w:rPr>
        <w:t>“</w:t>
      </w:r>
      <w:r>
        <w:rPr>
          <w:i/>
        </w:rPr>
        <w:t>v.</w:t>
      </w:r>
      <w:r w:rsidRPr="00CA5D6E">
        <w:rPr>
          <w:i/>
        </w:rPr>
        <w:t>20 </w:t>
      </w:r>
      <w:r w:rsidRPr="00CA5D6E">
        <w:rPr>
          <w:b/>
          <w:i/>
        </w:rPr>
        <w:t>But the prophet, which shall presume to speak a word in my name</w:t>
      </w:r>
      <w:r w:rsidRPr="00CA5D6E">
        <w:rPr>
          <w:i/>
        </w:rPr>
        <w:t xml:space="preserve">, which I have not commanded him to speak, or that shall speak in the name of other gods, </w:t>
      </w:r>
      <w:r w:rsidRPr="00CA5D6E">
        <w:rPr>
          <w:b/>
          <w:i/>
        </w:rPr>
        <w:t>even that prophet shall die</w:t>
      </w:r>
      <w:r w:rsidRPr="00CA5D6E">
        <w:rPr>
          <w:i/>
        </w:rPr>
        <w:t xml:space="preserve">. 21 And if thou say in thine heart, How shall we know the word which the LORD hath not spoken?  22 </w:t>
      </w:r>
      <w:r w:rsidRPr="00CA5D6E">
        <w:rPr>
          <w:b/>
          <w:i/>
        </w:rPr>
        <w:t xml:space="preserve">When a prophet speaketh in the name of the LORD, if the thing follow not, nor come to pass, </w:t>
      </w:r>
      <w:r w:rsidRPr="00CA5D6E">
        <w:rPr>
          <w:i/>
        </w:rPr>
        <w:t xml:space="preserve">that is the thing which the LORD hath not spoken, but the </w:t>
      </w:r>
      <w:r w:rsidRPr="00CA5D6E">
        <w:rPr>
          <w:b/>
          <w:i/>
        </w:rPr>
        <w:t>prophet hath spoken it presumptuously</w:t>
      </w:r>
      <w:r w:rsidRPr="00CA5D6E">
        <w:rPr>
          <w:i/>
        </w:rPr>
        <w:t xml:space="preserve">; thou shalt not </w:t>
      </w:r>
      <w:r w:rsidRPr="00CA5D6E">
        <w:rPr>
          <w:b/>
          <w:i/>
        </w:rPr>
        <w:t xml:space="preserve">be afraid of </w:t>
      </w:r>
      <w:r w:rsidRPr="00183549">
        <w:rPr>
          <w:b/>
          <w:i/>
        </w:rPr>
        <w:t>him</w:t>
      </w:r>
      <w:r w:rsidRPr="00183549">
        <w:rPr>
          <w:i/>
        </w:rPr>
        <w:t>.”</w:t>
      </w:r>
      <w:r w:rsidRPr="00890538">
        <w:t xml:space="preserve"> </w:t>
      </w:r>
      <w:hyperlink r:id="rId331" w:history="1">
        <w:r w:rsidRPr="00890538">
          <w:rPr>
            <w:rStyle w:val="Hyperlink"/>
            <w:u w:val="none"/>
          </w:rPr>
          <w:t>(Deut</w:t>
        </w:r>
        <w:r w:rsidRPr="00890538">
          <w:rPr>
            <w:rStyle w:val="Hyperlink"/>
            <w:u w:val="none"/>
          </w:rPr>
          <w:t>e</w:t>
        </w:r>
        <w:r w:rsidRPr="00890538">
          <w:rPr>
            <w:rStyle w:val="Hyperlink"/>
            <w:u w:val="none"/>
          </w:rPr>
          <w:t>ron</w:t>
        </w:r>
        <w:r w:rsidRPr="00890538">
          <w:rPr>
            <w:rStyle w:val="Hyperlink"/>
            <w:u w:val="none"/>
          </w:rPr>
          <w:t>o</w:t>
        </w:r>
        <w:r w:rsidRPr="00890538">
          <w:rPr>
            <w:rStyle w:val="Hyperlink"/>
            <w:u w:val="none"/>
          </w:rPr>
          <w:t>my 18:20-22)</w:t>
        </w:r>
      </w:hyperlink>
      <w:r w:rsidR="00D173E0">
        <w:t xml:space="preserve"> </w:t>
      </w:r>
    </w:p>
    <w:p w14:paraId="62E01DD8" w14:textId="77777777" w:rsidR="001C2992" w:rsidRDefault="001C2992" w:rsidP="009011D2"/>
    <w:p w14:paraId="4AE5DF47" w14:textId="77777777" w:rsidR="001C2992" w:rsidRDefault="001C2992" w:rsidP="001C2992">
      <w:pPr>
        <w:rPr>
          <w:i/>
        </w:rPr>
      </w:pPr>
      <w:r w:rsidRPr="00BD5057">
        <w:lastRenderedPageBreak/>
        <w:t>Joseph F. Smith</w:t>
      </w:r>
      <w:r>
        <w:t xml:space="preserve"> stated: </w:t>
      </w:r>
      <w:r w:rsidRPr="00F919A3">
        <w:t xml:space="preserve">  </w:t>
      </w:r>
      <w:r w:rsidRPr="00BD5057">
        <w:rPr>
          <w:i/>
        </w:rPr>
        <w:t>"Mormonism, as it is called, must stand or fall on the story of Joseph Smith. He was either a prophet of God, divinely called, properly appointed and commissioned, or he was one of the biggest frauds this world has ever seen. There is no middle ground.</w:t>
      </w:r>
    </w:p>
    <w:p w14:paraId="6FB391A3" w14:textId="77777777" w:rsidR="001C2992" w:rsidRPr="001C2992" w:rsidRDefault="001C2992" w:rsidP="001C2992">
      <w:pPr>
        <w:ind w:firstLine="720"/>
        <w:rPr>
          <w:sz w:val="20"/>
          <w:szCs w:val="20"/>
        </w:rPr>
      </w:pPr>
      <w:r w:rsidRPr="00BD5057">
        <w:rPr>
          <w:i/>
        </w:rPr>
        <w:t>If Joseph Smith was a deceiver who willfully attempted to mislead the people then he should be exposed: his claims should be refuted, and his doctrines whom to be false, for the doctrines of an imposter cannot be made to harmonize in all particulars with divine truth. If his claims and declarations were build upon fraud and deceit, there would appear many errors and contradiction, which would be easy to detect. The doctrines of false teachers will not stand the test when tried by the accepted standards of measurement, the scriptures."</w:t>
      </w:r>
      <w:r>
        <w:t xml:space="preserve">  </w:t>
      </w:r>
      <w:r w:rsidRPr="001C2992">
        <w:rPr>
          <w:sz w:val="20"/>
          <w:szCs w:val="20"/>
        </w:rPr>
        <w:t>(Doctrines of Salvation by Joseph F. Smith, pub. 1954, Vol. 1 p. 188. )</w:t>
      </w:r>
    </w:p>
    <w:p w14:paraId="56E71B2A" w14:textId="77777777" w:rsidR="001C2992" w:rsidRDefault="001C2992" w:rsidP="009011D2"/>
    <w:p w14:paraId="7B0A0B52" w14:textId="77777777" w:rsidR="008C1993" w:rsidRDefault="008C1993" w:rsidP="00687418"/>
    <w:p w14:paraId="4B614CAA" w14:textId="77777777" w:rsidR="00463466" w:rsidRDefault="007F6405" w:rsidP="00687418">
      <w:r w:rsidRPr="00CD6E7C">
        <w:t xml:space="preserve">Extra Research: </w:t>
      </w:r>
      <w:r>
        <w:t xml:space="preserve">  </w:t>
      </w:r>
    </w:p>
    <w:p w14:paraId="6EC6E39B" w14:textId="77777777" w:rsidR="006B7F1A" w:rsidRDefault="006B7F1A" w:rsidP="00E42367">
      <w:pPr>
        <w:rPr>
          <w:b/>
          <w:bCs/>
          <w:lang w:val="en"/>
        </w:rPr>
      </w:pPr>
    </w:p>
    <w:p w14:paraId="5F16A6F2" w14:textId="77777777" w:rsidR="0010570F" w:rsidRDefault="0010570F" w:rsidP="0010570F">
      <w:r w:rsidRPr="0010570F">
        <w:rPr>
          <w:b/>
          <w:lang w:val="en"/>
        </w:rPr>
        <w:t>Harmony</w:t>
      </w:r>
      <w:r w:rsidRPr="0010570F">
        <w:rPr>
          <w:b/>
        </w:rPr>
        <w:t xml:space="preserve"> Society:</w:t>
      </w:r>
      <w:r>
        <w:t xml:space="preserve"> Prophet Johann Georg Rapp (George Rapp) 1757–1847</w:t>
      </w:r>
    </w:p>
    <w:p w14:paraId="030F72A7" w14:textId="77777777" w:rsidR="0010570F" w:rsidRPr="006A4A15" w:rsidRDefault="0010570F" w:rsidP="0010570F">
      <w:pPr>
        <w:rPr>
          <w:lang w:val="en"/>
        </w:rPr>
      </w:pPr>
      <w:r>
        <w:rPr>
          <w:lang w:val="en"/>
        </w:rPr>
        <w:t xml:space="preserve">In 1791, George Rapp said, "I am a prophet and I am </w:t>
      </w:r>
      <w:r w:rsidRPr="006A4A15">
        <w:rPr>
          <w:lang w:val="en"/>
        </w:rPr>
        <w:t xml:space="preserve">called to be one"  In 1803 Rapps group immigrated to Harmony, PA and started a </w:t>
      </w:r>
      <w:hyperlink r:id="rId332" w:tooltip="Commune (intentional community)" w:history="1">
        <w:r w:rsidRPr="006A4A15">
          <w:rPr>
            <w:rStyle w:val="Hyperlink"/>
            <w:u w:val="none"/>
            <w:lang w:val="en"/>
          </w:rPr>
          <w:t>commune</w:t>
        </w:r>
      </w:hyperlink>
      <w:r w:rsidRPr="006A4A15">
        <w:rPr>
          <w:lang w:val="en"/>
        </w:rPr>
        <w:t xml:space="preserve"> known as the </w:t>
      </w:r>
      <w:hyperlink r:id="rId333" w:tooltip="Harmony Society" w:history="1">
        <w:r w:rsidRPr="006A4A15">
          <w:rPr>
            <w:rStyle w:val="Hyperlink"/>
            <w:u w:val="none"/>
            <w:lang w:val="en"/>
          </w:rPr>
          <w:t>Harmony Society</w:t>
        </w:r>
      </w:hyperlink>
      <w:r w:rsidRPr="006A4A15">
        <w:rPr>
          <w:lang w:val="en"/>
        </w:rPr>
        <w:t xml:space="preserve"> that was formally organized on February 15, 1805.   In 1807, </w:t>
      </w:r>
      <w:hyperlink r:id="rId334" w:tooltip="Celibacy" w:history="1">
        <w:r w:rsidRPr="006A4A15">
          <w:rPr>
            <w:rStyle w:val="Hyperlink"/>
            <w:u w:val="none"/>
            <w:lang w:val="en"/>
          </w:rPr>
          <w:t>celibacy</w:t>
        </w:r>
      </w:hyperlink>
      <w:r w:rsidRPr="006A4A15">
        <w:rPr>
          <w:lang w:val="en"/>
        </w:rPr>
        <w:t xml:space="preserve"> was advocated as the preferred custom of the community in an attempt to purify themselves for the coming </w:t>
      </w:r>
      <w:hyperlink r:id="rId335" w:tooltip="Millennialism" w:history="1">
        <w:r w:rsidRPr="006A4A15">
          <w:rPr>
            <w:rStyle w:val="Hyperlink"/>
            <w:u w:val="none"/>
            <w:lang w:val="en"/>
          </w:rPr>
          <w:t>Millennium</w:t>
        </w:r>
      </w:hyperlink>
      <w:r w:rsidRPr="006A4A15">
        <w:rPr>
          <w:lang w:val="en"/>
        </w:rPr>
        <w:t>.</w:t>
      </w:r>
    </w:p>
    <w:p w14:paraId="02AE10E4" w14:textId="77777777" w:rsidR="0010570F" w:rsidRPr="006A4A15" w:rsidRDefault="0010570F" w:rsidP="0010570F">
      <w:pPr>
        <w:rPr>
          <w:lang w:val="en"/>
        </w:rPr>
      </w:pPr>
    </w:p>
    <w:p w14:paraId="6ACAB25A" w14:textId="77777777" w:rsidR="0010570F" w:rsidRPr="006A4A15" w:rsidRDefault="0010570F" w:rsidP="0010570F">
      <w:pPr>
        <w:rPr>
          <w:lang w:val="en"/>
        </w:rPr>
      </w:pPr>
      <w:r w:rsidRPr="006A4A15">
        <w:rPr>
          <w:lang w:val="en"/>
        </w:rPr>
        <w:t xml:space="preserve">Rapp believed that the events and wars [war of 1812] going on in the world at the time were a confirmation of his views regarding the imminent </w:t>
      </w:r>
      <w:hyperlink r:id="rId336" w:tooltip="Second Coming" w:history="1">
        <w:r w:rsidRPr="006A4A15">
          <w:rPr>
            <w:rStyle w:val="Hyperlink"/>
            <w:u w:val="none"/>
            <w:lang w:val="en"/>
          </w:rPr>
          <w:t>Second Coming of Christ</w:t>
        </w:r>
      </w:hyperlink>
      <w:r w:rsidRPr="006A4A15">
        <w:rPr>
          <w:lang w:val="en"/>
        </w:rPr>
        <w:t xml:space="preserve">.  Rapp predicted that on September 15, 1829, the three and one half years of the </w:t>
      </w:r>
      <w:hyperlink r:id="rId337" w:tooltip="Woman of the Apocalypse" w:history="1">
        <w:r w:rsidRPr="006A4A15">
          <w:rPr>
            <w:rStyle w:val="Hyperlink"/>
            <w:u w:val="none"/>
            <w:lang w:val="en"/>
          </w:rPr>
          <w:t>Sun Woman</w:t>
        </w:r>
      </w:hyperlink>
      <w:r w:rsidRPr="006A4A15">
        <w:rPr>
          <w:lang w:val="en"/>
        </w:rPr>
        <w:t xml:space="preserve"> would end and </w:t>
      </w:r>
      <w:hyperlink r:id="rId338" w:tooltip="Christ" w:history="1">
        <w:r w:rsidRPr="006A4A15">
          <w:rPr>
            <w:rStyle w:val="Hyperlink"/>
            <w:u w:val="none"/>
            <w:lang w:val="en"/>
          </w:rPr>
          <w:t>Christ</w:t>
        </w:r>
      </w:hyperlink>
      <w:r w:rsidRPr="006A4A15">
        <w:rPr>
          <w:lang w:val="en"/>
        </w:rPr>
        <w:t xml:space="preserve"> would begin his reign on earth.  After Rapp's death in 1847, a number of members left the group because of disappointment and disillusionment over the fact that his prophecies regarding the return of Jesus Christ in his lifetime were not fulfilled.</w:t>
      </w:r>
    </w:p>
    <w:p w14:paraId="7D290805" w14:textId="77777777" w:rsidR="0010570F" w:rsidRPr="006A4A15" w:rsidRDefault="0010570F" w:rsidP="0010570F">
      <w:pPr>
        <w:rPr>
          <w:lang w:val="en"/>
        </w:rPr>
      </w:pPr>
    </w:p>
    <w:p w14:paraId="2A259E94" w14:textId="77777777" w:rsidR="0010570F" w:rsidRPr="006A4A15" w:rsidRDefault="0010570F" w:rsidP="0010570F">
      <w:pPr>
        <w:rPr>
          <w:lang w:val="en"/>
        </w:rPr>
      </w:pPr>
      <w:r w:rsidRPr="006A4A15">
        <w:rPr>
          <w:lang w:val="en"/>
        </w:rPr>
        <w:t xml:space="preserve">The Harmonites were </w:t>
      </w:r>
      <w:hyperlink r:id="rId339" w:tooltip="Millennialism" w:history="1">
        <w:r w:rsidRPr="006A4A15">
          <w:rPr>
            <w:rStyle w:val="Hyperlink"/>
            <w:u w:val="none"/>
            <w:lang w:val="en"/>
          </w:rPr>
          <w:t>Millennialists</w:t>
        </w:r>
      </w:hyperlink>
      <w:r w:rsidRPr="006A4A15">
        <w:rPr>
          <w:lang w:val="en"/>
        </w:rPr>
        <w:t xml:space="preserve">, in that they believed </w:t>
      </w:r>
      <w:hyperlink r:id="rId340" w:tooltip="Jesus" w:history="1">
        <w:r w:rsidRPr="006A4A15">
          <w:rPr>
            <w:rStyle w:val="Hyperlink"/>
            <w:u w:val="none"/>
            <w:lang w:val="en"/>
          </w:rPr>
          <w:t>Jesus</w:t>
        </w:r>
      </w:hyperlink>
      <w:r w:rsidRPr="006A4A15">
        <w:rPr>
          <w:lang w:val="en"/>
        </w:rPr>
        <w:t xml:space="preserve"> </w:t>
      </w:r>
      <w:hyperlink r:id="rId341" w:tooltip="Christ" w:history="1">
        <w:r w:rsidRPr="006A4A15">
          <w:rPr>
            <w:rStyle w:val="Hyperlink"/>
            <w:u w:val="none"/>
            <w:lang w:val="en"/>
          </w:rPr>
          <w:t>Christ</w:t>
        </w:r>
      </w:hyperlink>
      <w:r w:rsidRPr="006A4A15">
        <w:rPr>
          <w:lang w:val="en"/>
        </w:rPr>
        <w:t xml:space="preserve"> was coming to earth in their lifetime to help usher in a thousand-year kingdom of peace on earth. This is perhaps why they believed that people should try to make themselves "pure" and "perfect", and share things with others while willingly living in </w:t>
      </w:r>
      <w:hyperlink r:id="rId342" w:tooltip="Commune (intentional community)" w:history="1">
        <w:r w:rsidRPr="006A4A15">
          <w:rPr>
            <w:rStyle w:val="Hyperlink"/>
            <w:u w:val="none"/>
            <w:lang w:val="en"/>
          </w:rPr>
          <w:t>communal</w:t>
        </w:r>
      </w:hyperlink>
      <w:r w:rsidRPr="006A4A15">
        <w:rPr>
          <w:lang w:val="en"/>
        </w:rPr>
        <w:t xml:space="preserve"> "harmony" (</w:t>
      </w:r>
      <w:hyperlink r:id="rId343" w:tooltip="Acts of the Apostles" w:history="1">
        <w:r w:rsidRPr="006A4A15">
          <w:rPr>
            <w:rStyle w:val="Hyperlink"/>
            <w:u w:val="none"/>
            <w:lang w:val="en"/>
          </w:rPr>
          <w:t>Acts</w:t>
        </w:r>
      </w:hyperlink>
      <w:r w:rsidRPr="006A4A15">
        <w:rPr>
          <w:lang w:val="en"/>
        </w:rPr>
        <w:t xml:space="preserve"> </w:t>
      </w:r>
      <w:hyperlink r:id="rId344" w:anchor="Early_Christian_Communism" w:tooltip="Christian communism" w:history="1">
        <w:r w:rsidRPr="006A4A15">
          <w:rPr>
            <w:rStyle w:val="Hyperlink"/>
            <w:u w:val="none"/>
            <w:lang w:val="en"/>
          </w:rPr>
          <w:t>4:32-37</w:t>
        </w:r>
      </w:hyperlink>
      <w:r w:rsidRPr="006A4A15">
        <w:rPr>
          <w:lang w:val="en"/>
        </w:rPr>
        <w:t xml:space="preserve">) and practicing </w:t>
      </w:r>
      <w:hyperlink r:id="rId345" w:tooltip="Celibacy" w:history="1">
        <w:r w:rsidRPr="006A4A15">
          <w:rPr>
            <w:rStyle w:val="Hyperlink"/>
            <w:u w:val="none"/>
            <w:lang w:val="en"/>
          </w:rPr>
          <w:t>celibacy</w:t>
        </w:r>
      </w:hyperlink>
      <w:r w:rsidRPr="006A4A15">
        <w:rPr>
          <w:lang w:val="en"/>
        </w:rPr>
        <w:t>. They believed that the old ways of life on earth were coming to an end, and that a new perfect kingdom on earth was about to be realized.</w:t>
      </w:r>
    </w:p>
    <w:p w14:paraId="004169DD" w14:textId="77777777" w:rsidR="0010570F" w:rsidRDefault="0010570F" w:rsidP="0010570F">
      <w:pPr>
        <w:rPr>
          <w:lang w:val="en"/>
        </w:rPr>
      </w:pPr>
    </w:p>
    <w:p w14:paraId="6886EB72" w14:textId="77777777" w:rsidR="0010570F" w:rsidRDefault="0010570F" w:rsidP="0010570F">
      <w:r>
        <w:rPr>
          <w:lang w:val="en"/>
        </w:rPr>
        <w:t xml:space="preserve">The Harmonite </w:t>
      </w:r>
      <w:r w:rsidRPr="0010570F">
        <w:rPr>
          <w:lang w:val="en"/>
        </w:rPr>
        <w:t>commune</w:t>
      </w:r>
      <w:r>
        <w:rPr>
          <w:lang w:val="en"/>
        </w:rPr>
        <w:t xml:space="preserve"> ultimately failed because the policy of </w:t>
      </w:r>
      <w:r w:rsidRPr="0010570F">
        <w:rPr>
          <w:lang w:val="en"/>
        </w:rPr>
        <w:t>celibacy</w:t>
      </w:r>
      <w:r>
        <w:rPr>
          <w:lang w:val="en"/>
        </w:rPr>
        <w:t xml:space="preserve"> prevented new members from within, and the majority of the outside world had no desire to give up so much to live in a commune. The society was formally dissolved in 1906.</w:t>
      </w:r>
    </w:p>
    <w:p w14:paraId="1B035C0B" w14:textId="77777777" w:rsidR="0010570F" w:rsidRDefault="0010570F" w:rsidP="0010570F">
      <w:hyperlink r:id="rId346" w:history="1">
        <w:r w:rsidRPr="001C5B75">
          <w:rPr>
            <w:rStyle w:val="Hyperlink"/>
          </w:rPr>
          <w:t>http://en.wikipedia.org/wiki/George_Rapp</w:t>
        </w:r>
      </w:hyperlink>
    </w:p>
    <w:p w14:paraId="6AEEDBE0" w14:textId="77777777" w:rsidR="009367D2" w:rsidRDefault="009367D2" w:rsidP="0010570F"/>
    <w:p w14:paraId="6875FDF5" w14:textId="77777777" w:rsidR="00D236B2" w:rsidRPr="00DD7362" w:rsidRDefault="00D236B2" w:rsidP="00D236B2">
      <w:r w:rsidRPr="00D236B2">
        <w:rPr>
          <w:b/>
        </w:rPr>
        <w:t>Jehovah Witness:</w:t>
      </w:r>
      <w:r>
        <w:t xml:space="preserve">  The Jehovah W</w:t>
      </w:r>
      <w:r w:rsidRPr="00DD7362">
        <w:t>itness</w:t>
      </w:r>
      <w:r>
        <w:t xml:space="preserve"> have “five failed prophesy” about the 2nd c</w:t>
      </w:r>
      <w:r w:rsidR="003D54D4">
        <w:t xml:space="preserve">oming. They </w:t>
      </w:r>
      <w:r>
        <w:t>ha</w:t>
      </w:r>
      <w:r w:rsidR="003D54D4">
        <w:t>d</w:t>
      </w:r>
      <w:r>
        <w:t xml:space="preserve"> to sanitize their scriptures and doctrinal teachings.</w:t>
      </w:r>
    </w:p>
    <w:p w14:paraId="119C9B44" w14:textId="77777777" w:rsidR="00D236B2" w:rsidRDefault="00D236B2" w:rsidP="00D236B2"/>
    <w:p w14:paraId="3FFD2B76" w14:textId="77777777" w:rsidR="00D236B2" w:rsidRPr="00251B3E" w:rsidRDefault="00D236B2" w:rsidP="00D236B2">
      <w:pPr>
        <w:rPr>
          <w:i/>
        </w:rPr>
      </w:pPr>
      <w:r w:rsidRPr="00251B3E">
        <w:rPr>
          <w:i/>
          <w:iCs/>
        </w:rPr>
        <w:t>Studies In the Scriptures -</w:t>
      </w:r>
      <w:r w:rsidR="00251B3E" w:rsidRPr="00251B3E">
        <w:rPr>
          <w:i/>
        </w:rPr>
        <w:t xml:space="preserve"> </w:t>
      </w:r>
      <w:hyperlink r:id="rId347" w:tgtFrame="_blank" w:history="1">
        <w:r w:rsidR="00251B3E" w:rsidRPr="00251B3E">
          <w:rPr>
            <w:rStyle w:val="Hyperlink"/>
            <w:i/>
            <w:u w:val="none"/>
          </w:rPr>
          <w:t>Thy Kingdom Come</w:t>
        </w:r>
        <w:r w:rsidR="00251B3E">
          <w:rPr>
            <w:rStyle w:val="Hyperlink"/>
            <w:i/>
            <w:u w:val="none"/>
          </w:rPr>
          <w:t>,</w:t>
        </w:r>
        <w:r w:rsidR="00251B3E" w:rsidRPr="00251B3E">
          <w:rPr>
            <w:rStyle w:val="Hyperlink"/>
            <w:i/>
            <w:u w:val="none"/>
          </w:rPr>
          <w:t xml:space="preserve"> 1908 edition</w:t>
        </w:r>
      </w:hyperlink>
    </w:p>
    <w:p w14:paraId="6E792AB3" w14:textId="77777777" w:rsidR="00D236B2" w:rsidRDefault="00D236B2" w:rsidP="00D236B2">
      <w:r>
        <w:t xml:space="preserve">"That the deliverance of the saints </w:t>
      </w:r>
      <w:r>
        <w:rPr>
          <w:b/>
          <w:bCs/>
        </w:rPr>
        <w:t>must take place some time before 1914</w:t>
      </w:r>
      <w:r>
        <w:t xml:space="preserve"> is manifest, since the deliverance of fleshly Israel, as we shall see, is appointed to take place at that time, and the angry nations will then be authoritatively commanded to be still, and will be made to recognize the power of Jehovah's Anointed. Just how long </w:t>
      </w:r>
      <w:r w:rsidRPr="00DD7362">
        <w:rPr>
          <w:b/>
        </w:rPr>
        <w:t>before 1914</w:t>
      </w:r>
      <w:r>
        <w:t xml:space="preserve"> the last living members of the body of Christ will be glorified, we are not directly informed; but it certainly will not be until their work in the flesh is done; nor can we reasonably presume that they will long remain after that work is accomplished. With these two thought in mind, we can approximate the time of the deliverance."</w:t>
      </w:r>
      <w:r w:rsidRPr="00D055AE">
        <w:t xml:space="preserve"> </w:t>
      </w:r>
    </w:p>
    <w:p w14:paraId="39681741" w14:textId="77777777" w:rsidR="00D236B2" w:rsidRDefault="00D236B2" w:rsidP="00D236B2"/>
    <w:p w14:paraId="6950E6C3" w14:textId="77777777" w:rsidR="00D236B2" w:rsidRDefault="00D236B2" w:rsidP="00D236B2">
      <w:r>
        <w:rPr>
          <w:i/>
          <w:iCs/>
        </w:rPr>
        <w:t>Studies In the Scriptures - Thy Kingdom Come</w:t>
      </w:r>
      <w:r>
        <w:t xml:space="preserve"> 1915 Edition</w:t>
      </w:r>
    </w:p>
    <w:p w14:paraId="5FB1B1FC" w14:textId="77777777" w:rsidR="00D236B2" w:rsidRPr="00D055AE" w:rsidRDefault="00D236B2" w:rsidP="00D236B2">
      <w:r>
        <w:t xml:space="preserve">"That the deliverance of the saints </w:t>
      </w:r>
      <w:r w:rsidRPr="00E648EB">
        <w:rPr>
          <w:b/>
        </w:rPr>
        <w:t xml:space="preserve">must take place </w:t>
      </w:r>
      <w:r w:rsidRPr="00E648EB">
        <w:rPr>
          <w:b/>
          <w:bCs/>
        </w:rPr>
        <w:t>very soon after 1914</w:t>
      </w:r>
      <w:r>
        <w:t xml:space="preserve"> is manifest, since the deliverance of fleshly Israel, as we shall see, is appointed to take place at that time, and the angry nations will then be authoritatively commanded to be still, and will be made to recognize the power of Jehovah's Anointed. Just how long </w:t>
      </w:r>
      <w:r w:rsidRPr="00DD7362">
        <w:rPr>
          <w:b/>
        </w:rPr>
        <w:t>after 1914</w:t>
      </w:r>
      <w:r>
        <w:t xml:space="preserve"> the last living members of the body of Christ will be glorified, we are not directly informed; but it certainly will not be until their work in the flesh is done; nor can we reasonably presume that </w:t>
      </w:r>
      <w:r w:rsidRPr="00D055AE">
        <w:t xml:space="preserve">they will long remain after that work is accomplished." </w:t>
      </w:r>
      <w:hyperlink r:id="rId348" w:history="1">
        <w:r w:rsidRPr="00D055AE">
          <w:rPr>
            <w:rStyle w:val="Hyperlink"/>
            <w:u w:val="none"/>
          </w:rPr>
          <w:t>http://en.wikipedia.org/wiki/Criticism_of_Jehovah's_Witnesses#Failed_predictions</w:t>
        </w:r>
      </w:hyperlink>
    </w:p>
    <w:p w14:paraId="3F060702" w14:textId="77777777" w:rsidR="00D236B2" w:rsidRPr="00D055AE" w:rsidRDefault="00D236B2" w:rsidP="00E42367">
      <w:pPr>
        <w:rPr>
          <w:b/>
          <w:bCs/>
          <w:lang w:val="en"/>
        </w:rPr>
      </w:pPr>
    </w:p>
    <w:p w14:paraId="6547B83B" w14:textId="77777777" w:rsidR="004D07C4" w:rsidRDefault="0070058D" w:rsidP="00E42367">
      <w:r w:rsidRPr="004D07C4">
        <w:rPr>
          <w:b/>
          <w:lang w:val="en"/>
        </w:rPr>
        <w:t>Seventh-day Adventist Church</w:t>
      </w:r>
      <w:r w:rsidR="004D07C4" w:rsidRPr="004D07C4">
        <w:rPr>
          <w:b/>
          <w:lang w:val="en"/>
        </w:rPr>
        <w:t>:</w:t>
      </w:r>
      <w:r>
        <w:rPr>
          <w:lang w:val="en"/>
        </w:rPr>
        <w:t xml:space="preserve"> </w:t>
      </w:r>
      <w:r w:rsidR="004D07C4">
        <w:rPr>
          <w:lang w:val="en"/>
        </w:rPr>
        <w:t xml:space="preserve">was founded </w:t>
      </w:r>
      <w:r w:rsidR="004D07C4" w:rsidRPr="005A67FE">
        <w:rPr>
          <w:lang w:val="en"/>
        </w:rPr>
        <w:t xml:space="preserve">by </w:t>
      </w:r>
      <w:hyperlink r:id="rId349" w:tooltip="William Miller (preacher)" w:history="1">
        <w:r w:rsidRPr="005A67FE">
          <w:rPr>
            <w:rStyle w:val="Hyperlink"/>
            <w:u w:val="none"/>
            <w:lang w:val="en"/>
          </w:rPr>
          <w:t>William Miller</w:t>
        </w:r>
      </w:hyperlink>
      <w:r w:rsidRPr="005A67FE">
        <w:rPr>
          <w:lang w:val="en"/>
        </w:rPr>
        <w:t xml:space="preserve"> in upper</w:t>
      </w:r>
      <w:r>
        <w:rPr>
          <w:lang w:val="en"/>
        </w:rPr>
        <w:t xml:space="preserve"> state </w:t>
      </w:r>
      <w:r w:rsidRPr="0070058D">
        <w:rPr>
          <w:lang w:val="en"/>
        </w:rPr>
        <w:t>New York</w:t>
      </w:r>
      <w:r>
        <w:rPr>
          <w:lang w:val="en"/>
        </w:rPr>
        <w:t xml:space="preserve"> about 1820</w:t>
      </w:r>
      <w:r w:rsidR="00E374A3">
        <w:rPr>
          <w:lang w:val="en"/>
        </w:rPr>
        <w:t>.</w:t>
      </w:r>
      <w:r w:rsidR="00E374A3" w:rsidRPr="00E374A3">
        <w:t xml:space="preserve"> </w:t>
      </w:r>
      <w:r w:rsidR="00E374A3">
        <w:t>Revd. Miller was married in 1803 to “a” Lucy Smith.  D</w:t>
      </w:r>
      <w:r w:rsidR="00123F8B" w:rsidRPr="0065696E">
        <w:rPr>
          <w:lang w:val="en"/>
        </w:rPr>
        <w:t xml:space="preserve">uring the </w:t>
      </w:r>
      <w:r w:rsidR="0065696E" w:rsidRPr="0065696E">
        <w:rPr>
          <w:i/>
          <w:lang w:val="en"/>
        </w:rPr>
        <w:t>G</w:t>
      </w:r>
      <w:r w:rsidR="00123F8B" w:rsidRPr="0065696E">
        <w:rPr>
          <w:i/>
          <w:lang w:val="en"/>
        </w:rPr>
        <w:t>reat</w:t>
      </w:r>
      <w:r w:rsidR="0065696E" w:rsidRPr="0065696E">
        <w:rPr>
          <w:i/>
          <w:lang w:val="en"/>
        </w:rPr>
        <w:t xml:space="preserve"> R</w:t>
      </w:r>
      <w:r w:rsidR="00123F8B" w:rsidRPr="0065696E">
        <w:rPr>
          <w:i/>
          <w:lang w:val="en"/>
        </w:rPr>
        <w:t>evival</w:t>
      </w:r>
      <w:r w:rsidR="0065696E" w:rsidRPr="0065696E">
        <w:t xml:space="preserve"> or</w:t>
      </w:r>
      <w:r w:rsidR="0065696E">
        <w:t xml:space="preserve"> </w:t>
      </w:r>
      <w:r w:rsidR="0065696E" w:rsidRPr="0065696E">
        <w:rPr>
          <w:i/>
        </w:rPr>
        <w:t>Second Great Awakening</w:t>
      </w:r>
      <w:r w:rsidR="004D07C4">
        <w:rPr>
          <w:lang w:val="en"/>
        </w:rPr>
        <w:t xml:space="preserve">.  </w:t>
      </w:r>
      <w:r>
        <w:rPr>
          <w:lang w:val="en"/>
        </w:rPr>
        <w:t xml:space="preserve">In September 1822, Miller formally stated his </w:t>
      </w:r>
      <w:r w:rsidR="00123F8B">
        <w:rPr>
          <w:lang w:val="en"/>
        </w:rPr>
        <w:t>Doctrine</w:t>
      </w:r>
      <w:r w:rsidR="003C2C1E">
        <w:rPr>
          <w:lang w:val="en"/>
        </w:rPr>
        <w:t>,</w:t>
      </w:r>
      <w:r w:rsidR="00123F8B">
        <w:rPr>
          <w:lang w:val="en"/>
        </w:rPr>
        <w:t xml:space="preserve"> in a </w:t>
      </w:r>
      <w:r>
        <w:rPr>
          <w:lang w:val="en"/>
        </w:rPr>
        <w:t xml:space="preserve">twenty-point document, including article 15: </w:t>
      </w:r>
      <w:r w:rsidR="00123F8B">
        <w:rPr>
          <w:i/>
          <w:lang w:val="en"/>
        </w:rPr>
        <w:t xml:space="preserve">"I believe </w:t>
      </w:r>
      <w:r w:rsidR="00123F8B" w:rsidRPr="005A67FE">
        <w:rPr>
          <w:i/>
          <w:lang w:val="en"/>
        </w:rPr>
        <w:t>that the</w:t>
      </w:r>
      <w:r w:rsidRPr="005A67FE">
        <w:rPr>
          <w:i/>
          <w:lang w:val="en"/>
        </w:rPr>
        <w:t xml:space="preserve"> </w:t>
      </w:r>
      <w:hyperlink r:id="rId350" w:tooltip="Second Coming" w:history="1">
        <w:r w:rsidR="004D07C4" w:rsidRPr="005A67FE">
          <w:rPr>
            <w:rStyle w:val="Hyperlink"/>
            <w:i/>
            <w:u w:val="none"/>
            <w:lang w:val="en"/>
          </w:rPr>
          <w:t>Second A</w:t>
        </w:r>
        <w:r w:rsidR="004D07C4" w:rsidRPr="005A67FE">
          <w:rPr>
            <w:rStyle w:val="Hyperlink"/>
            <w:i/>
            <w:u w:val="none"/>
            <w:lang w:val="en"/>
          </w:rPr>
          <w:t>d</w:t>
        </w:r>
        <w:r w:rsidR="004D07C4" w:rsidRPr="005A67FE">
          <w:rPr>
            <w:rStyle w:val="Hyperlink"/>
            <w:i/>
            <w:u w:val="none"/>
            <w:lang w:val="en"/>
          </w:rPr>
          <w:t>vent</w:t>
        </w:r>
      </w:hyperlink>
      <w:r w:rsidR="004D07C4" w:rsidRPr="005A67FE">
        <w:rPr>
          <w:i/>
          <w:lang w:val="en"/>
        </w:rPr>
        <w:t xml:space="preserve"> of </w:t>
      </w:r>
      <w:hyperlink r:id="rId351" w:tooltip="Jesus" w:history="1">
        <w:r w:rsidR="004D07C4" w:rsidRPr="005A67FE">
          <w:rPr>
            <w:rStyle w:val="Hyperlink"/>
            <w:i/>
            <w:u w:val="none"/>
            <w:lang w:val="en"/>
          </w:rPr>
          <w:t>Jesus Christ</w:t>
        </w:r>
      </w:hyperlink>
      <w:r w:rsidRPr="005A67FE">
        <w:rPr>
          <w:i/>
          <w:lang w:val="en"/>
        </w:rPr>
        <w:t xml:space="preserve"> is near</w:t>
      </w:r>
      <w:r w:rsidRPr="00776FBC">
        <w:rPr>
          <w:i/>
          <w:lang w:val="en"/>
        </w:rPr>
        <w:t>, even at the door, even within twenty-one years,--on or before 1843."</w:t>
      </w:r>
      <w:r w:rsidR="004D07C4" w:rsidRPr="004D07C4">
        <w:rPr>
          <w:lang w:val="en"/>
        </w:rPr>
        <w:t xml:space="preserve"> </w:t>
      </w:r>
      <w:r w:rsidR="004D07C4">
        <w:rPr>
          <w:lang w:val="en"/>
        </w:rPr>
        <w:t xml:space="preserve">October 22, 1844, the day Jesus was expected to return, ended like any other day </w:t>
      </w:r>
      <w:hyperlink r:id="rId352" w:anchor="cite_note-28" w:history="1">
        <w:r w:rsidR="004D07C4">
          <w:rPr>
            <w:color w:val="0000FF"/>
            <w:sz w:val="19"/>
            <w:szCs w:val="19"/>
            <w:u w:val="single"/>
            <w:vertAlign w:val="superscript"/>
            <w:lang w:val="en"/>
          </w:rPr>
          <w:t>[2</w:t>
        </w:r>
        <w:r w:rsidR="004D07C4">
          <w:rPr>
            <w:color w:val="0000FF"/>
            <w:sz w:val="19"/>
            <w:szCs w:val="19"/>
            <w:u w:val="single"/>
            <w:vertAlign w:val="superscript"/>
            <w:lang w:val="en"/>
          </w:rPr>
          <w:t>8</w:t>
        </w:r>
        <w:r w:rsidR="004D07C4">
          <w:rPr>
            <w:color w:val="0000FF"/>
            <w:sz w:val="19"/>
            <w:szCs w:val="19"/>
            <w:u w:val="single"/>
            <w:vertAlign w:val="superscript"/>
            <w:lang w:val="en"/>
          </w:rPr>
          <w:t>]</w:t>
        </w:r>
      </w:hyperlink>
      <w:r w:rsidR="004D07C4">
        <w:rPr>
          <w:lang w:val="en"/>
        </w:rPr>
        <w:t xml:space="preserve"> to the disappointment of the Millerites.</w:t>
      </w:r>
      <w:r w:rsidR="004D07C4" w:rsidRPr="004D07C4">
        <w:t xml:space="preserve"> </w:t>
      </w:r>
      <w:r w:rsidR="008575EB">
        <w:t xml:space="preserve">  On </w:t>
      </w:r>
      <w:r w:rsidR="008575EB" w:rsidRPr="00CB0CFC">
        <w:t>March 10</w:t>
      </w:r>
      <w:r w:rsidR="008575EB">
        <w:t>, 1844</w:t>
      </w:r>
      <w:r w:rsidR="008575EB" w:rsidRPr="00CB0CFC">
        <w:t>,</w:t>
      </w:r>
      <w:r w:rsidR="008575EB">
        <w:t xml:space="preserve"> one of the dates of</w:t>
      </w:r>
      <w:r w:rsidR="003C2C1E">
        <w:t xml:space="preserve"> Joseph Smith Jr’s.</w:t>
      </w:r>
      <w:r w:rsidR="004D07C4">
        <w:t xml:space="preserve"> second comings perditions</w:t>
      </w:r>
      <w:r w:rsidR="00123F8B">
        <w:t>,</w:t>
      </w:r>
      <w:r w:rsidR="004D07C4">
        <w:t xml:space="preserve"> </w:t>
      </w:r>
      <w:r w:rsidR="00A41C23">
        <w:t>Joseph</w:t>
      </w:r>
      <w:r w:rsidR="004D07C4">
        <w:t xml:space="preserve"> stated Miller was wrong</w:t>
      </w:r>
      <w:r w:rsidR="00776FBC">
        <w:t xml:space="preserve"> </w:t>
      </w:r>
      <w:r w:rsidR="004D07C4">
        <w:t>about the timing</w:t>
      </w:r>
      <w:r w:rsidR="00776FBC">
        <w:t xml:space="preserve"> of the second coming</w:t>
      </w:r>
      <w:r w:rsidR="004D07C4">
        <w:t>.</w:t>
      </w:r>
    </w:p>
    <w:p w14:paraId="0B73ADD7" w14:textId="77777777" w:rsidR="004D07C4" w:rsidRDefault="004D07C4" w:rsidP="00E42367"/>
    <w:p w14:paraId="6FE0D4FD" w14:textId="77777777" w:rsidR="00817E6E" w:rsidRDefault="004D07C4" w:rsidP="00E42367">
      <w:pPr>
        <w:rPr>
          <w:lang w:val="en"/>
        </w:rPr>
      </w:pPr>
      <w:r>
        <w:rPr>
          <w:b/>
          <w:bCs/>
          <w:lang w:val="en"/>
        </w:rPr>
        <w:t>Pe</w:t>
      </w:r>
      <w:r w:rsidR="00D177E9" w:rsidRPr="00D055AE">
        <w:rPr>
          <w:b/>
          <w:bCs/>
          <w:lang w:val="en"/>
        </w:rPr>
        <w:t>ople's Temple</w:t>
      </w:r>
      <w:r w:rsidR="00776FBC">
        <w:rPr>
          <w:b/>
          <w:bCs/>
          <w:lang w:val="en"/>
        </w:rPr>
        <w:t>:</w:t>
      </w:r>
      <w:r w:rsidR="00D177E9" w:rsidRPr="00D055AE">
        <w:rPr>
          <w:bCs/>
          <w:lang w:val="en"/>
        </w:rPr>
        <w:t xml:space="preserve"> </w:t>
      </w:r>
      <w:r w:rsidR="003C2C1E">
        <w:t>Prophet</w:t>
      </w:r>
      <w:r w:rsidR="003C2C1E" w:rsidRPr="003C2C1E">
        <w:t xml:space="preserve"> </w:t>
      </w:r>
      <w:hyperlink r:id="rId353" w:history="1">
        <w:r w:rsidR="003C2C1E">
          <w:rPr>
            <w:rStyle w:val="Hyperlink"/>
            <w:u w:val="none"/>
          </w:rPr>
          <w:t xml:space="preserve">Jim </w:t>
        </w:r>
        <w:r w:rsidR="003C2C1E" w:rsidRPr="00D055AE">
          <w:rPr>
            <w:rStyle w:val="Hyperlink"/>
            <w:u w:val="none"/>
          </w:rPr>
          <w:t>Jone</w:t>
        </w:r>
        <w:r w:rsidR="003C2C1E">
          <w:rPr>
            <w:rStyle w:val="Hyperlink"/>
            <w:u w:val="none"/>
          </w:rPr>
          <w:t>s,</w:t>
        </w:r>
      </w:hyperlink>
      <w:r w:rsidR="003C2C1E" w:rsidRPr="00D055AE">
        <w:t xml:space="preserve"> </w:t>
      </w:r>
      <w:r w:rsidR="009E075E" w:rsidRPr="00D055AE">
        <w:t>November 18, 1978</w:t>
      </w:r>
      <w:r w:rsidR="009E075E" w:rsidRPr="00D055AE">
        <w:rPr>
          <w:vanish/>
        </w:rPr>
        <w:t>(</w:t>
      </w:r>
      <w:r w:rsidR="009E075E" w:rsidRPr="00D055AE">
        <w:rPr>
          <w:rStyle w:val="ddaydeathdate"/>
          <w:vanish/>
        </w:rPr>
        <w:t>1978-11-18</w:t>
      </w:r>
      <w:r w:rsidR="009E075E" w:rsidRPr="00D055AE">
        <w:rPr>
          <w:vanish/>
        </w:rPr>
        <w:t>)</w:t>
      </w:r>
      <w:r w:rsidR="009E075E" w:rsidRPr="00D055AE">
        <w:t xml:space="preserve"> of </w:t>
      </w:r>
      <w:r w:rsidR="009E075E" w:rsidRPr="00D055AE">
        <w:rPr>
          <w:bCs/>
          <w:lang w:val="en"/>
        </w:rPr>
        <w:t xml:space="preserve">The People's Temple of the Disciples of Christ: </w:t>
      </w:r>
      <w:r w:rsidR="009E075E" w:rsidRPr="00D055AE">
        <w:rPr>
          <w:lang w:val="en"/>
        </w:rPr>
        <w:t xml:space="preserve"> </w:t>
      </w:r>
      <w:r w:rsidR="00817E6E" w:rsidRPr="00D055AE">
        <w:rPr>
          <w:lang w:val="en"/>
        </w:rPr>
        <w:t xml:space="preserve">910 inhabitants of </w:t>
      </w:r>
      <w:hyperlink r:id="rId354" w:tooltip="Jonestown" w:history="1">
        <w:r w:rsidR="00D177E9" w:rsidRPr="00D055AE">
          <w:rPr>
            <w:rStyle w:val="Hyperlink"/>
            <w:u w:val="none"/>
            <w:lang w:val="en"/>
          </w:rPr>
          <w:t>Jonestown</w:t>
        </w:r>
      </w:hyperlink>
      <w:r w:rsidR="00817E6E" w:rsidRPr="00D055AE">
        <w:rPr>
          <w:lang w:val="en"/>
        </w:rPr>
        <w:t xml:space="preserve">, 303 of them children, died </w:t>
      </w:r>
      <w:r w:rsidR="001E608B">
        <w:rPr>
          <w:lang w:val="en"/>
        </w:rPr>
        <w:t xml:space="preserve">by </w:t>
      </w:r>
      <w:r w:rsidR="00817E6E" w:rsidRPr="00D055AE">
        <w:rPr>
          <w:lang w:val="en"/>
        </w:rPr>
        <w:t xml:space="preserve">suicide by drinking cyanide-laced grape-flavored </w:t>
      </w:r>
      <w:hyperlink r:id="rId355" w:tooltip="Flavor Aid" w:history="1">
        <w:r w:rsidR="00817E6E" w:rsidRPr="00D055AE">
          <w:rPr>
            <w:rStyle w:val="Hyperlink"/>
            <w:u w:val="none"/>
            <w:lang w:val="en"/>
          </w:rPr>
          <w:t>Fla</w:t>
        </w:r>
        <w:r w:rsidR="00817E6E" w:rsidRPr="00D055AE">
          <w:rPr>
            <w:rStyle w:val="Hyperlink"/>
            <w:u w:val="none"/>
            <w:lang w:val="en"/>
          </w:rPr>
          <w:t>v</w:t>
        </w:r>
        <w:r w:rsidR="00817E6E" w:rsidRPr="00D055AE">
          <w:rPr>
            <w:rStyle w:val="Hyperlink"/>
            <w:u w:val="none"/>
            <w:lang w:val="en"/>
          </w:rPr>
          <w:t>or Aid</w:t>
        </w:r>
      </w:hyperlink>
      <w:r w:rsidR="00817E6E" w:rsidRPr="00D055AE">
        <w:rPr>
          <w:lang w:val="en"/>
        </w:rPr>
        <w:t>.</w:t>
      </w:r>
      <w:r w:rsidR="009E075E" w:rsidRPr="00D055AE">
        <w:rPr>
          <w:lang w:val="en"/>
        </w:rPr>
        <w:t xml:space="preserve">   </w:t>
      </w:r>
      <w:r w:rsidR="003C2C1E">
        <w:rPr>
          <w:lang w:val="en"/>
        </w:rPr>
        <w:t xml:space="preserve"> </w:t>
      </w:r>
      <w:r w:rsidR="009E075E" w:rsidRPr="00D055AE">
        <w:t xml:space="preserve">NOTE: </w:t>
      </w:r>
      <w:r w:rsidR="00D177E9" w:rsidRPr="00D055AE">
        <w:rPr>
          <w:lang w:val="en"/>
        </w:rPr>
        <w:t>412 unclaimed bodies of Jonestown are burie</w:t>
      </w:r>
      <w:r w:rsidR="008B4316">
        <w:rPr>
          <w:lang w:val="en"/>
        </w:rPr>
        <w:t>d at</w:t>
      </w:r>
      <w:r w:rsidR="008B4316" w:rsidRPr="00D055AE">
        <w:t xml:space="preserve"> </w:t>
      </w:r>
      <w:hyperlink r:id="rId356" w:history="1">
        <w:r w:rsidR="008B4316" w:rsidRPr="00D055AE">
          <w:rPr>
            <w:rStyle w:val="Hyperlink"/>
            <w:u w:val="none"/>
          </w:rPr>
          <w:t>Evergreen Cemetery,</w:t>
        </w:r>
      </w:hyperlink>
      <w:r w:rsidR="008B4316" w:rsidRPr="00D055AE">
        <w:t xml:space="preserve"> Oakland, CA</w:t>
      </w:r>
      <w:r w:rsidR="008B4316">
        <w:t xml:space="preserve">. </w:t>
      </w:r>
      <w:r w:rsidR="008B4316" w:rsidRPr="00D055AE">
        <w:t xml:space="preserve"> </w:t>
      </w:r>
      <w:r w:rsidR="008B4316" w:rsidRPr="00D055AE">
        <w:rPr>
          <w:lang w:val="en"/>
        </w:rPr>
        <w:t xml:space="preserve"> </w:t>
      </w:r>
    </w:p>
    <w:p w14:paraId="1F57DD7B" w14:textId="77777777" w:rsidR="00777C08" w:rsidRPr="00D055AE" w:rsidRDefault="00777C08" w:rsidP="00E42367"/>
    <w:p w14:paraId="08D87CFF" w14:textId="77777777" w:rsidR="00817E6E" w:rsidRDefault="00D177E9" w:rsidP="00817E6E">
      <w:pPr>
        <w:rPr>
          <w:lang w:val="en"/>
        </w:rPr>
      </w:pPr>
      <w:r w:rsidRPr="00D177E9">
        <w:rPr>
          <w:b/>
          <w:lang w:val="en"/>
        </w:rPr>
        <w:t>Branch Davidians</w:t>
      </w:r>
      <w:r w:rsidR="00776FBC">
        <w:rPr>
          <w:b/>
          <w:lang w:val="en"/>
        </w:rPr>
        <w:t>:</w:t>
      </w:r>
      <w:r>
        <w:rPr>
          <w:lang w:val="en"/>
        </w:rPr>
        <w:t xml:space="preserve"> </w:t>
      </w:r>
      <w:r w:rsidR="00D60A5A">
        <w:t>Prophet</w:t>
      </w:r>
      <w:r w:rsidRPr="00D055AE">
        <w:rPr>
          <w:lang w:val="en"/>
        </w:rPr>
        <w:t xml:space="preserve"> </w:t>
      </w:r>
      <w:hyperlink r:id="rId357" w:history="1">
        <w:r w:rsidR="003C2C1E" w:rsidRPr="00D055AE">
          <w:rPr>
            <w:rStyle w:val="Hyperlink"/>
            <w:u w:val="none"/>
            <w:lang w:val="en"/>
          </w:rPr>
          <w:t>David</w:t>
        </w:r>
        <w:r w:rsidR="003C2C1E">
          <w:rPr>
            <w:rStyle w:val="Hyperlink"/>
            <w:u w:val="none"/>
            <w:lang w:val="en"/>
          </w:rPr>
          <w:t xml:space="preserve"> </w:t>
        </w:r>
        <w:r w:rsidR="003C2C1E" w:rsidRPr="00D055AE">
          <w:rPr>
            <w:rStyle w:val="Hyperlink"/>
            <w:u w:val="none"/>
            <w:lang w:val="en"/>
          </w:rPr>
          <w:t>Kores</w:t>
        </w:r>
        <w:r w:rsidR="003C2C1E">
          <w:rPr>
            <w:rStyle w:val="Hyperlink"/>
            <w:u w:val="none"/>
            <w:lang w:val="en"/>
          </w:rPr>
          <w:t>h,</w:t>
        </w:r>
      </w:hyperlink>
      <w:r w:rsidR="003C2C1E">
        <w:rPr>
          <w:lang w:val="en"/>
        </w:rPr>
        <w:t xml:space="preserve"> </w:t>
      </w:r>
      <w:r w:rsidR="00817E6E" w:rsidRPr="00D055AE">
        <w:rPr>
          <w:lang w:val="en"/>
        </w:rPr>
        <w:t>April 19, 1993</w:t>
      </w:r>
      <w:r w:rsidRPr="00D055AE">
        <w:rPr>
          <w:lang w:val="en"/>
        </w:rPr>
        <w:t>:</w:t>
      </w:r>
      <w:r w:rsidR="00817E6E" w:rsidRPr="00D055AE">
        <w:rPr>
          <w:lang w:val="en"/>
        </w:rPr>
        <w:t xml:space="preserve">  </w:t>
      </w:r>
      <w:r w:rsidRPr="00D055AE">
        <w:rPr>
          <w:lang w:val="en"/>
        </w:rPr>
        <w:t xml:space="preserve"> </w:t>
      </w:r>
      <w:r w:rsidR="00817E6E" w:rsidRPr="00D055AE">
        <w:rPr>
          <w:lang w:val="en"/>
        </w:rPr>
        <w:t xml:space="preserve">The 51-day FBI Siege ended with the death of 76 Branch Davidians, including David Koresh.  </w:t>
      </w:r>
      <w:r w:rsidR="00A41C23">
        <w:rPr>
          <w:lang w:val="en"/>
        </w:rPr>
        <w:t>Davids</w:t>
      </w:r>
      <w:r w:rsidR="00817E6E" w:rsidRPr="00D055AE">
        <w:rPr>
          <w:lang w:val="en"/>
        </w:rPr>
        <w:t xml:space="preserve"> 24 children were to serve as the ruling elders over the millennium after the return of Christ.</w:t>
      </w:r>
    </w:p>
    <w:p w14:paraId="743FF6C9" w14:textId="77777777" w:rsidR="00777C08" w:rsidRPr="00D055AE" w:rsidRDefault="00777C08" w:rsidP="00817E6E">
      <w:pPr>
        <w:rPr>
          <w:lang w:val="en"/>
        </w:rPr>
      </w:pPr>
    </w:p>
    <w:p w14:paraId="54EB670B" w14:textId="77777777" w:rsidR="00777C08" w:rsidRDefault="00777C08" w:rsidP="00777C08">
      <w:pPr>
        <w:rPr>
          <w:lang w:val="en"/>
        </w:rPr>
      </w:pPr>
      <w:r w:rsidRPr="00777C08">
        <w:rPr>
          <w:b/>
          <w:lang w:val="en"/>
        </w:rPr>
        <w:t>Harold Camping</w:t>
      </w:r>
      <w:r>
        <w:rPr>
          <w:b/>
          <w:lang w:val="en"/>
        </w:rPr>
        <w:t xml:space="preserve">:  </w:t>
      </w:r>
      <w:r>
        <w:rPr>
          <w:lang w:val="en"/>
        </w:rPr>
        <w:t xml:space="preserve">In 1992, Camping published a book titled </w:t>
      </w:r>
      <w:r>
        <w:rPr>
          <w:i/>
          <w:iCs/>
          <w:lang w:val="en"/>
        </w:rPr>
        <w:t>1994?</w:t>
      </w:r>
      <w:r>
        <w:rPr>
          <w:lang w:val="en"/>
        </w:rPr>
        <w:t>, in which he proclaimed that Christ's return might be on September 6, 1994. In that publication, he also mentioned that 2011 could be the end of the world. Camping's predictions use 1988 as a significant year in the events preceding the apocalypse; this was also the year he left Alameda Bible Fellowship. As a result, some individuals criticized him for "date-setting."</w:t>
      </w:r>
      <w:hyperlink r:id="rId358" w:anchor="cite_note-50" w:history="1">
        <w:r>
          <w:rPr>
            <w:color w:val="0000FF"/>
            <w:sz w:val="19"/>
            <w:szCs w:val="19"/>
            <w:u w:val="single"/>
            <w:vertAlign w:val="superscript"/>
            <w:lang w:val="en"/>
          </w:rPr>
          <w:t>[50]</w:t>
        </w:r>
      </w:hyperlink>
      <w:r>
        <w:rPr>
          <w:lang w:val="en"/>
        </w:rPr>
        <w:t xml:space="preserve"> Camping's later publications, </w:t>
      </w:r>
      <w:r>
        <w:rPr>
          <w:i/>
          <w:iCs/>
          <w:lang w:val="en"/>
        </w:rPr>
        <w:t>We are Almost There!</w:t>
      </w:r>
      <w:r>
        <w:rPr>
          <w:lang w:val="en"/>
        </w:rPr>
        <w:t xml:space="preserve"> and </w:t>
      </w:r>
      <w:r>
        <w:rPr>
          <w:i/>
          <w:iCs/>
          <w:lang w:val="en"/>
        </w:rPr>
        <w:t>To God be The Glory</w:t>
      </w:r>
      <w:r>
        <w:rPr>
          <w:lang w:val="en"/>
        </w:rPr>
        <w:t>, referred to additional Bible passages which, in his opinion, pointed to May 21, 2011, as the date for the Rapture and October 21, 2011, as the date for the end of the world.</w:t>
      </w:r>
    </w:p>
    <w:p w14:paraId="65DCEBBB" w14:textId="77777777" w:rsidR="00777C08" w:rsidRPr="005A67FE" w:rsidRDefault="00777C08" w:rsidP="00777C08">
      <w:hyperlink r:id="rId359" w:history="1">
        <w:r w:rsidRPr="005A67FE">
          <w:rPr>
            <w:rStyle w:val="Hyperlink"/>
            <w:u w:val="none"/>
          </w:rPr>
          <w:t>http://en.wikipedia.org/wiki/Harold_Camping</w:t>
        </w:r>
      </w:hyperlink>
    </w:p>
    <w:p w14:paraId="674C63DC" w14:textId="77777777" w:rsidR="00817E6E" w:rsidRPr="00D055AE" w:rsidRDefault="00817E6E" w:rsidP="00817E6E">
      <w:pPr>
        <w:rPr>
          <w:lang w:val="en"/>
        </w:rPr>
      </w:pPr>
    </w:p>
    <w:p w14:paraId="789FE395" w14:textId="77777777" w:rsidR="003C2C1E" w:rsidRDefault="00817E6E" w:rsidP="00817E6E">
      <w:r w:rsidRPr="00D055AE">
        <w:rPr>
          <w:b/>
          <w:lang w:val="en"/>
        </w:rPr>
        <w:t>Heaven's Gate</w:t>
      </w:r>
      <w:r w:rsidR="00776FBC">
        <w:rPr>
          <w:b/>
          <w:lang w:val="en"/>
        </w:rPr>
        <w:t>:</w:t>
      </w:r>
      <w:r w:rsidRPr="00D055AE">
        <w:rPr>
          <w:lang w:val="en"/>
        </w:rPr>
        <w:t xml:space="preserve"> </w:t>
      </w:r>
      <w:r w:rsidR="00D60A5A" w:rsidRPr="003C2C1E">
        <w:t>Prophet</w:t>
      </w:r>
      <w:r w:rsidR="003C2C1E" w:rsidRPr="003C2C1E">
        <w:t xml:space="preserve"> </w:t>
      </w:r>
      <w:hyperlink r:id="rId360" w:history="1">
        <w:r w:rsidR="003C2C1E" w:rsidRPr="003C2C1E">
          <w:rPr>
            <w:rStyle w:val="Hyperlink"/>
            <w:u w:val="none"/>
            <w:lang w:val="en"/>
          </w:rPr>
          <w:t>Marshall Applewhite,</w:t>
        </w:r>
      </w:hyperlink>
      <w:r w:rsidR="00D177E9" w:rsidRPr="003C2C1E">
        <w:rPr>
          <w:lang w:val="en"/>
        </w:rPr>
        <w:t xml:space="preserve"> </w:t>
      </w:r>
      <w:r w:rsidRPr="003C2C1E">
        <w:rPr>
          <w:lang w:val="en"/>
        </w:rPr>
        <w:t>March</w:t>
      </w:r>
      <w:r w:rsidRPr="00D055AE">
        <w:rPr>
          <w:lang w:val="en"/>
        </w:rPr>
        <w:t xml:space="preserve"> 19–20, 1997</w:t>
      </w:r>
      <w:r w:rsidR="00D177E9" w:rsidRPr="00D055AE">
        <w:rPr>
          <w:lang w:val="en"/>
        </w:rPr>
        <w:t>:</w:t>
      </w:r>
      <w:r w:rsidRPr="00D055AE">
        <w:rPr>
          <w:lang w:val="en"/>
        </w:rPr>
        <w:t xml:space="preserve"> Marshall Applewhite taped himself speaking of mass suicide and asserted "it was the only way to evacuate this Earth." After claiming that a spacecraft was trailing </w:t>
      </w:r>
      <w:hyperlink r:id="rId361" w:tooltip="Comet Hale–Bopp" w:history="1">
        <w:r w:rsidRPr="00D055AE">
          <w:rPr>
            <w:rStyle w:val="Hyperlink"/>
            <w:u w:val="none"/>
            <w:lang w:val="en"/>
          </w:rPr>
          <w:t>Comet Hale–Bopp</w:t>
        </w:r>
      </w:hyperlink>
      <w:r w:rsidRPr="00D055AE">
        <w:rPr>
          <w:lang w:val="en"/>
        </w:rPr>
        <w:t xml:space="preserve">, Applewhite convinced 38 followers to commit suicide so that their souls could board the craft. </w:t>
      </w:r>
      <w:r w:rsidR="00A41C23">
        <w:rPr>
          <w:lang w:val="en"/>
        </w:rPr>
        <w:t xml:space="preserve"> </w:t>
      </w:r>
      <w:r w:rsidRPr="00D055AE">
        <w:rPr>
          <w:lang w:val="en"/>
        </w:rPr>
        <w:t xml:space="preserve">Applewhite believed that after their deaths, an </w:t>
      </w:r>
      <w:hyperlink r:id="rId362" w:tooltip="Unidentified flying object" w:history="1">
        <w:r w:rsidRPr="00D055AE">
          <w:rPr>
            <w:rStyle w:val="Hyperlink"/>
            <w:color w:val="auto"/>
            <w:u w:val="none"/>
            <w:lang w:val="en"/>
          </w:rPr>
          <w:t>unidentified flying object</w:t>
        </w:r>
      </w:hyperlink>
      <w:r w:rsidRPr="00D055AE">
        <w:rPr>
          <w:lang w:val="en"/>
        </w:rPr>
        <w:t xml:space="preserve"> (UFO) would take their souls to another "level of existence above human", which he described as being both physical and spiritual. </w:t>
      </w:r>
      <w:r w:rsidR="00D60A5A" w:rsidRPr="00D055AE">
        <w:rPr>
          <w:lang w:val="en"/>
        </w:rPr>
        <w:t xml:space="preserve"> </w:t>
      </w:r>
      <w:r w:rsidRPr="00D055AE">
        <w:rPr>
          <w:lang w:val="en"/>
        </w:rPr>
        <w:t xml:space="preserve">In October 1996, the group purchased </w:t>
      </w:r>
      <w:hyperlink r:id="rId363" w:tooltip="Alien abduction insurance" w:history="1">
        <w:r w:rsidRPr="00D055AE">
          <w:rPr>
            <w:rStyle w:val="Hyperlink"/>
            <w:u w:val="none"/>
            <w:lang w:val="en"/>
          </w:rPr>
          <w:t>alien abduction insurance</w:t>
        </w:r>
      </w:hyperlink>
      <w:r w:rsidRPr="00D055AE">
        <w:rPr>
          <w:lang w:val="en"/>
        </w:rPr>
        <w:t xml:space="preserve"> to cover up to 50 members at a cost of $10,000</w:t>
      </w:r>
      <w:r w:rsidR="00D177E9" w:rsidRPr="00D055AE">
        <w:rPr>
          <w:lang w:val="en"/>
        </w:rPr>
        <w:t xml:space="preserve">  </w:t>
      </w:r>
      <w:hyperlink r:id="rId364" w:history="1">
        <w:r w:rsidRPr="00D055AE">
          <w:rPr>
            <w:rStyle w:val="Hyperlink"/>
            <w:u w:val="none"/>
          </w:rPr>
          <w:t>http://en.wikipedia.org/wiki/Heaven's_Gate_</w:t>
        </w:r>
        <w:r w:rsidRPr="00D055AE">
          <w:rPr>
            <w:rStyle w:val="Hyperlink"/>
            <w:u w:val="none"/>
          </w:rPr>
          <w:t>(</w:t>
        </w:r>
        <w:r w:rsidRPr="00D055AE">
          <w:rPr>
            <w:rStyle w:val="Hyperlink"/>
            <w:u w:val="none"/>
          </w:rPr>
          <w:t>religious_group)#Mass_suicide_and_aftermath</w:t>
        </w:r>
      </w:hyperlink>
    </w:p>
    <w:p w14:paraId="28EAC437" w14:textId="77777777" w:rsidR="00706F27" w:rsidRDefault="00706F27" w:rsidP="00817E6E"/>
    <w:p w14:paraId="517639D6" w14:textId="77777777" w:rsidR="00BE0C95" w:rsidRDefault="00567FCD" w:rsidP="00001EEC">
      <w:r w:rsidRPr="00567FCD">
        <w:rPr>
          <w:b/>
        </w:rPr>
        <w:t>Joseph Morris Ministries:</w:t>
      </w:r>
      <w:r>
        <w:t xml:space="preserve">   </w:t>
      </w:r>
      <w:hyperlink r:id="rId365" w:history="1">
        <w:r w:rsidRPr="00D74B69">
          <w:rPr>
            <w:rStyle w:val="Hyperlink"/>
          </w:rPr>
          <w:t>http://josephmorris.com/edu/</w:t>
        </w:r>
      </w:hyperlink>
      <w:r>
        <w:t xml:space="preserve">  EDU=End of Days Update</w:t>
      </w:r>
    </w:p>
    <w:p w14:paraId="3F95A800" w14:textId="77777777" w:rsidR="00567FCD" w:rsidRDefault="00567FCD" w:rsidP="00001EEC"/>
    <w:p w14:paraId="6B5AD8FF" w14:textId="77777777" w:rsidR="00F638D2" w:rsidRPr="00F638D2" w:rsidRDefault="00F638D2" w:rsidP="00F638D2">
      <w:r w:rsidRPr="00F638D2">
        <w:rPr>
          <w:b/>
        </w:rPr>
        <w:lastRenderedPageBreak/>
        <w:t>LDS Apostate, Gladden Bishop:</w:t>
      </w:r>
      <w:r>
        <w:rPr>
          <w:b/>
        </w:rPr>
        <w:t xml:space="preserve"> </w:t>
      </w:r>
      <w:hyperlink r:id="rId366" w:history="1">
        <w:r w:rsidRPr="00DA050C">
          <w:rPr>
            <w:rStyle w:val="Hyperlink"/>
          </w:rPr>
          <w:t>http://en.wi</w:t>
        </w:r>
        <w:r w:rsidRPr="00DA050C">
          <w:rPr>
            <w:rStyle w:val="Hyperlink"/>
          </w:rPr>
          <w:t>k</w:t>
        </w:r>
        <w:r w:rsidRPr="00DA050C">
          <w:rPr>
            <w:rStyle w:val="Hyperlink"/>
          </w:rPr>
          <w:t>ipedia.org/wiki/</w:t>
        </w:r>
        <w:r w:rsidRPr="00DA050C">
          <w:rPr>
            <w:rStyle w:val="Hyperlink"/>
          </w:rPr>
          <w:t>G</w:t>
        </w:r>
        <w:r w:rsidRPr="00DA050C">
          <w:rPr>
            <w:rStyle w:val="Hyperlink"/>
          </w:rPr>
          <w:t>ladden_Bishop</w:t>
        </w:r>
      </w:hyperlink>
      <w:r>
        <w:t xml:space="preserve"> The Resurrected Jesus Christ.  </w:t>
      </w:r>
      <w:r w:rsidRPr="00F638D2">
        <w:t>(The spirit of democracy, Woodsfield, Ohio, July 27, 1853, Image 2</w:t>
      </w:r>
      <w:r>
        <w:t xml:space="preserve">, </w:t>
      </w:r>
      <w:r w:rsidRPr="00F638D2">
        <w:t>Gladden Bishop)</w:t>
      </w:r>
    </w:p>
    <w:p w14:paraId="1743960A" w14:textId="77777777" w:rsidR="00F638D2" w:rsidRDefault="00F638D2" w:rsidP="00F638D2">
      <w:pPr>
        <w:rPr>
          <w:rFonts w:ascii="Verdana" w:hAnsi="Verdana"/>
          <w:color w:val="000000"/>
          <w:kern w:val="36"/>
          <w:sz w:val="16"/>
          <w:szCs w:val="16"/>
        </w:rPr>
      </w:pPr>
      <w:hyperlink r:id="rId367" w:history="1">
        <w:r w:rsidRPr="00CD7D67">
          <w:rPr>
            <w:rStyle w:val="Hyperlink"/>
            <w:rFonts w:ascii="Verdana" w:hAnsi="Verdana"/>
            <w:kern w:val="36"/>
            <w:sz w:val="16"/>
            <w:szCs w:val="16"/>
          </w:rPr>
          <w:t>http://chroniclingamerica.loc.gov/lccn/sn85038115/1853-07-27/ed-1/seq-2/#date1=1853&amp;index=0&amp;rows=20&amp;</w:t>
        </w:r>
        <w:r w:rsidRPr="00CD7D67">
          <w:rPr>
            <w:rStyle w:val="Hyperlink"/>
            <w:rFonts w:ascii="Verdana" w:hAnsi="Verdana"/>
            <w:kern w:val="36"/>
            <w:sz w:val="16"/>
            <w:szCs w:val="16"/>
          </w:rPr>
          <w:t>w</w:t>
        </w:r>
        <w:r w:rsidRPr="00CD7D67">
          <w:rPr>
            <w:rStyle w:val="Hyperlink"/>
            <w:rFonts w:ascii="Verdana" w:hAnsi="Verdana"/>
            <w:kern w:val="36"/>
            <w:sz w:val="16"/>
            <w:szCs w:val="16"/>
          </w:rPr>
          <w:t>ords=Mormon+Mormons&amp;searchType=basic&amp;sequence=0&amp;state=Ohio&amp;date2=1854&amp;proxtext=mormon&amp;y=0&amp;x=0&amp;dateFilterType=yearRange&amp;page=3&amp;fullscreen=true</w:t>
        </w:r>
      </w:hyperlink>
    </w:p>
    <w:p w14:paraId="16DFCA96" w14:textId="77777777" w:rsidR="00F638D2" w:rsidRPr="00567FCD" w:rsidRDefault="00F638D2" w:rsidP="00001EEC"/>
    <w:p w14:paraId="226BA4E0" w14:textId="77777777" w:rsidR="009E2EA1" w:rsidRDefault="00567FCD" w:rsidP="00001EEC">
      <w:r w:rsidRPr="00567FCD">
        <w:rPr>
          <w:b/>
        </w:rPr>
        <w:t>Christopher Mark Nemelka:</w:t>
      </w:r>
      <w:r>
        <w:t xml:space="preserve">  </w:t>
      </w:r>
      <w:hyperlink r:id="rId368" w:history="1">
        <w:r w:rsidRPr="00D74B69">
          <w:rPr>
            <w:rStyle w:val="Hyperlink"/>
          </w:rPr>
          <w:t>http://ww</w:t>
        </w:r>
        <w:r w:rsidRPr="00D74B69">
          <w:rPr>
            <w:rStyle w:val="Hyperlink"/>
          </w:rPr>
          <w:t>w</w:t>
        </w:r>
        <w:r w:rsidRPr="00D74B69">
          <w:rPr>
            <w:rStyle w:val="Hyperlink"/>
          </w:rPr>
          <w:t>.marvelousworkandawonder.com/tsp/download/LEHI.pdf</w:t>
        </w:r>
      </w:hyperlink>
    </w:p>
    <w:p w14:paraId="16A0EAB0" w14:textId="77777777" w:rsidR="00C2147C" w:rsidRDefault="00C2147C" w:rsidP="00001EEC"/>
    <w:p w14:paraId="36581617" w14:textId="77777777" w:rsidR="00322764" w:rsidRDefault="00322764" w:rsidP="00001EEC"/>
    <w:p w14:paraId="6C543403" w14:textId="77777777" w:rsidR="00C2147C" w:rsidRDefault="00322764" w:rsidP="00001EEC">
      <w:r>
        <w:t>-End-</w:t>
      </w:r>
    </w:p>
    <w:p w14:paraId="755C581D" w14:textId="77777777" w:rsidR="00322764" w:rsidRPr="00322764" w:rsidRDefault="00322764" w:rsidP="00322764"/>
    <w:p w14:paraId="72AD48A4" w14:textId="77777777" w:rsidR="008771B8" w:rsidRDefault="00322764" w:rsidP="00322764">
      <w:r w:rsidRPr="00322764">
        <w:t>Tag phrases:</w:t>
      </w:r>
    </w:p>
    <w:p w14:paraId="7CC8C25F" w14:textId="77777777" w:rsidR="00322764" w:rsidRPr="00322764" w:rsidRDefault="00322764" w:rsidP="00322764">
      <w:r w:rsidRPr="00322764">
        <w:br/>
        <w:t>rising generation</w:t>
      </w:r>
      <w:r w:rsidRPr="00322764">
        <w:br/>
        <w:t>not taste death</w:t>
      </w:r>
      <w:r w:rsidRPr="00322764">
        <w:br/>
        <w:t>I come quickly</w:t>
      </w:r>
      <w:r w:rsidRPr="00322764">
        <w:br/>
        <w:t>the day soon at hand</w:t>
      </w:r>
      <w:r w:rsidRPr="00322764">
        <w:br/>
        <w:t>there were those present who should see</w:t>
      </w:r>
      <w:r w:rsidRPr="00322764">
        <w:br/>
        <w:t>the day of vexation and vengeance is nigh</w:t>
      </w:r>
      <w:r w:rsidRPr="00322764">
        <w:br/>
        <w:t>The end is nigh</w:t>
      </w:r>
      <w:r w:rsidRPr="00322764">
        <w:br/>
        <w:t>this generation shall not all pass away</w:t>
      </w:r>
      <w:r w:rsidRPr="00322764">
        <w:br/>
        <w:t>not many years shall pass away</w:t>
      </w:r>
      <w:r w:rsidRPr="00322764">
        <w:br/>
        <w:t>the hour is nigh</w:t>
      </w:r>
      <w:r w:rsidRPr="00322764">
        <w:br/>
        <w:t>Thou shalt live to see thy Redeemer</w:t>
      </w:r>
      <w:r w:rsidRPr="00322764">
        <w:br/>
        <w:t>that day is near</w:t>
      </w:r>
      <w:r w:rsidRPr="00322764">
        <w:br/>
        <w:t>the coming of the Lord draweth nigh</w:t>
      </w:r>
      <w:r w:rsidRPr="00322764">
        <w:br/>
        <w:t>the coming of the Lord, which was nigh</w:t>
      </w:r>
      <w:r w:rsidRPr="00322764">
        <w:br/>
        <w:t>shall see the Savior</w:t>
      </w:r>
      <w:r w:rsidRPr="00322764">
        <w:br/>
        <w:t>see the Saviour come</w:t>
      </w:r>
      <w:r w:rsidRPr="00322764">
        <w:br/>
        <w:t>winding up scene</w:t>
      </w:r>
      <w:r w:rsidRPr="00322764">
        <w:br/>
        <w:t>not die before the second coming</w:t>
      </w:r>
      <w:r w:rsidRPr="00322764">
        <w:br/>
        <w:t>till the coming of the Son of Man</w:t>
      </w:r>
      <w:r w:rsidRPr="00322764">
        <w:br/>
        <w:t>stand when the Lord unveils His face</w:t>
      </w:r>
      <w:r w:rsidRPr="00322764">
        <w:br/>
        <w:t>live to see the Son of Man</w:t>
      </w:r>
      <w:r w:rsidRPr="00322764">
        <w:br/>
        <w:t>stand upon the earth, in the flesh, when the Savior comes</w:t>
      </w:r>
      <w:r w:rsidRPr="00322764">
        <w:br/>
        <w:t>stand in the flesh and see Jesus</w:t>
      </w:r>
      <w:r w:rsidRPr="00322764">
        <w:br/>
        <w:t>caught up to meet him</w:t>
      </w:r>
      <w:r w:rsidRPr="00322764">
        <w:br/>
        <w:t>remain on the earth to behold the Savior</w:t>
      </w:r>
      <w:r w:rsidRPr="00322764">
        <w:br/>
        <w:t>see the Redeemer come in the clouds</w:t>
      </w:r>
      <w:r w:rsidRPr="00322764">
        <w:br/>
        <w:t>see the Redeemer in the flesh</w:t>
      </w:r>
      <w:r w:rsidRPr="00322764">
        <w:br/>
        <w:t>stand in the flesh</w:t>
      </w:r>
      <w:r w:rsidRPr="00322764">
        <w:br/>
        <w:t>Son of Man will not come in the clouds of heaven till I am eighty-five years old</w:t>
      </w:r>
      <w:r w:rsidRPr="00322764">
        <w:br/>
        <w:t>shalt see the son of man on Earth</w:t>
      </w:r>
      <w:r w:rsidRPr="00322764">
        <w:br/>
        <w:t>Christ will not Come in forty years</w:t>
      </w:r>
      <w:r w:rsidRPr="00322764">
        <w:br/>
        <w:t>this generation shall not pass away</w:t>
      </w:r>
      <w:r w:rsidRPr="00322764">
        <w:br/>
        <w:t>son of Man will not come in the clouds</w:t>
      </w:r>
      <w:r w:rsidRPr="00322764">
        <w:br/>
        <w:t>before the generation then living had passed</w:t>
      </w:r>
      <w:r w:rsidRPr="00322764">
        <w:br/>
        <w:t>There will be some that will live to behold that day</w:t>
      </w:r>
      <w:r w:rsidRPr="00322764">
        <w:br/>
        <w:t>second coming</w:t>
      </w:r>
      <w:r w:rsidRPr="00322764">
        <w:br/>
        <w:t>live to see the Saviour come</w:t>
      </w:r>
      <w:r w:rsidRPr="00322764">
        <w:br/>
      </w:r>
      <w:r w:rsidRPr="00322764">
        <w:lastRenderedPageBreak/>
        <w:t>until the Coming of the Son of Man</w:t>
      </w:r>
      <w:r w:rsidRPr="00322764">
        <w:br/>
        <w:t>vengeance cometh speedily</w:t>
      </w:r>
      <w:r w:rsidRPr="00322764">
        <w:br/>
        <w:t>the coming of Christ</w:t>
      </w:r>
      <w:r w:rsidRPr="00322764">
        <w:br/>
        <w:t>Christ will come</w:t>
      </w:r>
      <w:r w:rsidRPr="00322764">
        <w:br/>
        <w:t>Millennium is near at hand</w:t>
      </w:r>
      <w:r w:rsidRPr="00322764">
        <w:br/>
        <w:t>scene is wound up</w:t>
      </w:r>
      <w:r w:rsidRPr="00322764">
        <w:br/>
        <w:t>in the flesh</w:t>
      </w:r>
    </w:p>
    <w:p w14:paraId="3CD5AE06" w14:textId="77777777" w:rsidR="00322764" w:rsidRPr="00322764" w:rsidRDefault="00322764" w:rsidP="00322764">
      <w:r w:rsidRPr="00322764">
        <w:t>would see the savior</w:t>
      </w:r>
      <w:r w:rsidRPr="00322764">
        <w:br/>
        <w:t>live to go back to Jackson County</w:t>
      </w:r>
      <w:r w:rsidRPr="00322764">
        <w:br/>
        <w:t>Christ will come before long</w:t>
      </w:r>
      <w:r w:rsidRPr="00322764">
        <w:br/>
        <w:t>you will see Jesus</w:t>
      </w:r>
      <w:r w:rsidRPr="00322764">
        <w:br/>
        <w:t>go back to Jackson County</w:t>
      </w:r>
      <w:r w:rsidRPr="00322764">
        <w:br/>
        <w:t>some present would live to see</w:t>
      </w:r>
    </w:p>
    <w:p w14:paraId="6C81EB3A" w14:textId="77777777" w:rsidR="00322764" w:rsidRDefault="00322764" w:rsidP="00001EEC"/>
    <w:p w14:paraId="4F2A021C" w14:textId="77777777" w:rsidR="003D54D4" w:rsidRDefault="003D54D4" w:rsidP="003D54D4">
      <w:r>
        <w:t>-End-</w:t>
      </w:r>
    </w:p>
    <w:p w14:paraId="199FD7B2" w14:textId="77777777" w:rsidR="003D54D4" w:rsidRDefault="003D54D4" w:rsidP="00001EEC"/>
    <w:sectPr w:rsidR="003D54D4" w:rsidSect="002B3ADD">
      <w:footerReference w:type="even" r:id="rId369"/>
      <w:footerReference w:type="default" r:id="rId370"/>
      <w:pgSz w:w="12240" w:h="15840"/>
      <w:pgMar w:top="1080" w:right="1080" w:bottom="900" w:left="1440" w:header="720" w:footer="720" w:gutter="0"/>
      <w:pgNumType w:fmt="numberIn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2E808" w14:textId="77777777" w:rsidR="00446E68" w:rsidRDefault="00446E68">
      <w:r>
        <w:separator/>
      </w:r>
    </w:p>
  </w:endnote>
  <w:endnote w:type="continuationSeparator" w:id="0">
    <w:p w14:paraId="2BBD4096" w14:textId="77777777" w:rsidR="00446E68" w:rsidRDefault="00446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ld Standard TT">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OFLSortsMillGoudyRegular">
    <w:altName w:val="Times New Roman"/>
    <w:charset w:val="00"/>
    <w:family w:val="auto"/>
    <w:pitch w:val="default"/>
  </w:font>
  <w:font w:name="Lucida Sans Unicode">
    <w:panose1 w:val="020B0602030504020204"/>
    <w:charset w:val="00"/>
    <w:family w:val="auto"/>
    <w:pitch w:val="variable"/>
    <w:sig w:usb0="80000AFF" w:usb1="0000396B" w:usb2="00000000" w:usb3="00000000" w:csb0="000000BF" w:csb1="00000000"/>
  </w:font>
  <w:font w:name="Times">
    <w:panose1 w:val="02000500000000000000"/>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ArnoPro">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0650A" w14:textId="77777777" w:rsidR="00A1119A" w:rsidRDefault="00A1119A" w:rsidP="00ED38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F113B0" w14:textId="77777777" w:rsidR="00A1119A" w:rsidRDefault="00A111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FB6F" w14:textId="77777777" w:rsidR="00A1119A" w:rsidRDefault="00A1119A" w:rsidP="00ED38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4324">
      <w:rPr>
        <w:rStyle w:val="PageNumber"/>
        <w:noProof/>
      </w:rPr>
      <w:t>- 1 -</w:t>
    </w:r>
    <w:r>
      <w:rPr>
        <w:rStyle w:val="PageNumber"/>
      </w:rPr>
      <w:fldChar w:fldCharType="end"/>
    </w:r>
  </w:p>
  <w:p w14:paraId="6F7680E7" w14:textId="77777777" w:rsidR="00A1119A" w:rsidRDefault="00A111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C0A41" w14:textId="77777777" w:rsidR="00446E68" w:rsidRDefault="00446E68">
      <w:r>
        <w:separator/>
      </w:r>
    </w:p>
  </w:footnote>
  <w:footnote w:type="continuationSeparator" w:id="0">
    <w:p w14:paraId="2516CBD8" w14:textId="77777777" w:rsidR="00446E68" w:rsidRDefault="00446E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A0A3D"/>
    <w:multiLevelType w:val="multilevel"/>
    <w:tmpl w:val="E2C2C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00551"/>
    <w:multiLevelType w:val="hybridMultilevel"/>
    <w:tmpl w:val="51E2AEC2"/>
    <w:lvl w:ilvl="0" w:tplc="D1EE2A52">
      <w:start w:val="1"/>
      <w:numFmt w:val="decimal"/>
      <w:lvlText w:val="%1."/>
      <w:lvlJc w:val="left"/>
      <w:pPr>
        <w:tabs>
          <w:tab w:val="num" w:pos="360"/>
        </w:tabs>
        <w:ind w:left="360" w:hanging="360"/>
      </w:pPr>
      <w:rPr>
        <w:rFonts w:ascii="Times New Roman" w:eastAsia="Times New Roman" w:hAnsi="Times New Roman" w:cs="Times New Roman"/>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AD40D2"/>
    <w:multiLevelType w:val="multilevel"/>
    <w:tmpl w:val="D7B2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F675C0"/>
    <w:multiLevelType w:val="multilevel"/>
    <w:tmpl w:val="2EFCF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9A500E"/>
    <w:multiLevelType w:val="multilevel"/>
    <w:tmpl w:val="2B42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27303A"/>
    <w:multiLevelType w:val="multilevel"/>
    <w:tmpl w:val="DF765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21860"/>
    <w:multiLevelType w:val="multilevel"/>
    <w:tmpl w:val="AA6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A17B0B"/>
    <w:multiLevelType w:val="hybridMultilevel"/>
    <w:tmpl w:val="B4361D54"/>
    <w:lvl w:ilvl="0" w:tplc="6AEA134C">
      <w:start w:val="1988"/>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422E2A"/>
    <w:multiLevelType w:val="multilevel"/>
    <w:tmpl w:val="8AEA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C52497"/>
    <w:multiLevelType w:val="multilevel"/>
    <w:tmpl w:val="DC4A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093E42"/>
    <w:multiLevelType w:val="multilevel"/>
    <w:tmpl w:val="76B0A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43752D"/>
    <w:multiLevelType w:val="hybridMultilevel"/>
    <w:tmpl w:val="08E22F44"/>
    <w:lvl w:ilvl="0" w:tplc="855ECCB0">
      <w:start w:val="186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C82753A"/>
    <w:multiLevelType w:val="multilevel"/>
    <w:tmpl w:val="EDF0A632"/>
    <w:lvl w:ilvl="0">
      <w:start w:val="1842"/>
      <w:numFmt w:val="decimal"/>
      <w:lvlText w:val="%1"/>
      <w:lvlJc w:val="left"/>
      <w:pPr>
        <w:tabs>
          <w:tab w:val="num" w:pos="924"/>
        </w:tabs>
        <w:ind w:left="924" w:hanging="924"/>
      </w:pPr>
      <w:rPr>
        <w:rFonts w:hint="default"/>
      </w:rPr>
    </w:lvl>
    <w:lvl w:ilvl="1">
      <w:start w:val="43"/>
      <w:numFmt w:val="decimal"/>
      <w:lvlText w:val="%1-%2"/>
      <w:lvlJc w:val="left"/>
      <w:pPr>
        <w:tabs>
          <w:tab w:val="num" w:pos="924"/>
        </w:tabs>
        <w:ind w:left="924" w:hanging="924"/>
      </w:pPr>
      <w:rPr>
        <w:rFonts w:hint="default"/>
      </w:rPr>
    </w:lvl>
    <w:lvl w:ilvl="2">
      <w:start w:val="1"/>
      <w:numFmt w:val="decimal"/>
      <w:lvlText w:val="%1-%2.%3"/>
      <w:lvlJc w:val="left"/>
      <w:pPr>
        <w:tabs>
          <w:tab w:val="num" w:pos="924"/>
        </w:tabs>
        <w:ind w:left="924" w:hanging="924"/>
      </w:pPr>
      <w:rPr>
        <w:rFonts w:hint="default"/>
      </w:rPr>
    </w:lvl>
    <w:lvl w:ilvl="3">
      <w:start w:val="1"/>
      <w:numFmt w:val="decimal"/>
      <w:lvlText w:val="%1-%2.%3.%4"/>
      <w:lvlJc w:val="left"/>
      <w:pPr>
        <w:tabs>
          <w:tab w:val="num" w:pos="924"/>
        </w:tabs>
        <w:ind w:left="924" w:hanging="92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7A211C00"/>
    <w:multiLevelType w:val="hybridMultilevel"/>
    <w:tmpl w:val="A6C2CEBE"/>
    <w:lvl w:ilvl="0" w:tplc="CDCA5364">
      <w:start w:val="1845"/>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ED63179"/>
    <w:multiLevelType w:val="hybridMultilevel"/>
    <w:tmpl w:val="D220A60C"/>
    <w:lvl w:ilvl="0" w:tplc="20EC58B6">
      <w:start w:val="186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2"/>
  </w:num>
  <w:num w:numId="3">
    <w:abstractNumId w:val="9"/>
  </w:num>
  <w:num w:numId="4">
    <w:abstractNumId w:val="2"/>
  </w:num>
  <w:num w:numId="5">
    <w:abstractNumId w:val="3"/>
  </w:num>
  <w:num w:numId="6">
    <w:abstractNumId w:val="0"/>
  </w:num>
  <w:num w:numId="7">
    <w:abstractNumId w:val="5"/>
  </w:num>
  <w:num w:numId="8">
    <w:abstractNumId w:val="10"/>
  </w:num>
  <w:num w:numId="9">
    <w:abstractNumId w:val="4"/>
  </w:num>
  <w:num w:numId="10">
    <w:abstractNumId w:val="8"/>
  </w:num>
  <w:num w:numId="11">
    <w:abstractNumId w:val="6"/>
  </w:num>
  <w:num w:numId="12">
    <w:abstractNumId w:val="7"/>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FB"/>
    <w:rsid w:val="00000071"/>
    <w:rsid w:val="00001EEC"/>
    <w:rsid w:val="0001204A"/>
    <w:rsid w:val="00014D4C"/>
    <w:rsid w:val="00015BBD"/>
    <w:rsid w:val="00022F00"/>
    <w:rsid w:val="00025340"/>
    <w:rsid w:val="0003028E"/>
    <w:rsid w:val="00031A73"/>
    <w:rsid w:val="0003290B"/>
    <w:rsid w:val="000342E4"/>
    <w:rsid w:val="00036C0D"/>
    <w:rsid w:val="000408EB"/>
    <w:rsid w:val="00040DDF"/>
    <w:rsid w:val="0005044E"/>
    <w:rsid w:val="00054433"/>
    <w:rsid w:val="000611E4"/>
    <w:rsid w:val="00067979"/>
    <w:rsid w:val="00073F99"/>
    <w:rsid w:val="00075E79"/>
    <w:rsid w:val="00077532"/>
    <w:rsid w:val="0007763D"/>
    <w:rsid w:val="0008034F"/>
    <w:rsid w:val="00083F9A"/>
    <w:rsid w:val="00095BA1"/>
    <w:rsid w:val="00097236"/>
    <w:rsid w:val="000974BD"/>
    <w:rsid w:val="000A04BC"/>
    <w:rsid w:val="000A1587"/>
    <w:rsid w:val="000B2EDE"/>
    <w:rsid w:val="000C2D56"/>
    <w:rsid w:val="000C4C74"/>
    <w:rsid w:val="000C6833"/>
    <w:rsid w:val="000C7D44"/>
    <w:rsid w:val="000D2BFD"/>
    <w:rsid w:val="000D455F"/>
    <w:rsid w:val="000E038F"/>
    <w:rsid w:val="000E07A0"/>
    <w:rsid w:val="000E0E3D"/>
    <w:rsid w:val="000E6A92"/>
    <w:rsid w:val="000F174A"/>
    <w:rsid w:val="000F40C5"/>
    <w:rsid w:val="00103340"/>
    <w:rsid w:val="00103798"/>
    <w:rsid w:val="0010570F"/>
    <w:rsid w:val="001062A2"/>
    <w:rsid w:val="001072AD"/>
    <w:rsid w:val="001105C3"/>
    <w:rsid w:val="00113C93"/>
    <w:rsid w:val="00113E40"/>
    <w:rsid w:val="0011752C"/>
    <w:rsid w:val="00123E35"/>
    <w:rsid w:val="00123F8B"/>
    <w:rsid w:val="00127732"/>
    <w:rsid w:val="00135B61"/>
    <w:rsid w:val="00145272"/>
    <w:rsid w:val="00151576"/>
    <w:rsid w:val="00151942"/>
    <w:rsid w:val="0015199C"/>
    <w:rsid w:val="00160F6D"/>
    <w:rsid w:val="00161B2B"/>
    <w:rsid w:val="001620A2"/>
    <w:rsid w:val="00162869"/>
    <w:rsid w:val="0016425B"/>
    <w:rsid w:val="0016445F"/>
    <w:rsid w:val="00165125"/>
    <w:rsid w:val="00165E21"/>
    <w:rsid w:val="001749F2"/>
    <w:rsid w:val="00174F3F"/>
    <w:rsid w:val="001754A0"/>
    <w:rsid w:val="00176F23"/>
    <w:rsid w:val="001801AA"/>
    <w:rsid w:val="00183549"/>
    <w:rsid w:val="001838B4"/>
    <w:rsid w:val="001876D0"/>
    <w:rsid w:val="001A0DC9"/>
    <w:rsid w:val="001A11DD"/>
    <w:rsid w:val="001A23CE"/>
    <w:rsid w:val="001A2EC5"/>
    <w:rsid w:val="001A458D"/>
    <w:rsid w:val="001A4E87"/>
    <w:rsid w:val="001A60B2"/>
    <w:rsid w:val="001C0810"/>
    <w:rsid w:val="001C2992"/>
    <w:rsid w:val="001C57A4"/>
    <w:rsid w:val="001D0359"/>
    <w:rsid w:val="001D0ACC"/>
    <w:rsid w:val="001D7C8F"/>
    <w:rsid w:val="001E608B"/>
    <w:rsid w:val="001F03A7"/>
    <w:rsid w:val="001F5FA7"/>
    <w:rsid w:val="001F78D6"/>
    <w:rsid w:val="00200AA6"/>
    <w:rsid w:val="00206D39"/>
    <w:rsid w:val="00207C66"/>
    <w:rsid w:val="00211777"/>
    <w:rsid w:val="00221AD1"/>
    <w:rsid w:val="00225D05"/>
    <w:rsid w:val="00232E17"/>
    <w:rsid w:val="0024222E"/>
    <w:rsid w:val="00246C86"/>
    <w:rsid w:val="00251B3E"/>
    <w:rsid w:val="0026166B"/>
    <w:rsid w:val="002636E8"/>
    <w:rsid w:val="00265E8A"/>
    <w:rsid w:val="00267302"/>
    <w:rsid w:val="00271E6A"/>
    <w:rsid w:val="00275008"/>
    <w:rsid w:val="00275014"/>
    <w:rsid w:val="002771D1"/>
    <w:rsid w:val="002772DE"/>
    <w:rsid w:val="002775BE"/>
    <w:rsid w:val="00281E30"/>
    <w:rsid w:val="002900B0"/>
    <w:rsid w:val="0029090F"/>
    <w:rsid w:val="00291D09"/>
    <w:rsid w:val="00295123"/>
    <w:rsid w:val="002A0265"/>
    <w:rsid w:val="002A14B8"/>
    <w:rsid w:val="002A6110"/>
    <w:rsid w:val="002A76AC"/>
    <w:rsid w:val="002A7797"/>
    <w:rsid w:val="002B004A"/>
    <w:rsid w:val="002B0C07"/>
    <w:rsid w:val="002B3ADD"/>
    <w:rsid w:val="002B6D3F"/>
    <w:rsid w:val="002C42A9"/>
    <w:rsid w:val="002C625A"/>
    <w:rsid w:val="002C7BDF"/>
    <w:rsid w:val="002D678B"/>
    <w:rsid w:val="002D6D89"/>
    <w:rsid w:val="002E1262"/>
    <w:rsid w:val="002E5709"/>
    <w:rsid w:val="002F528F"/>
    <w:rsid w:val="0030115C"/>
    <w:rsid w:val="00302C4A"/>
    <w:rsid w:val="00306B59"/>
    <w:rsid w:val="003136F4"/>
    <w:rsid w:val="00313FB1"/>
    <w:rsid w:val="00315BAA"/>
    <w:rsid w:val="00316BC0"/>
    <w:rsid w:val="00316E99"/>
    <w:rsid w:val="00316F91"/>
    <w:rsid w:val="00317642"/>
    <w:rsid w:val="00320792"/>
    <w:rsid w:val="00321073"/>
    <w:rsid w:val="00322764"/>
    <w:rsid w:val="0032348E"/>
    <w:rsid w:val="00325A7B"/>
    <w:rsid w:val="00326476"/>
    <w:rsid w:val="00330E27"/>
    <w:rsid w:val="00331EBD"/>
    <w:rsid w:val="003331F2"/>
    <w:rsid w:val="003334DF"/>
    <w:rsid w:val="00334540"/>
    <w:rsid w:val="00335DD6"/>
    <w:rsid w:val="00341A6F"/>
    <w:rsid w:val="00342556"/>
    <w:rsid w:val="00343C93"/>
    <w:rsid w:val="00362943"/>
    <w:rsid w:val="00363E9A"/>
    <w:rsid w:val="003651B1"/>
    <w:rsid w:val="00365CA0"/>
    <w:rsid w:val="00373195"/>
    <w:rsid w:val="003847D7"/>
    <w:rsid w:val="00384C06"/>
    <w:rsid w:val="00395DA6"/>
    <w:rsid w:val="003A4642"/>
    <w:rsid w:val="003A5ED5"/>
    <w:rsid w:val="003A6150"/>
    <w:rsid w:val="003B1185"/>
    <w:rsid w:val="003C09AF"/>
    <w:rsid w:val="003C2784"/>
    <w:rsid w:val="003C2C1E"/>
    <w:rsid w:val="003C3E44"/>
    <w:rsid w:val="003C51E1"/>
    <w:rsid w:val="003C5347"/>
    <w:rsid w:val="003C756F"/>
    <w:rsid w:val="003D1507"/>
    <w:rsid w:val="003D35F4"/>
    <w:rsid w:val="003D54D4"/>
    <w:rsid w:val="003D728F"/>
    <w:rsid w:val="003D7863"/>
    <w:rsid w:val="003E7A1E"/>
    <w:rsid w:val="004013C2"/>
    <w:rsid w:val="00404CBC"/>
    <w:rsid w:val="004077EC"/>
    <w:rsid w:val="00407C60"/>
    <w:rsid w:val="004102AB"/>
    <w:rsid w:val="004108C2"/>
    <w:rsid w:val="00412599"/>
    <w:rsid w:val="0041595C"/>
    <w:rsid w:val="00417CEE"/>
    <w:rsid w:val="00426B44"/>
    <w:rsid w:val="004301EE"/>
    <w:rsid w:val="0043413D"/>
    <w:rsid w:val="00440BD8"/>
    <w:rsid w:val="00443639"/>
    <w:rsid w:val="0044606D"/>
    <w:rsid w:val="00446715"/>
    <w:rsid w:val="00446E68"/>
    <w:rsid w:val="00447B7B"/>
    <w:rsid w:val="00452430"/>
    <w:rsid w:val="0045334C"/>
    <w:rsid w:val="00453EC6"/>
    <w:rsid w:val="0046311C"/>
    <w:rsid w:val="00463466"/>
    <w:rsid w:val="00470B6E"/>
    <w:rsid w:val="004866B3"/>
    <w:rsid w:val="00486A2B"/>
    <w:rsid w:val="00497F2D"/>
    <w:rsid w:val="004A21A9"/>
    <w:rsid w:val="004A2B46"/>
    <w:rsid w:val="004B08EB"/>
    <w:rsid w:val="004B0911"/>
    <w:rsid w:val="004B2742"/>
    <w:rsid w:val="004B5085"/>
    <w:rsid w:val="004B6A72"/>
    <w:rsid w:val="004B7DD2"/>
    <w:rsid w:val="004C49A9"/>
    <w:rsid w:val="004D07C4"/>
    <w:rsid w:val="004D1511"/>
    <w:rsid w:val="004D2313"/>
    <w:rsid w:val="004D23A2"/>
    <w:rsid w:val="004D3CAF"/>
    <w:rsid w:val="004D5C4C"/>
    <w:rsid w:val="004D6AAE"/>
    <w:rsid w:val="004D76A6"/>
    <w:rsid w:val="004E5709"/>
    <w:rsid w:val="004F097E"/>
    <w:rsid w:val="004F0B23"/>
    <w:rsid w:val="004F682C"/>
    <w:rsid w:val="00504742"/>
    <w:rsid w:val="0051058F"/>
    <w:rsid w:val="00511D2A"/>
    <w:rsid w:val="00513EE5"/>
    <w:rsid w:val="00514B3F"/>
    <w:rsid w:val="0051652B"/>
    <w:rsid w:val="005174BA"/>
    <w:rsid w:val="00522806"/>
    <w:rsid w:val="0052563E"/>
    <w:rsid w:val="00525975"/>
    <w:rsid w:val="0053207F"/>
    <w:rsid w:val="00533B08"/>
    <w:rsid w:val="00534BF8"/>
    <w:rsid w:val="005351AC"/>
    <w:rsid w:val="00537104"/>
    <w:rsid w:val="0053779B"/>
    <w:rsid w:val="00544478"/>
    <w:rsid w:val="00544621"/>
    <w:rsid w:val="00545A36"/>
    <w:rsid w:val="0054669A"/>
    <w:rsid w:val="00550153"/>
    <w:rsid w:val="005516DE"/>
    <w:rsid w:val="00554D17"/>
    <w:rsid w:val="00564D4F"/>
    <w:rsid w:val="00567F51"/>
    <w:rsid w:val="00567FCD"/>
    <w:rsid w:val="00573416"/>
    <w:rsid w:val="00575F41"/>
    <w:rsid w:val="005760B6"/>
    <w:rsid w:val="00580A15"/>
    <w:rsid w:val="00580DEB"/>
    <w:rsid w:val="00583691"/>
    <w:rsid w:val="0058422C"/>
    <w:rsid w:val="005902E1"/>
    <w:rsid w:val="00590D98"/>
    <w:rsid w:val="0059630D"/>
    <w:rsid w:val="00596801"/>
    <w:rsid w:val="005A0F32"/>
    <w:rsid w:val="005A1446"/>
    <w:rsid w:val="005A2E25"/>
    <w:rsid w:val="005A67FE"/>
    <w:rsid w:val="005B07CA"/>
    <w:rsid w:val="005B130D"/>
    <w:rsid w:val="005B17BC"/>
    <w:rsid w:val="005B378A"/>
    <w:rsid w:val="005C2A66"/>
    <w:rsid w:val="005C40EC"/>
    <w:rsid w:val="005C4475"/>
    <w:rsid w:val="005C6EC9"/>
    <w:rsid w:val="005D1D11"/>
    <w:rsid w:val="005D3CBC"/>
    <w:rsid w:val="005D68EF"/>
    <w:rsid w:val="005E7996"/>
    <w:rsid w:val="005E7B40"/>
    <w:rsid w:val="005F3107"/>
    <w:rsid w:val="005F409A"/>
    <w:rsid w:val="005F5EF0"/>
    <w:rsid w:val="005F68E2"/>
    <w:rsid w:val="005F72D8"/>
    <w:rsid w:val="005F7799"/>
    <w:rsid w:val="005F7C24"/>
    <w:rsid w:val="0060064B"/>
    <w:rsid w:val="006016B6"/>
    <w:rsid w:val="006029DE"/>
    <w:rsid w:val="0060305E"/>
    <w:rsid w:val="00604E1F"/>
    <w:rsid w:val="00605FF0"/>
    <w:rsid w:val="00611AB7"/>
    <w:rsid w:val="00612990"/>
    <w:rsid w:val="00613C98"/>
    <w:rsid w:val="00621B57"/>
    <w:rsid w:val="00630A35"/>
    <w:rsid w:val="00630D86"/>
    <w:rsid w:val="00635537"/>
    <w:rsid w:val="00637B33"/>
    <w:rsid w:val="006405A7"/>
    <w:rsid w:val="00650B39"/>
    <w:rsid w:val="0065434D"/>
    <w:rsid w:val="0065696E"/>
    <w:rsid w:val="00662478"/>
    <w:rsid w:val="0066453B"/>
    <w:rsid w:val="00665D35"/>
    <w:rsid w:val="00672A0D"/>
    <w:rsid w:val="0067358F"/>
    <w:rsid w:val="00674C72"/>
    <w:rsid w:val="0067651E"/>
    <w:rsid w:val="00681B96"/>
    <w:rsid w:val="00687418"/>
    <w:rsid w:val="00691AD9"/>
    <w:rsid w:val="00691C9C"/>
    <w:rsid w:val="00693F1F"/>
    <w:rsid w:val="00695DFB"/>
    <w:rsid w:val="0069705B"/>
    <w:rsid w:val="006A0F4A"/>
    <w:rsid w:val="006A1B20"/>
    <w:rsid w:val="006A4A15"/>
    <w:rsid w:val="006A65FA"/>
    <w:rsid w:val="006B0DD0"/>
    <w:rsid w:val="006B6B04"/>
    <w:rsid w:val="006B7F1A"/>
    <w:rsid w:val="006C14DB"/>
    <w:rsid w:val="006C17DA"/>
    <w:rsid w:val="006C3DA0"/>
    <w:rsid w:val="006D26FA"/>
    <w:rsid w:val="006E215B"/>
    <w:rsid w:val="006E2160"/>
    <w:rsid w:val="006E4324"/>
    <w:rsid w:val="006E6120"/>
    <w:rsid w:val="006E67A1"/>
    <w:rsid w:val="006E6C6F"/>
    <w:rsid w:val="006F3E3D"/>
    <w:rsid w:val="006F4804"/>
    <w:rsid w:val="006F5E26"/>
    <w:rsid w:val="0070058D"/>
    <w:rsid w:val="0070457B"/>
    <w:rsid w:val="00706F27"/>
    <w:rsid w:val="00711BEF"/>
    <w:rsid w:val="007214E6"/>
    <w:rsid w:val="00723BCD"/>
    <w:rsid w:val="00724626"/>
    <w:rsid w:val="007268CA"/>
    <w:rsid w:val="007328A0"/>
    <w:rsid w:val="00737818"/>
    <w:rsid w:val="00741769"/>
    <w:rsid w:val="00750499"/>
    <w:rsid w:val="007509A7"/>
    <w:rsid w:val="00753D2C"/>
    <w:rsid w:val="007545A0"/>
    <w:rsid w:val="00772168"/>
    <w:rsid w:val="00776741"/>
    <w:rsid w:val="00776FBC"/>
    <w:rsid w:val="00777C08"/>
    <w:rsid w:val="00777D92"/>
    <w:rsid w:val="007844B2"/>
    <w:rsid w:val="00785208"/>
    <w:rsid w:val="0078640F"/>
    <w:rsid w:val="00790F7E"/>
    <w:rsid w:val="00794F79"/>
    <w:rsid w:val="0079554F"/>
    <w:rsid w:val="00795FB5"/>
    <w:rsid w:val="007A1B8F"/>
    <w:rsid w:val="007A36AD"/>
    <w:rsid w:val="007A48E9"/>
    <w:rsid w:val="007A7787"/>
    <w:rsid w:val="007B0A39"/>
    <w:rsid w:val="007B2229"/>
    <w:rsid w:val="007B3A5D"/>
    <w:rsid w:val="007B504E"/>
    <w:rsid w:val="007C0E2B"/>
    <w:rsid w:val="007C306B"/>
    <w:rsid w:val="007C3A6B"/>
    <w:rsid w:val="007C7518"/>
    <w:rsid w:val="007C7CD1"/>
    <w:rsid w:val="007D15C5"/>
    <w:rsid w:val="007D2131"/>
    <w:rsid w:val="007D7D55"/>
    <w:rsid w:val="007E121D"/>
    <w:rsid w:val="007E3450"/>
    <w:rsid w:val="007E5AF2"/>
    <w:rsid w:val="007F00B6"/>
    <w:rsid w:val="007F4224"/>
    <w:rsid w:val="007F6405"/>
    <w:rsid w:val="00801883"/>
    <w:rsid w:val="008074A5"/>
    <w:rsid w:val="00807F54"/>
    <w:rsid w:val="00816477"/>
    <w:rsid w:val="008167F7"/>
    <w:rsid w:val="0081721C"/>
    <w:rsid w:val="00817532"/>
    <w:rsid w:val="00817E6E"/>
    <w:rsid w:val="008227FE"/>
    <w:rsid w:val="00823736"/>
    <w:rsid w:val="008246D7"/>
    <w:rsid w:val="008249BD"/>
    <w:rsid w:val="008264AE"/>
    <w:rsid w:val="0083009E"/>
    <w:rsid w:val="008318E1"/>
    <w:rsid w:val="008324E2"/>
    <w:rsid w:val="0084270A"/>
    <w:rsid w:val="008445D4"/>
    <w:rsid w:val="00844D4B"/>
    <w:rsid w:val="00852E37"/>
    <w:rsid w:val="00853915"/>
    <w:rsid w:val="008571CE"/>
    <w:rsid w:val="008575EB"/>
    <w:rsid w:val="00860089"/>
    <w:rsid w:val="00862546"/>
    <w:rsid w:val="00875210"/>
    <w:rsid w:val="00875387"/>
    <w:rsid w:val="008771B8"/>
    <w:rsid w:val="00880652"/>
    <w:rsid w:val="00882112"/>
    <w:rsid w:val="0088232A"/>
    <w:rsid w:val="008853D5"/>
    <w:rsid w:val="00887EE0"/>
    <w:rsid w:val="00890538"/>
    <w:rsid w:val="0089470D"/>
    <w:rsid w:val="00897063"/>
    <w:rsid w:val="008A096D"/>
    <w:rsid w:val="008A7B78"/>
    <w:rsid w:val="008B35CB"/>
    <w:rsid w:val="008B4316"/>
    <w:rsid w:val="008B70C0"/>
    <w:rsid w:val="008B7ABD"/>
    <w:rsid w:val="008C1993"/>
    <w:rsid w:val="008C32AA"/>
    <w:rsid w:val="008C3B80"/>
    <w:rsid w:val="008C5338"/>
    <w:rsid w:val="008D27B2"/>
    <w:rsid w:val="008E76D1"/>
    <w:rsid w:val="008F36EB"/>
    <w:rsid w:val="008F3E00"/>
    <w:rsid w:val="009011D2"/>
    <w:rsid w:val="00907119"/>
    <w:rsid w:val="00913285"/>
    <w:rsid w:val="00917E57"/>
    <w:rsid w:val="00922A9A"/>
    <w:rsid w:val="009238A4"/>
    <w:rsid w:val="009257B1"/>
    <w:rsid w:val="0093085E"/>
    <w:rsid w:val="00930D53"/>
    <w:rsid w:val="00933277"/>
    <w:rsid w:val="0093329F"/>
    <w:rsid w:val="009367D2"/>
    <w:rsid w:val="00940E3B"/>
    <w:rsid w:val="00945C53"/>
    <w:rsid w:val="0094664F"/>
    <w:rsid w:val="009518C5"/>
    <w:rsid w:val="009519E2"/>
    <w:rsid w:val="00953AED"/>
    <w:rsid w:val="00956AEA"/>
    <w:rsid w:val="009602B4"/>
    <w:rsid w:val="00964CFB"/>
    <w:rsid w:val="009660ED"/>
    <w:rsid w:val="00966537"/>
    <w:rsid w:val="00970104"/>
    <w:rsid w:val="00976442"/>
    <w:rsid w:val="00977E37"/>
    <w:rsid w:val="00980FE7"/>
    <w:rsid w:val="009811A7"/>
    <w:rsid w:val="009844F7"/>
    <w:rsid w:val="00986A9C"/>
    <w:rsid w:val="009A11BB"/>
    <w:rsid w:val="009A4BDA"/>
    <w:rsid w:val="009A6C18"/>
    <w:rsid w:val="009B00FD"/>
    <w:rsid w:val="009B1CDA"/>
    <w:rsid w:val="009B41F2"/>
    <w:rsid w:val="009B4E72"/>
    <w:rsid w:val="009B5049"/>
    <w:rsid w:val="009B55CB"/>
    <w:rsid w:val="009B5F25"/>
    <w:rsid w:val="009C4FA5"/>
    <w:rsid w:val="009C62EF"/>
    <w:rsid w:val="009C79E8"/>
    <w:rsid w:val="009D3E32"/>
    <w:rsid w:val="009D5AC6"/>
    <w:rsid w:val="009D665F"/>
    <w:rsid w:val="009E075E"/>
    <w:rsid w:val="009E2EA1"/>
    <w:rsid w:val="009E3831"/>
    <w:rsid w:val="009E66BC"/>
    <w:rsid w:val="009F1A22"/>
    <w:rsid w:val="009F26C0"/>
    <w:rsid w:val="00A02FA9"/>
    <w:rsid w:val="00A07F57"/>
    <w:rsid w:val="00A1119A"/>
    <w:rsid w:val="00A118F5"/>
    <w:rsid w:val="00A13C86"/>
    <w:rsid w:val="00A162E7"/>
    <w:rsid w:val="00A20412"/>
    <w:rsid w:val="00A21759"/>
    <w:rsid w:val="00A224C8"/>
    <w:rsid w:val="00A23E38"/>
    <w:rsid w:val="00A26100"/>
    <w:rsid w:val="00A3691E"/>
    <w:rsid w:val="00A3761D"/>
    <w:rsid w:val="00A41C23"/>
    <w:rsid w:val="00A42391"/>
    <w:rsid w:val="00A42D64"/>
    <w:rsid w:val="00A442FE"/>
    <w:rsid w:val="00A44A5C"/>
    <w:rsid w:val="00A466C1"/>
    <w:rsid w:val="00A47993"/>
    <w:rsid w:val="00A54CFD"/>
    <w:rsid w:val="00A57F2F"/>
    <w:rsid w:val="00A603C0"/>
    <w:rsid w:val="00A60406"/>
    <w:rsid w:val="00A607A8"/>
    <w:rsid w:val="00A6599F"/>
    <w:rsid w:val="00A70AE2"/>
    <w:rsid w:val="00A7198D"/>
    <w:rsid w:val="00A71B5E"/>
    <w:rsid w:val="00A72928"/>
    <w:rsid w:val="00A76B70"/>
    <w:rsid w:val="00A81466"/>
    <w:rsid w:val="00A81657"/>
    <w:rsid w:val="00A85B15"/>
    <w:rsid w:val="00A942CA"/>
    <w:rsid w:val="00A961BC"/>
    <w:rsid w:val="00A97BE6"/>
    <w:rsid w:val="00AA05D4"/>
    <w:rsid w:val="00AA147F"/>
    <w:rsid w:val="00AA3AB0"/>
    <w:rsid w:val="00AA5817"/>
    <w:rsid w:val="00AA5E7D"/>
    <w:rsid w:val="00AA7667"/>
    <w:rsid w:val="00AA7D42"/>
    <w:rsid w:val="00AB051A"/>
    <w:rsid w:val="00AB1793"/>
    <w:rsid w:val="00AB4790"/>
    <w:rsid w:val="00AB7DA8"/>
    <w:rsid w:val="00AC0F37"/>
    <w:rsid w:val="00AC1A53"/>
    <w:rsid w:val="00AD2A12"/>
    <w:rsid w:val="00AD362C"/>
    <w:rsid w:val="00AD4132"/>
    <w:rsid w:val="00AF60E2"/>
    <w:rsid w:val="00B04D0B"/>
    <w:rsid w:val="00B04F7F"/>
    <w:rsid w:val="00B107EE"/>
    <w:rsid w:val="00B11FF7"/>
    <w:rsid w:val="00B13F47"/>
    <w:rsid w:val="00B14BAA"/>
    <w:rsid w:val="00B3202F"/>
    <w:rsid w:val="00B321D2"/>
    <w:rsid w:val="00B3275D"/>
    <w:rsid w:val="00B33AD0"/>
    <w:rsid w:val="00B436C9"/>
    <w:rsid w:val="00B47C73"/>
    <w:rsid w:val="00B51F9C"/>
    <w:rsid w:val="00B671A0"/>
    <w:rsid w:val="00B7715B"/>
    <w:rsid w:val="00B77183"/>
    <w:rsid w:val="00B771F1"/>
    <w:rsid w:val="00B814DD"/>
    <w:rsid w:val="00B8387F"/>
    <w:rsid w:val="00B862EF"/>
    <w:rsid w:val="00B900A1"/>
    <w:rsid w:val="00B916A2"/>
    <w:rsid w:val="00B96892"/>
    <w:rsid w:val="00B9703D"/>
    <w:rsid w:val="00B97DF5"/>
    <w:rsid w:val="00BA0432"/>
    <w:rsid w:val="00BA1342"/>
    <w:rsid w:val="00BA15BA"/>
    <w:rsid w:val="00BA2649"/>
    <w:rsid w:val="00BB01F6"/>
    <w:rsid w:val="00BB0E91"/>
    <w:rsid w:val="00BB291E"/>
    <w:rsid w:val="00BC25AE"/>
    <w:rsid w:val="00BC2633"/>
    <w:rsid w:val="00BC3EB0"/>
    <w:rsid w:val="00BC48B3"/>
    <w:rsid w:val="00BC5FB8"/>
    <w:rsid w:val="00BC6650"/>
    <w:rsid w:val="00BC7B97"/>
    <w:rsid w:val="00BD1195"/>
    <w:rsid w:val="00BD5057"/>
    <w:rsid w:val="00BD7B82"/>
    <w:rsid w:val="00BE074F"/>
    <w:rsid w:val="00BE0C6E"/>
    <w:rsid w:val="00BE0C95"/>
    <w:rsid w:val="00BE31B0"/>
    <w:rsid w:val="00BE776F"/>
    <w:rsid w:val="00BF3E45"/>
    <w:rsid w:val="00C0288E"/>
    <w:rsid w:val="00C03959"/>
    <w:rsid w:val="00C04E17"/>
    <w:rsid w:val="00C10EC5"/>
    <w:rsid w:val="00C13784"/>
    <w:rsid w:val="00C15A3A"/>
    <w:rsid w:val="00C15D74"/>
    <w:rsid w:val="00C2147C"/>
    <w:rsid w:val="00C2288F"/>
    <w:rsid w:val="00C25244"/>
    <w:rsid w:val="00C30B7D"/>
    <w:rsid w:val="00C30D22"/>
    <w:rsid w:val="00C327B4"/>
    <w:rsid w:val="00C36588"/>
    <w:rsid w:val="00C42A57"/>
    <w:rsid w:val="00C52662"/>
    <w:rsid w:val="00C55863"/>
    <w:rsid w:val="00C57895"/>
    <w:rsid w:val="00C6570A"/>
    <w:rsid w:val="00C657C8"/>
    <w:rsid w:val="00C709EE"/>
    <w:rsid w:val="00C81D64"/>
    <w:rsid w:val="00C831EE"/>
    <w:rsid w:val="00C85B30"/>
    <w:rsid w:val="00C86193"/>
    <w:rsid w:val="00C8735D"/>
    <w:rsid w:val="00C90E07"/>
    <w:rsid w:val="00C91997"/>
    <w:rsid w:val="00C94186"/>
    <w:rsid w:val="00CA117E"/>
    <w:rsid w:val="00CA1C72"/>
    <w:rsid w:val="00CA3A01"/>
    <w:rsid w:val="00CA5933"/>
    <w:rsid w:val="00CB0253"/>
    <w:rsid w:val="00CB0370"/>
    <w:rsid w:val="00CB05A1"/>
    <w:rsid w:val="00CB0620"/>
    <w:rsid w:val="00CB0CFC"/>
    <w:rsid w:val="00CB34A9"/>
    <w:rsid w:val="00CB446F"/>
    <w:rsid w:val="00CB47E9"/>
    <w:rsid w:val="00CB4ED7"/>
    <w:rsid w:val="00CB6D12"/>
    <w:rsid w:val="00CC3791"/>
    <w:rsid w:val="00CC425A"/>
    <w:rsid w:val="00CC4579"/>
    <w:rsid w:val="00CC5392"/>
    <w:rsid w:val="00CC5861"/>
    <w:rsid w:val="00CC6627"/>
    <w:rsid w:val="00CD0BCC"/>
    <w:rsid w:val="00CD6884"/>
    <w:rsid w:val="00CD6E7C"/>
    <w:rsid w:val="00CE0403"/>
    <w:rsid w:val="00CE2161"/>
    <w:rsid w:val="00CE366B"/>
    <w:rsid w:val="00CF09A6"/>
    <w:rsid w:val="00CF10A6"/>
    <w:rsid w:val="00CF33CC"/>
    <w:rsid w:val="00CF3F6E"/>
    <w:rsid w:val="00CF4A88"/>
    <w:rsid w:val="00CF721D"/>
    <w:rsid w:val="00D01A90"/>
    <w:rsid w:val="00D03385"/>
    <w:rsid w:val="00D04618"/>
    <w:rsid w:val="00D04BEA"/>
    <w:rsid w:val="00D055AE"/>
    <w:rsid w:val="00D10153"/>
    <w:rsid w:val="00D110CC"/>
    <w:rsid w:val="00D12030"/>
    <w:rsid w:val="00D1305C"/>
    <w:rsid w:val="00D148FB"/>
    <w:rsid w:val="00D173E0"/>
    <w:rsid w:val="00D177E9"/>
    <w:rsid w:val="00D21C03"/>
    <w:rsid w:val="00D236B2"/>
    <w:rsid w:val="00D24E90"/>
    <w:rsid w:val="00D25E09"/>
    <w:rsid w:val="00D32980"/>
    <w:rsid w:val="00D32F09"/>
    <w:rsid w:val="00D346FA"/>
    <w:rsid w:val="00D4221D"/>
    <w:rsid w:val="00D42463"/>
    <w:rsid w:val="00D43F4F"/>
    <w:rsid w:val="00D45989"/>
    <w:rsid w:val="00D5237E"/>
    <w:rsid w:val="00D5438E"/>
    <w:rsid w:val="00D553F3"/>
    <w:rsid w:val="00D55790"/>
    <w:rsid w:val="00D55F2F"/>
    <w:rsid w:val="00D56FF5"/>
    <w:rsid w:val="00D6022E"/>
    <w:rsid w:val="00D60A5A"/>
    <w:rsid w:val="00D651D1"/>
    <w:rsid w:val="00D720F0"/>
    <w:rsid w:val="00D729A3"/>
    <w:rsid w:val="00D76B0C"/>
    <w:rsid w:val="00D80ABE"/>
    <w:rsid w:val="00D80FA1"/>
    <w:rsid w:val="00D83326"/>
    <w:rsid w:val="00D8674D"/>
    <w:rsid w:val="00D90624"/>
    <w:rsid w:val="00D91DB8"/>
    <w:rsid w:val="00D94A39"/>
    <w:rsid w:val="00D97E60"/>
    <w:rsid w:val="00DA063F"/>
    <w:rsid w:val="00DA1861"/>
    <w:rsid w:val="00DA2588"/>
    <w:rsid w:val="00DA3C4D"/>
    <w:rsid w:val="00DA453E"/>
    <w:rsid w:val="00DA5EBF"/>
    <w:rsid w:val="00DA6EA8"/>
    <w:rsid w:val="00DA781D"/>
    <w:rsid w:val="00DB229E"/>
    <w:rsid w:val="00DB3C81"/>
    <w:rsid w:val="00DB5A3C"/>
    <w:rsid w:val="00DC3AD4"/>
    <w:rsid w:val="00DC3F2E"/>
    <w:rsid w:val="00DC716E"/>
    <w:rsid w:val="00DD023E"/>
    <w:rsid w:val="00DD15DE"/>
    <w:rsid w:val="00DD6132"/>
    <w:rsid w:val="00DD63A1"/>
    <w:rsid w:val="00DD729A"/>
    <w:rsid w:val="00DD7362"/>
    <w:rsid w:val="00DE3B45"/>
    <w:rsid w:val="00DE3F18"/>
    <w:rsid w:val="00DF1309"/>
    <w:rsid w:val="00DF1931"/>
    <w:rsid w:val="00DF3FD9"/>
    <w:rsid w:val="00DF5B11"/>
    <w:rsid w:val="00DF7E0B"/>
    <w:rsid w:val="00E00752"/>
    <w:rsid w:val="00E01824"/>
    <w:rsid w:val="00E020F6"/>
    <w:rsid w:val="00E03DEC"/>
    <w:rsid w:val="00E05D9A"/>
    <w:rsid w:val="00E06E82"/>
    <w:rsid w:val="00E07D46"/>
    <w:rsid w:val="00E10F6A"/>
    <w:rsid w:val="00E13BBC"/>
    <w:rsid w:val="00E14D68"/>
    <w:rsid w:val="00E23B4D"/>
    <w:rsid w:val="00E262B4"/>
    <w:rsid w:val="00E31B9F"/>
    <w:rsid w:val="00E34EAF"/>
    <w:rsid w:val="00E350B2"/>
    <w:rsid w:val="00E374A3"/>
    <w:rsid w:val="00E37547"/>
    <w:rsid w:val="00E37C8C"/>
    <w:rsid w:val="00E37D02"/>
    <w:rsid w:val="00E410B9"/>
    <w:rsid w:val="00E41CEF"/>
    <w:rsid w:val="00E42367"/>
    <w:rsid w:val="00E42ABE"/>
    <w:rsid w:val="00E430EF"/>
    <w:rsid w:val="00E434DB"/>
    <w:rsid w:val="00E45725"/>
    <w:rsid w:val="00E46C82"/>
    <w:rsid w:val="00E540D7"/>
    <w:rsid w:val="00E5425C"/>
    <w:rsid w:val="00E546AA"/>
    <w:rsid w:val="00E54D57"/>
    <w:rsid w:val="00E648EB"/>
    <w:rsid w:val="00E67C64"/>
    <w:rsid w:val="00E75B74"/>
    <w:rsid w:val="00E76044"/>
    <w:rsid w:val="00E83063"/>
    <w:rsid w:val="00E873D7"/>
    <w:rsid w:val="00E91027"/>
    <w:rsid w:val="00EA08BC"/>
    <w:rsid w:val="00EB148B"/>
    <w:rsid w:val="00EB5AED"/>
    <w:rsid w:val="00EC4A4B"/>
    <w:rsid w:val="00EC69A6"/>
    <w:rsid w:val="00ED0EBE"/>
    <w:rsid w:val="00ED1470"/>
    <w:rsid w:val="00ED2544"/>
    <w:rsid w:val="00ED266E"/>
    <w:rsid w:val="00ED303B"/>
    <w:rsid w:val="00ED383B"/>
    <w:rsid w:val="00ED524F"/>
    <w:rsid w:val="00EE259F"/>
    <w:rsid w:val="00EE300C"/>
    <w:rsid w:val="00EE3284"/>
    <w:rsid w:val="00EE346A"/>
    <w:rsid w:val="00EE5F2E"/>
    <w:rsid w:val="00EE6BAF"/>
    <w:rsid w:val="00EF1B7E"/>
    <w:rsid w:val="00EF5E4F"/>
    <w:rsid w:val="00F04E66"/>
    <w:rsid w:val="00F16919"/>
    <w:rsid w:val="00F209BB"/>
    <w:rsid w:val="00F228B9"/>
    <w:rsid w:val="00F24490"/>
    <w:rsid w:val="00F24C05"/>
    <w:rsid w:val="00F26706"/>
    <w:rsid w:val="00F31F6B"/>
    <w:rsid w:val="00F335A0"/>
    <w:rsid w:val="00F355C1"/>
    <w:rsid w:val="00F44F6B"/>
    <w:rsid w:val="00F52D3C"/>
    <w:rsid w:val="00F54EC6"/>
    <w:rsid w:val="00F55A68"/>
    <w:rsid w:val="00F579BF"/>
    <w:rsid w:val="00F603D3"/>
    <w:rsid w:val="00F638D2"/>
    <w:rsid w:val="00F66F83"/>
    <w:rsid w:val="00F7167B"/>
    <w:rsid w:val="00F764BE"/>
    <w:rsid w:val="00F8141D"/>
    <w:rsid w:val="00F81B80"/>
    <w:rsid w:val="00F84959"/>
    <w:rsid w:val="00F8583A"/>
    <w:rsid w:val="00F85E07"/>
    <w:rsid w:val="00F86624"/>
    <w:rsid w:val="00F87BF4"/>
    <w:rsid w:val="00F90723"/>
    <w:rsid w:val="00F919A3"/>
    <w:rsid w:val="00F934B3"/>
    <w:rsid w:val="00F94938"/>
    <w:rsid w:val="00F96199"/>
    <w:rsid w:val="00F97550"/>
    <w:rsid w:val="00F97E86"/>
    <w:rsid w:val="00FA0C7D"/>
    <w:rsid w:val="00FA4204"/>
    <w:rsid w:val="00FA6035"/>
    <w:rsid w:val="00FA67FB"/>
    <w:rsid w:val="00FA700C"/>
    <w:rsid w:val="00FB0410"/>
    <w:rsid w:val="00FB2558"/>
    <w:rsid w:val="00FB2D30"/>
    <w:rsid w:val="00FB6A5D"/>
    <w:rsid w:val="00FC5D83"/>
    <w:rsid w:val="00FC6418"/>
    <w:rsid w:val="00FD289F"/>
    <w:rsid w:val="00FD2BFC"/>
    <w:rsid w:val="00FD311C"/>
    <w:rsid w:val="00FD4C1F"/>
    <w:rsid w:val="00FD59E5"/>
    <w:rsid w:val="00FD7D5C"/>
    <w:rsid w:val="00FE3E19"/>
    <w:rsid w:val="00FE643F"/>
    <w:rsid w:val="00FF1564"/>
    <w:rsid w:val="00FF26C1"/>
    <w:rsid w:val="00FF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64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rsid w:val="00E42367"/>
    <w:pPr>
      <w:spacing w:before="100" w:beforeAutospacing="1" w:after="168"/>
      <w:outlineLvl w:val="0"/>
    </w:pPr>
    <w:rPr>
      <w:rFonts w:ascii="Old Standard TT" w:hAnsi="Old Standard TT"/>
      <w:b/>
      <w:bCs/>
      <w:color w:val="000000"/>
      <w:kern w:val="36"/>
      <w:sz w:val="55"/>
      <w:szCs w:val="55"/>
    </w:rPr>
  </w:style>
  <w:style w:type="paragraph" w:styleId="Heading2">
    <w:name w:val="heading 2"/>
    <w:basedOn w:val="Normal"/>
    <w:next w:val="Normal"/>
    <w:qFormat/>
    <w:rsid w:val="002C625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52D3C"/>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D1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rsid w:val="004D23A2"/>
    <w:rPr>
      <w:color w:val="0000FF"/>
      <w:u w:val="single"/>
    </w:rPr>
  </w:style>
  <w:style w:type="character" w:styleId="FollowedHyperlink">
    <w:name w:val="FollowedHyperlink"/>
    <w:basedOn w:val="DefaultParagraphFont"/>
    <w:rsid w:val="00E42367"/>
    <w:rPr>
      <w:color w:val="800080"/>
      <w:u w:val="single"/>
    </w:rPr>
  </w:style>
  <w:style w:type="character" w:styleId="Emphasis">
    <w:name w:val="Emphasis"/>
    <w:basedOn w:val="DefaultParagraphFont"/>
    <w:qFormat/>
    <w:rsid w:val="00E42367"/>
    <w:rPr>
      <w:i/>
      <w:iCs/>
    </w:rPr>
  </w:style>
  <w:style w:type="paragraph" w:styleId="NormalWeb">
    <w:name w:val="Normal (Web)"/>
    <w:basedOn w:val="Normal"/>
    <w:rsid w:val="00E42367"/>
    <w:pPr>
      <w:spacing w:before="84" w:after="84"/>
      <w:ind w:right="60"/>
    </w:pPr>
  </w:style>
  <w:style w:type="character" w:styleId="Strong">
    <w:name w:val="Strong"/>
    <w:basedOn w:val="DefaultParagraphFont"/>
    <w:qFormat/>
    <w:rsid w:val="00E42367"/>
    <w:rPr>
      <w:b/>
      <w:bCs/>
    </w:rPr>
  </w:style>
  <w:style w:type="paragraph" w:customStyle="1" w:styleId="highlight1">
    <w:name w:val="highlight1"/>
    <w:basedOn w:val="Normal"/>
    <w:rsid w:val="002772DE"/>
    <w:pPr>
      <w:shd w:val="clear" w:color="auto" w:fill="FEFBBF"/>
      <w:spacing w:before="100" w:beforeAutospacing="1" w:after="192" w:line="211" w:lineRule="atLeast"/>
    </w:pPr>
    <w:rPr>
      <w:rFonts w:ascii="Georgia" w:hAnsi="Georgia"/>
      <w:sz w:val="15"/>
      <w:szCs w:val="15"/>
    </w:rPr>
  </w:style>
  <w:style w:type="character" w:customStyle="1" w:styleId="verse2">
    <w:name w:val="verse2"/>
    <w:basedOn w:val="DefaultParagraphFont"/>
    <w:rsid w:val="002772DE"/>
  </w:style>
  <w:style w:type="character" w:customStyle="1" w:styleId="clarityword1">
    <w:name w:val="clarityword1"/>
    <w:basedOn w:val="DefaultParagraphFont"/>
    <w:rsid w:val="002772DE"/>
    <w:rPr>
      <w:i/>
      <w:iCs/>
    </w:rPr>
  </w:style>
  <w:style w:type="character" w:customStyle="1" w:styleId="ddaydeathdate">
    <w:name w:val="dday deathdate"/>
    <w:basedOn w:val="DefaultParagraphFont"/>
    <w:rsid w:val="009E075E"/>
  </w:style>
  <w:style w:type="character" w:customStyle="1" w:styleId="emphasis2">
    <w:name w:val="emphasis2"/>
    <w:basedOn w:val="DefaultParagraphFont"/>
    <w:rsid w:val="000E07A0"/>
    <w:rPr>
      <w:i/>
      <w:iCs/>
    </w:rPr>
  </w:style>
  <w:style w:type="paragraph" w:customStyle="1" w:styleId="normalquote">
    <w:name w:val="normalquote"/>
    <w:basedOn w:val="Normal"/>
    <w:rsid w:val="00AA5817"/>
    <w:pPr>
      <w:spacing w:before="100" w:beforeAutospacing="1" w:after="100" w:afterAutospacing="1"/>
      <w:ind w:left="480" w:right="480" w:firstLine="144"/>
    </w:pPr>
    <w:rPr>
      <w:rFonts w:ascii="Arial" w:hAnsi="Arial" w:cs="Arial"/>
      <w:color w:val="4F4F4F"/>
      <w:sz w:val="22"/>
      <w:szCs w:val="22"/>
    </w:rPr>
  </w:style>
  <w:style w:type="character" w:customStyle="1" w:styleId="reference-text">
    <w:name w:val="reference-text"/>
    <w:basedOn w:val="DefaultParagraphFont"/>
    <w:rsid w:val="005174BA"/>
  </w:style>
  <w:style w:type="character" w:customStyle="1" w:styleId="GeorgeSpeer">
    <w:name w:val="George Speer"/>
    <w:basedOn w:val="DefaultParagraphFont"/>
    <w:semiHidden/>
    <w:personal/>
    <w:rsid w:val="001A60B2"/>
    <w:rPr>
      <w:rFonts w:ascii="Arial" w:hAnsi="Arial" w:cs="Arial"/>
      <w:color w:val="auto"/>
      <w:sz w:val="20"/>
      <w:szCs w:val="20"/>
    </w:rPr>
  </w:style>
  <w:style w:type="paragraph" w:customStyle="1" w:styleId="Default">
    <w:name w:val="Default"/>
    <w:rsid w:val="001A60B2"/>
    <w:pPr>
      <w:autoSpaceDE w:val="0"/>
      <w:autoSpaceDN w:val="0"/>
      <w:adjustRightInd w:val="0"/>
    </w:pPr>
    <w:rPr>
      <w:color w:val="000000"/>
      <w:sz w:val="24"/>
      <w:szCs w:val="24"/>
    </w:rPr>
  </w:style>
  <w:style w:type="paragraph" w:styleId="Footer">
    <w:name w:val="footer"/>
    <w:basedOn w:val="Normal"/>
    <w:rsid w:val="00567F51"/>
    <w:pPr>
      <w:tabs>
        <w:tab w:val="center" w:pos="4320"/>
        <w:tab w:val="right" w:pos="8640"/>
      </w:tabs>
    </w:pPr>
  </w:style>
  <w:style w:type="character" w:styleId="PageNumber">
    <w:name w:val="page number"/>
    <w:basedOn w:val="DefaultParagraphFont"/>
    <w:rsid w:val="00567F51"/>
  </w:style>
  <w:style w:type="character" w:styleId="HTMLTypewriter">
    <w:name w:val="HTML Typewriter"/>
    <w:basedOn w:val="DefaultParagraphFont"/>
    <w:rsid w:val="00E83063"/>
    <w:rPr>
      <w:rFonts w:ascii="Courier New" w:eastAsia="Times New Roman" w:hAnsi="Courier New" w:cs="Courier New"/>
      <w:sz w:val="20"/>
      <w:szCs w:val="20"/>
    </w:rPr>
  </w:style>
  <w:style w:type="character" w:customStyle="1" w:styleId="emphasis0">
    <w:name w:val="emphasis"/>
    <w:basedOn w:val="DefaultParagraphFont"/>
    <w:rsid w:val="00077532"/>
  </w:style>
  <w:style w:type="character" w:customStyle="1" w:styleId="dominant3">
    <w:name w:val="dominant3"/>
    <w:basedOn w:val="DefaultParagraphFont"/>
    <w:rsid w:val="00EE3284"/>
    <w:rPr>
      <w:rFonts w:ascii="OFLSortsMillGoudyRegular" w:hAnsi="OFLSortsMillGoudyRegular" w:hint="default"/>
      <w:i w:val="0"/>
      <w:iCs w:val="0"/>
      <w:vanish w:val="0"/>
      <w:webHidden w:val="0"/>
      <w:color w:val="FFFFFF"/>
      <w:spacing w:val="-10"/>
      <w:sz w:val="50"/>
      <w:szCs w:val="50"/>
      <w:specVanish w:val="0"/>
    </w:rPr>
  </w:style>
  <w:style w:type="character" w:customStyle="1" w:styleId="label">
    <w:name w:val="label"/>
    <w:basedOn w:val="DefaultParagraphFont"/>
    <w:rsid w:val="00F81B80"/>
  </w:style>
  <w:style w:type="paragraph" w:customStyle="1" w:styleId="noindentanonymous-block-p">
    <w:name w:val="noindent anonymous-block-p"/>
    <w:basedOn w:val="Normal"/>
    <w:rsid w:val="004D6AAE"/>
    <w:pPr>
      <w:spacing w:before="100" w:beforeAutospacing="1" w:after="100" w:afterAutospacing="1"/>
    </w:pPr>
  </w:style>
  <w:style w:type="character" w:customStyle="1" w:styleId="anonymous-block">
    <w:name w:val="anonymous-block"/>
    <w:basedOn w:val="DefaultParagraphFont"/>
    <w:rsid w:val="004D6AAE"/>
  </w:style>
  <w:style w:type="character" w:customStyle="1" w:styleId="bodytext11">
    <w:name w:val="bodytext11"/>
    <w:basedOn w:val="DefaultParagraphFont"/>
    <w:rsid w:val="002A0265"/>
    <w:rPr>
      <w:sz w:val="18"/>
      <w:szCs w:val="18"/>
    </w:rPr>
  </w:style>
  <w:style w:type="character" w:customStyle="1" w:styleId="st1">
    <w:name w:val="st1"/>
    <w:basedOn w:val="DefaultParagraphFont"/>
    <w:rsid w:val="00363E9A"/>
  </w:style>
  <w:style w:type="character" w:customStyle="1" w:styleId="crossref">
    <w:name w:val="crossref"/>
    <w:basedOn w:val="DefaultParagraphFont"/>
    <w:rsid w:val="00BB01F6"/>
  </w:style>
  <w:style w:type="paragraph" w:customStyle="1" w:styleId="quote1">
    <w:name w:val="quote1"/>
    <w:basedOn w:val="Normal"/>
    <w:rsid w:val="00A162E7"/>
    <w:pPr>
      <w:spacing w:before="100" w:beforeAutospacing="1" w:after="100" w:afterAutospacing="1"/>
      <w:ind w:left="432" w:right="432" w:firstLine="192"/>
    </w:pPr>
  </w:style>
  <w:style w:type="paragraph" w:customStyle="1" w:styleId="quote-noindent1">
    <w:name w:val="quote-noindent1"/>
    <w:basedOn w:val="Normal"/>
    <w:rsid w:val="00A162E7"/>
    <w:pPr>
      <w:spacing w:before="100" w:beforeAutospacing="1" w:after="100" w:afterAutospacing="1"/>
      <w:ind w:left="432" w:right="432"/>
    </w:pPr>
  </w:style>
  <w:style w:type="paragraph" w:customStyle="1" w:styleId="pagenumber1">
    <w:name w:val="pagenumber1"/>
    <w:basedOn w:val="Normal"/>
    <w:rsid w:val="008074A5"/>
    <w:pPr>
      <w:spacing w:before="100" w:beforeAutospacing="1" w:after="100" w:afterAutospacing="1"/>
      <w:jc w:val="center"/>
    </w:pPr>
    <w:rPr>
      <w:color w:val="FF0000"/>
    </w:rPr>
  </w:style>
  <w:style w:type="character" w:customStyle="1" w:styleId="smallcaps2">
    <w:name w:val="smallcaps2"/>
    <w:basedOn w:val="DefaultParagraphFont"/>
    <w:rsid w:val="00AA3AB0"/>
    <w:rPr>
      <w:smallCaps/>
    </w:rPr>
  </w:style>
  <w:style w:type="character" w:customStyle="1" w:styleId="a-size-large1">
    <w:name w:val="a-size-large1"/>
    <w:basedOn w:val="DefaultParagraphFont"/>
    <w:rsid w:val="00596801"/>
    <w:rPr>
      <w:rFonts w:ascii="Arial" w:hAnsi="Arial" w:cs="Arial" w:hint="default"/>
    </w:rPr>
  </w:style>
  <w:style w:type="character" w:customStyle="1" w:styleId="a-size-mediuma-color-secondarya-text-normal">
    <w:name w:val="a-size-medium a-color-secondary a-text-normal"/>
    <w:basedOn w:val="DefaultParagraphFont"/>
    <w:rsid w:val="00596801"/>
  </w:style>
  <w:style w:type="character" w:customStyle="1" w:styleId="a-declarative">
    <w:name w:val="a-declarative"/>
    <w:basedOn w:val="DefaultParagraphFont"/>
    <w:rsid w:val="00596801"/>
  </w:style>
  <w:style w:type="character" w:customStyle="1" w:styleId="citationjournal">
    <w:name w:val="citation journal"/>
    <w:basedOn w:val="DefaultParagraphFont"/>
    <w:rsid w:val="00C90E07"/>
  </w:style>
  <w:style w:type="character" w:customStyle="1" w:styleId="reference-accessdate">
    <w:name w:val="reference-accessdate"/>
    <w:basedOn w:val="DefaultParagraphFont"/>
    <w:rsid w:val="00C90E07"/>
  </w:style>
  <w:style w:type="character" w:customStyle="1" w:styleId="nowrap1">
    <w:name w:val="nowrap1"/>
    <w:basedOn w:val="DefaultParagraphFont"/>
    <w:rsid w:val="00C90E07"/>
  </w:style>
  <w:style w:type="character" w:customStyle="1" w:styleId="citation">
    <w:name w:val="citation"/>
    <w:basedOn w:val="DefaultParagraphFont"/>
    <w:rsid w:val="00A70AE2"/>
  </w:style>
  <w:style w:type="character" w:customStyle="1" w:styleId="z3988">
    <w:name w:val="z3988"/>
    <w:basedOn w:val="DefaultParagraphFont"/>
    <w:rsid w:val="00A70AE2"/>
  </w:style>
  <w:style w:type="character" w:customStyle="1" w:styleId="f1">
    <w:name w:val="f1"/>
    <w:basedOn w:val="DefaultParagraphFont"/>
    <w:rsid w:val="0016425B"/>
    <w:rPr>
      <w:color w:val="666666"/>
    </w:rPr>
  </w:style>
  <w:style w:type="character" w:customStyle="1" w:styleId="watch-titlelong-title">
    <w:name w:val="watch-title long-title"/>
    <w:basedOn w:val="DefaultParagraphFont"/>
    <w:rsid w:val="00BA0432"/>
  </w:style>
  <w:style w:type="character" w:customStyle="1" w:styleId="strong0">
    <w:name w:val="strong"/>
    <w:basedOn w:val="DefaultParagraphFont"/>
    <w:rsid w:val="00AA5E7D"/>
  </w:style>
  <w:style w:type="character" w:customStyle="1" w:styleId="tgcy9e">
    <w:name w:val="_tgc _y9e"/>
    <w:basedOn w:val="DefaultParagraphFont"/>
    <w:rsid w:val="00DA063F"/>
  </w:style>
  <w:style w:type="character" w:customStyle="1" w:styleId="line-break">
    <w:name w:val="line-break"/>
    <w:basedOn w:val="DefaultParagraphFont"/>
    <w:rsid w:val="00A26100"/>
  </w:style>
  <w:style w:type="character" w:customStyle="1" w:styleId="deleted">
    <w:name w:val="deleted"/>
    <w:basedOn w:val="DefaultParagraphFont"/>
    <w:rsid w:val="00A26100"/>
  </w:style>
  <w:style w:type="character" w:customStyle="1" w:styleId="underscore">
    <w:name w:val="underscore"/>
    <w:basedOn w:val="DefaultParagraphFont"/>
    <w:rsid w:val="009E66BC"/>
  </w:style>
  <w:style w:type="character" w:customStyle="1" w:styleId="hide-this">
    <w:name w:val="hide-this"/>
    <w:basedOn w:val="DefaultParagraphFont"/>
    <w:rsid w:val="009E66BC"/>
  </w:style>
  <w:style w:type="paragraph" w:customStyle="1" w:styleId="bottom0">
    <w:name w:val="bottom_0"/>
    <w:basedOn w:val="Normal"/>
    <w:rsid w:val="009E66BC"/>
    <w:pPr>
      <w:spacing w:before="100" w:beforeAutospacing="1" w:after="100" w:afterAutospacing="1"/>
    </w:pPr>
  </w:style>
  <w:style w:type="character" w:customStyle="1" w:styleId="superscript">
    <w:name w:val="superscript"/>
    <w:basedOn w:val="DefaultParagraphFont"/>
    <w:rsid w:val="002A14B8"/>
  </w:style>
  <w:style w:type="character" w:customStyle="1" w:styleId="title">
    <w:name w:val="title"/>
    <w:basedOn w:val="DefaultParagraphFont"/>
    <w:rsid w:val="005B378A"/>
  </w:style>
  <w:style w:type="character" w:customStyle="1" w:styleId="small">
    <w:name w:val="small"/>
    <w:basedOn w:val="DefaultParagraphFont"/>
    <w:rsid w:val="00AC0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255">
      <w:bodyDiv w:val="1"/>
      <w:marLeft w:val="0"/>
      <w:marRight w:val="0"/>
      <w:marTop w:val="0"/>
      <w:marBottom w:val="0"/>
      <w:divBdr>
        <w:top w:val="none" w:sz="0" w:space="0" w:color="auto"/>
        <w:left w:val="none" w:sz="0" w:space="0" w:color="auto"/>
        <w:bottom w:val="none" w:sz="0" w:space="0" w:color="auto"/>
        <w:right w:val="none" w:sz="0" w:space="0" w:color="auto"/>
      </w:divBdr>
      <w:divsChild>
        <w:div w:id="2033341226">
          <w:marLeft w:val="0"/>
          <w:marRight w:val="0"/>
          <w:marTop w:val="0"/>
          <w:marBottom w:val="0"/>
          <w:divBdr>
            <w:top w:val="none" w:sz="0" w:space="0" w:color="auto"/>
            <w:left w:val="none" w:sz="0" w:space="0" w:color="auto"/>
            <w:bottom w:val="none" w:sz="0" w:space="0" w:color="auto"/>
            <w:right w:val="none" w:sz="0" w:space="0" w:color="auto"/>
          </w:divBdr>
          <w:divsChild>
            <w:div w:id="2119132787">
              <w:marLeft w:val="0"/>
              <w:marRight w:val="0"/>
              <w:marTop w:val="0"/>
              <w:marBottom w:val="0"/>
              <w:divBdr>
                <w:top w:val="none" w:sz="0" w:space="0" w:color="auto"/>
                <w:left w:val="none" w:sz="0" w:space="0" w:color="auto"/>
                <w:bottom w:val="none" w:sz="0" w:space="0" w:color="auto"/>
                <w:right w:val="none" w:sz="0" w:space="0" w:color="auto"/>
              </w:divBdr>
              <w:divsChild>
                <w:div w:id="935746676">
                  <w:marLeft w:val="228"/>
                  <w:marRight w:val="0"/>
                  <w:marTop w:val="0"/>
                  <w:marBottom w:val="0"/>
                  <w:divBdr>
                    <w:top w:val="none" w:sz="0" w:space="0" w:color="auto"/>
                    <w:left w:val="none" w:sz="0" w:space="0" w:color="auto"/>
                    <w:bottom w:val="none" w:sz="0" w:space="0" w:color="auto"/>
                    <w:right w:val="none" w:sz="0" w:space="0" w:color="auto"/>
                  </w:divBdr>
                  <w:divsChild>
                    <w:div w:id="137380913">
                      <w:marLeft w:val="0"/>
                      <w:marRight w:val="0"/>
                      <w:marTop w:val="0"/>
                      <w:marBottom w:val="84"/>
                      <w:divBdr>
                        <w:top w:val="none" w:sz="0" w:space="0" w:color="auto"/>
                        <w:left w:val="none" w:sz="0" w:space="0" w:color="auto"/>
                        <w:bottom w:val="none" w:sz="0" w:space="0" w:color="auto"/>
                        <w:right w:val="none" w:sz="0" w:space="0" w:color="auto"/>
                      </w:divBdr>
                      <w:divsChild>
                        <w:div w:id="384958974">
                          <w:marLeft w:val="0"/>
                          <w:marRight w:val="0"/>
                          <w:marTop w:val="0"/>
                          <w:marBottom w:val="0"/>
                          <w:divBdr>
                            <w:top w:val="single" w:sz="2" w:space="0" w:color="C5D2E0"/>
                            <w:left w:val="single" w:sz="4" w:space="1" w:color="C5D2E0"/>
                            <w:bottom w:val="single" w:sz="4" w:space="1" w:color="C5D2E0"/>
                            <w:right w:val="single" w:sz="4" w:space="1" w:color="C5D2E0"/>
                          </w:divBdr>
                          <w:divsChild>
                            <w:div w:id="1445417700">
                              <w:marLeft w:val="0"/>
                              <w:marRight w:val="0"/>
                              <w:marTop w:val="0"/>
                              <w:marBottom w:val="0"/>
                              <w:divBdr>
                                <w:top w:val="none" w:sz="0" w:space="0" w:color="auto"/>
                                <w:left w:val="none" w:sz="0" w:space="0" w:color="auto"/>
                                <w:bottom w:val="none" w:sz="0" w:space="0" w:color="auto"/>
                                <w:right w:val="none" w:sz="0" w:space="0" w:color="auto"/>
                              </w:divBdr>
                              <w:divsChild>
                                <w:div w:id="1326743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47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9650">
      <w:bodyDiv w:val="1"/>
      <w:marLeft w:val="0"/>
      <w:marRight w:val="0"/>
      <w:marTop w:val="0"/>
      <w:marBottom w:val="0"/>
      <w:divBdr>
        <w:top w:val="none" w:sz="0" w:space="0" w:color="auto"/>
        <w:left w:val="none" w:sz="0" w:space="0" w:color="auto"/>
        <w:bottom w:val="none" w:sz="0" w:space="0" w:color="auto"/>
        <w:right w:val="none" w:sz="0" w:space="0" w:color="auto"/>
      </w:divBdr>
    </w:div>
    <w:div w:id="28802825">
      <w:bodyDiv w:val="1"/>
      <w:marLeft w:val="0"/>
      <w:marRight w:val="0"/>
      <w:marTop w:val="0"/>
      <w:marBottom w:val="0"/>
      <w:divBdr>
        <w:top w:val="none" w:sz="0" w:space="0" w:color="auto"/>
        <w:left w:val="none" w:sz="0" w:space="0" w:color="auto"/>
        <w:bottom w:val="none" w:sz="0" w:space="0" w:color="auto"/>
        <w:right w:val="none" w:sz="0" w:space="0" w:color="auto"/>
      </w:divBdr>
    </w:div>
    <w:div w:id="47538474">
      <w:bodyDiv w:val="1"/>
      <w:marLeft w:val="0"/>
      <w:marRight w:val="0"/>
      <w:marTop w:val="0"/>
      <w:marBottom w:val="0"/>
      <w:divBdr>
        <w:top w:val="none" w:sz="0" w:space="0" w:color="auto"/>
        <w:left w:val="none" w:sz="0" w:space="0" w:color="auto"/>
        <w:bottom w:val="none" w:sz="0" w:space="0" w:color="auto"/>
        <w:right w:val="none" w:sz="0" w:space="0" w:color="auto"/>
      </w:divBdr>
      <w:divsChild>
        <w:div w:id="1777096743">
          <w:marLeft w:val="0"/>
          <w:marRight w:val="0"/>
          <w:marTop w:val="0"/>
          <w:marBottom w:val="0"/>
          <w:divBdr>
            <w:top w:val="none" w:sz="0" w:space="0" w:color="auto"/>
            <w:left w:val="none" w:sz="0" w:space="0" w:color="auto"/>
            <w:bottom w:val="none" w:sz="0" w:space="0" w:color="auto"/>
            <w:right w:val="none" w:sz="0" w:space="0" w:color="auto"/>
          </w:divBdr>
          <w:divsChild>
            <w:div w:id="1836529370">
              <w:marLeft w:val="0"/>
              <w:marRight w:val="0"/>
              <w:marTop w:val="0"/>
              <w:marBottom w:val="653"/>
              <w:divBdr>
                <w:top w:val="none" w:sz="0" w:space="0" w:color="auto"/>
                <w:left w:val="none" w:sz="0" w:space="0" w:color="auto"/>
                <w:bottom w:val="none" w:sz="0" w:space="0" w:color="auto"/>
                <w:right w:val="none" w:sz="0" w:space="0" w:color="auto"/>
              </w:divBdr>
              <w:divsChild>
                <w:div w:id="207642997">
                  <w:marLeft w:val="0"/>
                  <w:marRight w:val="0"/>
                  <w:marTop w:val="0"/>
                  <w:marBottom w:val="0"/>
                  <w:divBdr>
                    <w:top w:val="none" w:sz="0" w:space="0" w:color="auto"/>
                    <w:left w:val="none" w:sz="0" w:space="0" w:color="auto"/>
                    <w:bottom w:val="none" w:sz="0" w:space="0" w:color="auto"/>
                    <w:right w:val="none" w:sz="0" w:space="0" w:color="auto"/>
                  </w:divBdr>
                  <w:divsChild>
                    <w:div w:id="1951931474">
                      <w:marLeft w:val="0"/>
                      <w:marRight w:val="0"/>
                      <w:marTop w:val="0"/>
                      <w:marBottom w:val="0"/>
                      <w:divBdr>
                        <w:top w:val="none" w:sz="0" w:space="0" w:color="auto"/>
                        <w:left w:val="none" w:sz="0" w:space="0" w:color="auto"/>
                        <w:bottom w:val="none" w:sz="0" w:space="0" w:color="auto"/>
                        <w:right w:val="none" w:sz="0" w:space="0" w:color="auto"/>
                      </w:divBdr>
                      <w:divsChild>
                        <w:div w:id="1699505656">
                          <w:marLeft w:val="0"/>
                          <w:marRight w:val="0"/>
                          <w:marTop w:val="0"/>
                          <w:marBottom w:val="0"/>
                          <w:divBdr>
                            <w:top w:val="none" w:sz="0" w:space="0" w:color="auto"/>
                            <w:left w:val="none" w:sz="0" w:space="0" w:color="auto"/>
                            <w:bottom w:val="none" w:sz="0" w:space="0" w:color="auto"/>
                            <w:right w:val="none" w:sz="0" w:space="0" w:color="auto"/>
                          </w:divBdr>
                          <w:divsChild>
                            <w:div w:id="1155611938">
                              <w:marLeft w:val="0"/>
                              <w:marRight w:val="0"/>
                              <w:marTop w:val="0"/>
                              <w:marBottom w:val="0"/>
                              <w:divBdr>
                                <w:top w:val="none" w:sz="0" w:space="0" w:color="auto"/>
                                <w:left w:val="none" w:sz="0" w:space="0" w:color="auto"/>
                                <w:bottom w:val="none" w:sz="0" w:space="0" w:color="auto"/>
                                <w:right w:val="none" w:sz="0" w:space="0" w:color="auto"/>
                              </w:divBdr>
                              <w:divsChild>
                                <w:div w:id="10901185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04134">
      <w:bodyDiv w:val="1"/>
      <w:marLeft w:val="0"/>
      <w:marRight w:val="0"/>
      <w:marTop w:val="0"/>
      <w:marBottom w:val="0"/>
      <w:divBdr>
        <w:top w:val="none" w:sz="0" w:space="0" w:color="auto"/>
        <w:left w:val="none" w:sz="0" w:space="0" w:color="auto"/>
        <w:bottom w:val="none" w:sz="0" w:space="0" w:color="auto"/>
        <w:right w:val="none" w:sz="0" w:space="0" w:color="auto"/>
      </w:divBdr>
      <w:divsChild>
        <w:div w:id="1594242268">
          <w:marLeft w:val="0"/>
          <w:marRight w:val="0"/>
          <w:marTop w:val="0"/>
          <w:marBottom w:val="0"/>
          <w:divBdr>
            <w:top w:val="none" w:sz="0" w:space="0" w:color="auto"/>
            <w:left w:val="none" w:sz="0" w:space="0" w:color="auto"/>
            <w:bottom w:val="none" w:sz="0" w:space="0" w:color="auto"/>
            <w:right w:val="none" w:sz="0" w:space="0" w:color="auto"/>
          </w:divBdr>
          <w:divsChild>
            <w:div w:id="1343554419">
              <w:marLeft w:val="0"/>
              <w:marRight w:val="0"/>
              <w:marTop w:val="0"/>
              <w:marBottom w:val="816"/>
              <w:divBdr>
                <w:top w:val="none" w:sz="0" w:space="0" w:color="auto"/>
                <w:left w:val="none" w:sz="0" w:space="0" w:color="auto"/>
                <w:bottom w:val="none" w:sz="0" w:space="0" w:color="auto"/>
                <w:right w:val="none" w:sz="0" w:space="0" w:color="auto"/>
              </w:divBdr>
              <w:divsChild>
                <w:div w:id="356660937">
                  <w:marLeft w:val="0"/>
                  <w:marRight w:val="0"/>
                  <w:marTop w:val="0"/>
                  <w:marBottom w:val="0"/>
                  <w:divBdr>
                    <w:top w:val="none" w:sz="0" w:space="0" w:color="auto"/>
                    <w:left w:val="none" w:sz="0" w:space="0" w:color="auto"/>
                    <w:bottom w:val="none" w:sz="0" w:space="0" w:color="auto"/>
                    <w:right w:val="none" w:sz="0" w:space="0" w:color="auto"/>
                  </w:divBdr>
                  <w:divsChild>
                    <w:div w:id="1317955138">
                      <w:marLeft w:val="0"/>
                      <w:marRight w:val="0"/>
                      <w:marTop w:val="0"/>
                      <w:marBottom w:val="0"/>
                      <w:divBdr>
                        <w:top w:val="none" w:sz="0" w:space="0" w:color="auto"/>
                        <w:left w:val="none" w:sz="0" w:space="0" w:color="auto"/>
                        <w:bottom w:val="none" w:sz="0" w:space="0" w:color="auto"/>
                        <w:right w:val="none" w:sz="0" w:space="0" w:color="auto"/>
                      </w:divBdr>
                      <w:divsChild>
                        <w:div w:id="1021592179">
                          <w:marLeft w:val="0"/>
                          <w:marRight w:val="0"/>
                          <w:marTop w:val="0"/>
                          <w:marBottom w:val="0"/>
                          <w:divBdr>
                            <w:top w:val="none" w:sz="0" w:space="0" w:color="auto"/>
                            <w:left w:val="none" w:sz="0" w:space="0" w:color="auto"/>
                            <w:bottom w:val="none" w:sz="0" w:space="0" w:color="auto"/>
                            <w:right w:val="none" w:sz="0" w:space="0" w:color="auto"/>
                          </w:divBdr>
                          <w:divsChild>
                            <w:div w:id="39475681">
                              <w:marLeft w:val="0"/>
                              <w:marRight w:val="0"/>
                              <w:marTop w:val="0"/>
                              <w:marBottom w:val="0"/>
                              <w:divBdr>
                                <w:top w:val="none" w:sz="0" w:space="0" w:color="auto"/>
                                <w:left w:val="none" w:sz="0" w:space="0" w:color="auto"/>
                                <w:bottom w:val="none" w:sz="0" w:space="0" w:color="auto"/>
                                <w:right w:val="none" w:sz="0" w:space="0" w:color="auto"/>
                              </w:divBdr>
                              <w:divsChild>
                                <w:div w:id="1085028783">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45255">
      <w:bodyDiv w:val="1"/>
      <w:marLeft w:val="0"/>
      <w:marRight w:val="0"/>
      <w:marTop w:val="0"/>
      <w:marBottom w:val="0"/>
      <w:divBdr>
        <w:top w:val="none" w:sz="0" w:space="0" w:color="auto"/>
        <w:left w:val="none" w:sz="0" w:space="0" w:color="auto"/>
        <w:bottom w:val="none" w:sz="0" w:space="0" w:color="auto"/>
        <w:right w:val="none" w:sz="0" w:space="0" w:color="auto"/>
      </w:divBdr>
      <w:divsChild>
        <w:div w:id="1678000519">
          <w:marLeft w:val="0"/>
          <w:marRight w:val="0"/>
          <w:marTop w:val="0"/>
          <w:marBottom w:val="0"/>
          <w:divBdr>
            <w:top w:val="none" w:sz="0" w:space="0" w:color="auto"/>
            <w:left w:val="none" w:sz="0" w:space="0" w:color="auto"/>
            <w:bottom w:val="none" w:sz="0" w:space="0" w:color="auto"/>
            <w:right w:val="none" w:sz="0" w:space="0" w:color="auto"/>
          </w:divBdr>
        </w:div>
      </w:divsChild>
    </w:div>
    <w:div w:id="74401467">
      <w:bodyDiv w:val="1"/>
      <w:marLeft w:val="0"/>
      <w:marRight w:val="0"/>
      <w:marTop w:val="0"/>
      <w:marBottom w:val="0"/>
      <w:divBdr>
        <w:top w:val="none" w:sz="0" w:space="0" w:color="auto"/>
        <w:left w:val="none" w:sz="0" w:space="0" w:color="auto"/>
        <w:bottom w:val="none" w:sz="0" w:space="0" w:color="auto"/>
        <w:right w:val="none" w:sz="0" w:space="0" w:color="auto"/>
      </w:divBdr>
      <w:divsChild>
        <w:div w:id="1749384654">
          <w:marLeft w:val="0"/>
          <w:marRight w:val="0"/>
          <w:marTop w:val="0"/>
          <w:marBottom w:val="0"/>
          <w:divBdr>
            <w:top w:val="none" w:sz="0" w:space="0" w:color="auto"/>
            <w:left w:val="none" w:sz="0" w:space="0" w:color="auto"/>
            <w:bottom w:val="none" w:sz="0" w:space="0" w:color="auto"/>
            <w:right w:val="none" w:sz="0" w:space="0" w:color="auto"/>
          </w:divBdr>
          <w:divsChild>
            <w:div w:id="1522822071">
              <w:marLeft w:val="0"/>
              <w:marRight w:val="0"/>
              <w:marTop w:val="0"/>
              <w:marBottom w:val="653"/>
              <w:divBdr>
                <w:top w:val="none" w:sz="0" w:space="0" w:color="auto"/>
                <w:left w:val="none" w:sz="0" w:space="0" w:color="auto"/>
                <w:bottom w:val="none" w:sz="0" w:space="0" w:color="auto"/>
                <w:right w:val="none" w:sz="0" w:space="0" w:color="auto"/>
              </w:divBdr>
              <w:divsChild>
                <w:div w:id="1018700324">
                  <w:marLeft w:val="0"/>
                  <w:marRight w:val="0"/>
                  <w:marTop w:val="0"/>
                  <w:marBottom w:val="0"/>
                  <w:divBdr>
                    <w:top w:val="none" w:sz="0" w:space="0" w:color="auto"/>
                    <w:left w:val="none" w:sz="0" w:space="0" w:color="auto"/>
                    <w:bottom w:val="none" w:sz="0" w:space="0" w:color="auto"/>
                    <w:right w:val="none" w:sz="0" w:space="0" w:color="auto"/>
                  </w:divBdr>
                  <w:divsChild>
                    <w:div w:id="37705185">
                      <w:marLeft w:val="0"/>
                      <w:marRight w:val="0"/>
                      <w:marTop w:val="0"/>
                      <w:marBottom w:val="0"/>
                      <w:divBdr>
                        <w:top w:val="none" w:sz="0" w:space="0" w:color="auto"/>
                        <w:left w:val="none" w:sz="0" w:space="0" w:color="auto"/>
                        <w:bottom w:val="none" w:sz="0" w:space="0" w:color="auto"/>
                        <w:right w:val="none" w:sz="0" w:space="0" w:color="auto"/>
                      </w:divBdr>
                      <w:divsChild>
                        <w:div w:id="1930580107">
                          <w:marLeft w:val="0"/>
                          <w:marRight w:val="0"/>
                          <w:marTop w:val="0"/>
                          <w:marBottom w:val="0"/>
                          <w:divBdr>
                            <w:top w:val="none" w:sz="0" w:space="0" w:color="auto"/>
                            <w:left w:val="none" w:sz="0" w:space="0" w:color="auto"/>
                            <w:bottom w:val="none" w:sz="0" w:space="0" w:color="auto"/>
                            <w:right w:val="none" w:sz="0" w:space="0" w:color="auto"/>
                          </w:divBdr>
                          <w:divsChild>
                            <w:div w:id="360982210">
                              <w:marLeft w:val="0"/>
                              <w:marRight w:val="0"/>
                              <w:marTop w:val="0"/>
                              <w:marBottom w:val="0"/>
                              <w:divBdr>
                                <w:top w:val="none" w:sz="0" w:space="0" w:color="auto"/>
                                <w:left w:val="none" w:sz="0" w:space="0" w:color="auto"/>
                                <w:bottom w:val="none" w:sz="0" w:space="0" w:color="auto"/>
                                <w:right w:val="none" w:sz="0" w:space="0" w:color="auto"/>
                              </w:divBdr>
                              <w:divsChild>
                                <w:div w:id="157176639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99605">
      <w:bodyDiv w:val="1"/>
      <w:marLeft w:val="0"/>
      <w:marRight w:val="0"/>
      <w:marTop w:val="0"/>
      <w:marBottom w:val="0"/>
      <w:divBdr>
        <w:top w:val="none" w:sz="0" w:space="0" w:color="auto"/>
        <w:left w:val="none" w:sz="0" w:space="0" w:color="auto"/>
        <w:bottom w:val="none" w:sz="0" w:space="0" w:color="auto"/>
        <w:right w:val="none" w:sz="0" w:space="0" w:color="auto"/>
      </w:divBdr>
      <w:divsChild>
        <w:div w:id="1844929670">
          <w:marLeft w:val="0"/>
          <w:marRight w:val="0"/>
          <w:marTop w:val="0"/>
          <w:marBottom w:val="0"/>
          <w:divBdr>
            <w:top w:val="none" w:sz="0" w:space="0" w:color="auto"/>
            <w:left w:val="none" w:sz="0" w:space="0" w:color="auto"/>
            <w:bottom w:val="none" w:sz="0" w:space="0" w:color="auto"/>
            <w:right w:val="none" w:sz="0" w:space="0" w:color="auto"/>
          </w:divBdr>
          <w:divsChild>
            <w:div w:id="1404645656">
              <w:marLeft w:val="0"/>
              <w:marRight w:val="0"/>
              <w:marTop w:val="0"/>
              <w:marBottom w:val="653"/>
              <w:divBdr>
                <w:top w:val="none" w:sz="0" w:space="0" w:color="auto"/>
                <w:left w:val="none" w:sz="0" w:space="0" w:color="auto"/>
                <w:bottom w:val="none" w:sz="0" w:space="0" w:color="auto"/>
                <w:right w:val="none" w:sz="0" w:space="0" w:color="auto"/>
              </w:divBdr>
              <w:divsChild>
                <w:div w:id="2098936201">
                  <w:marLeft w:val="0"/>
                  <w:marRight w:val="0"/>
                  <w:marTop w:val="0"/>
                  <w:marBottom w:val="0"/>
                  <w:divBdr>
                    <w:top w:val="none" w:sz="0" w:space="0" w:color="auto"/>
                    <w:left w:val="none" w:sz="0" w:space="0" w:color="auto"/>
                    <w:bottom w:val="none" w:sz="0" w:space="0" w:color="auto"/>
                    <w:right w:val="none" w:sz="0" w:space="0" w:color="auto"/>
                  </w:divBdr>
                  <w:divsChild>
                    <w:div w:id="1778870406">
                      <w:marLeft w:val="0"/>
                      <w:marRight w:val="0"/>
                      <w:marTop w:val="0"/>
                      <w:marBottom w:val="0"/>
                      <w:divBdr>
                        <w:top w:val="none" w:sz="0" w:space="0" w:color="auto"/>
                        <w:left w:val="none" w:sz="0" w:space="0" w:color="auto"/>
                        <w:bottom w:val="none" w:sz="0" w:space="0" w:color="auto"/>
                        <w:right w:val="none" w:sz="0" w:space="0" w:color="auto"/>
                      </w:divBdr>
                      <w:divsChild>
                        <w:div w:id="1571453666">
                          <w:marLeft w:val="0"/>
                          <w:marRight w:val="0"/>
                          <w:marTop w:val="0"/>
                          <w:marBottom w:val="0"/>
                          <w:divBdr>
                            <w:top w:val="none" w:sz="0" w:space="0" w:color="auto"/>
                            <w:left w:val="none" w:sz="0" w:space="0" w:color="auto"/>
                            <w:bottom w:val="none" w:sz="0" w:space="0" w:color="auto"/>
                            <w:right w:val="none" w:sz="0" w:space="0" w:color="auto"/>
                          </w:divBdr>
                          <w:divsChild>
                            <w:div w:id="5670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8374">
      <w:bodyDiv w:val="1"/>
      <w:marLeft w:val="0"/>
      <w:marRight w:val="0"/>
      <w:marTop w:val="0"/>
      <w:marBottom w:val="0"/>
      <w:divBdr>
        <w:top w:val="none" w:sz="0" w:space="0" w:color="auto"/>
        <w:left w:val="none" w:sz="0" w:space="0" w:color="auto"/>
        <w:bottom w:val="none" w:sz="0" w:space="0" w:color="auto"/>
        <w:right w:val="none" w:sz="0" w:space="0" w:color="auto"/>
      </w:divBdr>
      <w:divsChild>
        <w:div w:id="1805662132">
          <w:marLeft w:val="0"/>
          <w:marRight w:val="0"/>
          <w:marTop w:val="0"/>
          <w:marBottom w:val="0"/>
          <w:divBdr>
            <w:top w:val="none" w:sz="0" w:space="0" w:color="auto"/>
            <w:left w:val="none" w:sz="0" w:space="0" w:color="auto"/>
            <w:bottom w:val="none" w:sz="0" w:space="0" w:color="auto"/>
            <w:right w:val="none" w:sz="0" w:space="0" w:color="auto"/>
          </w:divBdr>
        </w:div>
      </w:divsChild>
    </w:div>
    <w:div w:id="226915647">
      <w:bodyDiv w:val="1"/>
      <w:marLeft w:val="0"/>
      <w:marRight w:val="0"/>
      <w:marTop w:val="0"/>
      <w:marBottom w:val="0"/>
      <w:divBdr>
        <w:top w:val="none" w:sz="0" w:space="0" w:color="auto"/>
        <w:left w:val="none" w:sz="0" w:space="0" w:color="auto"/>
        <w:bottom w:val="none" w:sz="0" w:space="0" w:color="auto"/>
        <w:right w:val="none" w:sz="0" w:space="0" w:color="auto"/>
      </w:divBdr>
      <w:divsChild>
        <w:div w:id="398213305">
          <w:marLeft w:val="0"/>
          <w:marRight w:val="0"/>
          <w:marTop w:val="0"/>
          <w:marBottom w:val="0"/>
          <w:divBdr>
            <w:top w:val="none" w:sz="0" w:space="0" w:color="auto"/>
            <w:left w:val="none" w:sz="0" w:space="0" w:color="auto"/>
            <w:bottom w:val="none" w:sz="0" w:space="0" w:color="auto"/>
            <w:right w:val="none" w:sz="0" w:space="0" w:color="auto"/>
          </w:divBdr>
          <w:divsChild>
            <w:div w:id="1243879626">
              <w:marLeft w:val="0"/>
              <w:marRight w:val="0"/>
              <w:marTop w:val="0"/>
              <w:marBottom w:val="0"/>
              <w:divBdr>
                <w:top w:val="none" w:sz="0" w:space="0" w:color="auto"/>
                <w:left w:val="none" w:sz="0" w:space="0" w:color="auto"/>
                <w:bottom w:val="none" w:sz="0" w:space="0" w:color="auto"/>
                <w:right w:val="none" w:sz="0" w:space="0" w:color="auto"/>
              </w:divBdr>
              <w:divsChild>
                <w:div w:id="2436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1959">
      <w:bodyDiv w:val="1"/>
      <w:marLeft w:val="0"/>
      <w:marRight w:val="0"/>
      <w:marTop w:val="0"/>
      <w:marBottom w:val="0"/>
      <w:divBdr>
        <w:top w:val="none" w:sz="0" w:space="0" w:color="auto"/>
        <w:left w:val="none" w:sz="0" w:space="0" w:color="auto"/>
        <w:bottom w:val="none" w:sz="0" w:space="0" w:color="auto"/>
        <w:right w:val="none" w:sz="0" w:space="0" w:color="auto"/>
      </w:divBdr>
      <w:divsChild>
        <w:div w:id="28185094">
          <w:marLeft w:val="0"/>
          <w:marRight w:val="0"/>
          <w:marTop w:val="0"/>
          <w:marBottom w:val="0"/>
          <w:divBdr>
            <w:top w:val="none" w:sz="0" w:space="0" w:color="auto"/>
            <w:left w:val="none" w:sz="0" w:space="0" w:color="auto"/>
            <w:bottom w:val="none" w:sz="0" w:space="0" w:color="auto"/>
            <w:right w:val="none" w:sz="0" w:space="0" w:color="auto"/>
          </w:divBdr>
          <w:divsChild>
            <w:div w:id="646403081">
              <w:marLeft w:val="0"/>
              <w:marRight w:val="0"/>
              <w:marTop w:val="0"/>
              <w:marBottom w:val="653"/>
              <w:divBdr>
                <w:top w:val="none" w:sz="0" w:space="0" w:color="auto"/>
                <w:left w:val="none" w:sz="0" w:space="0" w:color="auto"/>
                <w:bottom w:val="none" w:sz="0" w:space="0" w:color="auto"/>
                <w:right w:val="none" w:sz="0" w:space="0" w:color="auto"/>
              </w:divBdr>
              <w:divsChild>
                <w:div w:id="935481347">
                  <w:marLeft w:val="0"/>
                  <w:marRight w:val="0"/>
                  <w:marTop w:val="0"/>
                  <w:marBottom w:val="0"/>
                  <w:divBdr>
                    <w:top w:val="none" w:sz="0" w:space="0" w:color="auto"/>
                    <w:left w:val="none" w:sz="0" w:space="0" w:color="auto"/>
                    <w:bottom w:val="none" w:sz="0" w:space="0" w:color="auto"/>
                    <w:right w:val="none" w:sz="0" w:space="0" w:color="auto"/>
                  </w:divBdr>
                  <w:divsChild>
                    <w:div w:id="423572595">
                      <w:marLeft w:val="0"/>
                      <w:marRight w:val="0"/>
                      <w:marTop w:val="0"/>
                      <w:marBottom w:val="0"/>
                      <w:divBdr>
                        <w:top w:val="none" w:sz="0" w:space="0" w:color="auto"/>
                        <w:left w:val="none" w:sz="0" w:space="0" w:color="auto"/>
                        <w:bottom w:val="none" w:sz="0" w:space="0" w:color="auto"/>
                        <w:right w:val="none" w:sz="0" w:space="0" w:color="auto"/>
                      </w:divBdr>
                      <w:divsChild>
                        <w:div w:id="1023744112">
                          <w:marLeft w:val="0"/>
                          <w:marRight w:val="0"/>
                          <w:marTop w:val="0"/>
                          <w:marBottom w:val="0"/>
                          <w:divBdr>
                            <w:top w:val="none" w:sz="0" w:space="0" w:color="auto"/>
                            <w:left w:val="none" w:sz="0" w:space="0" w:color="auto"/>
                            <w:bottom w:val="none" w:sz="0" w:space="0" w:color="auto"/>
                            <w:right w:val="none" w:sz="0" w:space="0" w:color="auto"/>
                          </w:divBdr>
                          <w:divsChild>
                            <w:div w:id="1801261499">
                              <w:marLeft w:val="0"/>
                              <w:marRight w:val="0"/>
                              <w:marTop w:val="0"/>
                              <w:marBottom w:val="0"/>
                              <w:divBdr>
                                <w:top w:val="none" w:sz="0" w:space="0" w:color="auto"/>
                                <w:left w:val="none" w:sz="0" w:space="0" w:color="auto"/>
                                <w:bottom w:val="none" w:sz="0" w:space="0" w:color="auto"/>
                                <w:right w:val="none" w:sz="0" w:space="0" w:color="auto"/>
                              </w:divBdr>
                              <w:divsChild>
                                <w:div w:id="158421648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095024">
      <w:bodyDiv w:val="1"/>
      <w:marLeft w:val="0"/>
      <w:marRight w:val="0"/>
      <w:marTop w:val="0"/>
      <w:marBottom w:val="0"/>
      <w:divBdr>
        <w:top w:val="none" w:sz="0" w:space="0" w:color="auto"/>
        <w:left w:val="none" w:sz="0" w:space="0" w:color="auto"/>
        <w:bottom w:val="none" w:sz="0" w:space="0" w:color="auto"/>
        <w:right w:val="none" w:sz="0" w:space="0" w:color="auto"/>
      </w:divBdr>
      <w:divsChild>
        <w:div w:id="1617909239">
          <w:marLeft w:val="0"/>
          <w:marRight w:val="0"/>
          <w:marTop w:val="0"/>
          <w:marBottom w:val="0"/>
          <w:divBdr>
            <w:top w:val="none" w:sz="0" w:space="0" w:color="auto"/>
            <w:left w:val="none" w:sz="0" w:space="0" w:color="auto"/>
            <w:bottom w:val="none" w:sz="0" w:space="0" w:color="auto"/>
            <w:right w:val="none" w:sz="0" w:space="0" w:color="auto"/>
          </w:divBdr>
          <w:divsChild>
            <w:div w:id="730421847">
              <w:marLeft w:val="0"/>
              <w:marRight w:val="0"/>
              <w:marTop w:val="0"/>
              <w:marBottom w:val="0"/>
              <w:divBdr>
                <w:top w:val="none" w:sz="0" w:space="0" w:color="auto"/>
                <w:left w:val="none" w:sz="0" w:space="0" w:color="auto"/>
                <w:bottom w:val="none" w:sz="0" w:space="0" w:color="auto"/>
                <w:right w:val="none" w:sz="0" w:space="0" w:color="auto"/>
              </w:divBdr>
              <w:divsChild>
                <w:div w:id="1497765100">
                  <w:blockQuote w:val="1"/>
                  <w:marLeft w:val="96"/>
                  <w:marRight w:val="0"/>
                  <w:marTop w:val="0"/>
                  <w:marBottom w:val="0"/>
                  <w:divBdr>
                    <w:top w:val="none" w:sz="0" w:space="0" w:color="auto"/>
                    <w:left w:val="single" w:sz="2" w:space="6" w:color="CCCCCC"/>
                    <w:bottom w:val="none" w:sz="0" w:space="0" w:color="auto"/>
                    <w:right w:val="none" w:sz="0" w:space="0" w:color="auto"/>
                  </w:divBdr>
                  <w:divsChild>
                    <w:div w:id="2122140269">
                      <w:marLeft w:val="0"/>
                      <w:marRight w:val="0"/>
                      <w:marTop w:val="0"/>
                      <w:marBottom w:val="0"/>
                      <w:divBdr>
                        <w:top w:val="none" w:sz="0" w:space="0" w:color="auto"/>
                        <w:left w:val="none" w:sz="0" w:space="0" w:color="auto"/>
                        <w:bottom w:val="none" w:sz="0" w:space="0" w:color="auto"/>
                        <w:right w:val="none" w:sz="0" w:space="0" w:color="auto"/>
                      </w:divBdr>
                      <w:divsChild>
                        <w:div w:id="1232812499">
                          <w:marLeft w:val="0"/>
                          <w:marRight w:val="0"/>
                          <w:marTop w:val="0"/>
                          <w:marBottom w:val="0"/>
                          <w:divBdr>
                            <w:top w:val="none" w:sz="0" w:space="0" w:color="auto"/>
                            <w:left w:val="none" w:sz="0" w:space="0" w:color="auto"/>
                            <w:bottom w:val="none" w:sz="0" w:space="0" w:color="auto"/>
                            <w:right w:val="none" w:sz="0" w:space="0" w:color="auto"/>
                          </w:divBdr>
                          <w:divsChild>
                            <w:div w:id="1527325744">
                              <w:marLeft w:val="0"/>
                              <w:marRight w:val="0"/>
                              <w:marTop w:val="0"/>
                              <w:marBottom w:val="0"/>
                              <w:divBdr>
                                <w:top w:val="none" w:sz="0" w:space="0" w:color="auto"/>
                                <w:left w:val="none" w:sz="0" w:space="0" w:color="auto"/>
                                <w:bottom w:val="none" w:sz="0" w:space="0" w:color="auto"/>
                                <w:right w:val="none" w:sz="0" w:space="0" w:color="auto"/>
                              </w:divBdr>
                              <w:divsChild>
                                <w:div w:id="692338668">
                                  <w:marLeft w:val="0"/>
                                  <w:marRight w:val="0"/>
                                  <w:marTop w:val="0"/>
                                  <w:marBottom w:val="0"/>
                                  <w:divBdr>
                                    <w:top w:val="none" w:sz="0" w:space="0" w:color="auto"/>
                                    <w:left w:val="none" w:sz="0" w:space="0" w:color="auto"/>
                                    <w:bottom w:val="none" w:sz="0" w:space="0" w:color="auto"/>
                                    <w:right w:val="none" w:sz="0" w:space="0" w:color="auto"/>
                                  </w:divBdr>
                                  <w:divsChild>
                                    <w:div w:id="10394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277984">
      <w:bodyDiv w:val="1"/>
      <w:marLeft w:val="0"/>
      <w:marRight w:val="0"/>
      <w:marTop w:val="0"/>
      <w:marBottom w:val="0"/>
      <w:divBdr>
        <w:top w:val="none" w:sz="0" w:space="0" w:color="auto"/>
        <w:left w:val="none" w:sz="0" w:space="0" w:color="auto"/>
        <w:bottom w:val="none" w:sz="0" w:space="0" w:color="auto"/>
        <w:right w:val="none" w:sz="0" w:space="0" w:color="auto"/>
      </w:divBdr>
      <w:divsChild>
        <w:div w:id="1471632377">
          <w:marLeft w:val="0"/>
          <w:marRight w:val="0"/>
          <w:marTop w:val="0"/>
          <w:marBottom w:val="0"/>
          <w:divBdr>
            <w:top w:val="none" w:sz="0" w:space="0" w:color="auto"/>
            <w:left w:val="none" w:sz="0" w:space="0" w:color="auto"/>
            <w:bottom w:val="none" w:sz="0" w:space="0" w:color="auto"/>
            <w:right w:val="none" w:sz="0" w:space="0" w:color="auto"/>
          </w:divBdr>
          <w:divsChild>
            <w:div w:id="1419714077">
              <w:marLeft w:val="0"/>
              <w:marRight w:val="0"/>
              <w:marTop w:val="240"/>
              <w:marBottom w:val="240"/>
              <w:divBdr>
                <w:top w:val="none" w:sz="0" w:space="0" w:color="auto"/>
                <w:left w:val="none" w:sz="0" w:space="0" w:color="auto"/>
                <w:bottom w:val="none" w:sz="0" w:space="0" w:color="auto"/>
                <w:right w:val="none" w:sz="0" w:space="0" w:color="auto"/>
              </w:divBdr>
              <w:divsChild>
                <w:div w:id="1309283982">
                  <w:marLeft w:val="0"/>
                  <w:marRight w:val="0"/>
                  <w:marTop w:val="0"/>
                  <w:marBottom w:val="0"/>
                  <w:divBdr>
                    <w:top w:val="none" w:sz="0" w:space="0" w:color="auto"/>
                    <w:left w:val="none" w:sz="0" w:space="0" w:color="auto"/>
                    <w:bottom w:val="none" w:sz="0" w:space="0" w:color="auto"/>
                    <w:right w:val="none" w:sz="0" w:space="0" w:color="auto"/>
                  </w:divBdr>
                  <w:divsChild>
                    <w:div w:id="1044872029">
                      <w:marLeft w:val="0"/>
                      <w:marRight w:val="0"/>
                      <w:marTop w:val="0"/>
                      <w:marBottom w:val="0"/>
                      <w:divBdr>
                        <w:top w:val="none" w:sz="0" w:space="0" w:color="auto"/>
                        <w:left w:val="none" w:sz="0" w:space="0" w:color="auto"/>
                        <w:bottom w:val="none" w:sz="0" w:space="0" w:color="auto"/>
                        <w:right w:val="none" w:sz="0" w:space="0" w:color="auto"/>
                      </w:divBdr>
                      <w:divsChild>
                        <w:div w:id="872771563">
                          <w:marLeft w:val="0"/>
                          <w:marRight w:val="0"/>
                          <w:marTop w:val="0"/>
                          <w:marBottom w:val="0"/>
                          <w:divBdr>
                            <w:top w:val="none" w:sz="0" w:space="0" w:color="auto"/>
                            <w:left w:val="none" w:sz="0" w:space="0" w:color="auto"/>
                            <w:bottom w:val="none" w:sz="0" w:space="0" w:color="auto"/>
                            <w:right w:val="none" w:sz="0" w:space="0" w:color="auto"/>
                          </w:divBdr>
                          <w:divsChild>
                            <w:div w:id="913197036">
                              <w:marLeft w:val="0"/>
                              <w:marRight w:val="0"/>
                              <w:marTop w:val="0"/>
                              <w:marBottom w:val="0"/>
                              <w:divBdr>
                                <w:top w:val="none" w:sz="0" w:space="0" w:color="auto"/>
                                <w:left w:val="none" w:sz="0" w:space="0" w:color="auto"/>
                                <w:bottom w:val="none" w:sz="0" w:space="0" w:color="auto"/>
                                <w:right w:val="none" w:sz="0" w:space="0" w:color="auto"/>
                              </w:divBdr>
                              <w:divsChild>
                                <w:div w:id="978002334">
                                  <w:marLeft w:val="0"/>
                                  <w:marRight w:val="0"/>
                                  <w:marTop w:val="0"/>
                                  <w:marBottom w:val="0"/>
                                  <w:divBdr>
                                    <w:top w:val="none" w:sz="0" w:space="0" w:color="auto"/>
                                    <w:left w:val="none" w:sz="0" w:space="0" w:color="auto"/>
                                    <w:bottom w:val="none" w:sz="0" w:space="0" w:color="auto"/>
                                    <w:right w:val="none" w:sz="0" w:space="0" w:color="auto"/>
                                  </w:divBdr>
                                  <w:divsChild>
                                    <w:div w:id="1624384679">
                                      <w:marLeft w:val="0"/>
                                      <w:marRight w:val="0"/>
                                      <w:marTop w:val="0"/>
                                      <w:marBottom w:val="0"/>
                                      <w:divBdr>
                                        <w:top w:val="none" w:sz="0" w:space="0" w:color="auto"/>
                                        <w:left w:val="none" w:sz="0" w:space="0" w:color="auto"/>
                                        <w:bottom w:val="none" w:sz="0" w:space="0" w:color="auto"/>
                                        <w:right w:val="none" w:sz="0" w:space="0" w:color="auto"/>
                                      </w:divBdr>
                                      <w:divsChild>
                                        <w:div w:id="196091515">
                                          <w:marLeft w:val="0"/>
                                          <w:marRight w:val="0"/>
                                          <w:marTop w:val="0"/>
                                          <w:marBottom w:val="0"/>
                                          <w:divBdr>
                                            <w:top w:val="none" w:sz="0" w:space="0" w:color="auto"/>
                                            <w:left w:val="none" w:sz="0" w:space="0" w:color="auto"/>
                                            <w:bottom w:val="none" w:sz="0" w:space="0" w:color="auto"/>
                                            <w:right w:val="none" w:sz="0" w:space="0" w:color="auto"/>
                                          </w:divBdr>
                                          <w:divsChild>
                                            <w:div w:id="1423524695">
                                              <w:marLeft w:val="0"/>
                                              <w:marRight w:val="0"/>
                                              <w:marTop w:val="0"/>
                                              <w:marBottom w:val="0"/>
                                              <w:divBdr>
                                                <w:top w:val="none" w:sz="0" w:space="0" w:color="auto"/>
                                                <w:left w:val="none" w:sz="0" w:space="0" w:color="auto"/>
                                                <w:bottom w:val="none" w:sz="0" w:space="0" w:color="auto"/>
                                                <w:right w:val="none" w:sz="0" w:space="0" w:color="auto"/>
                                              </w:divBdr>
                                              <w:divsChild>
                                                <w:div w:id="237908901">
                                                  <w:marLeft w:val="0"/>
                                                  <w:marRight w:val="0"/>
                                                  <w:marTop w:val="0"/>
                                                  <w:marBottom w:val="0"/>
                                                  <w:divBdr>
                                                    <w:top w:val="none" w:sz="0" w:space="0" w:color="auto"/>
                                                    <w:left w:val="none" w:sz="0" w:space="0" w:color="auto"/>
                                                    <w:bottom w:val="none" w:sz="0" w:space="0" w:color="auto"/>
                                                    <w:right w:val="none" w:sz="0" w:space="0" w:color="auto"/>
                                                  </w:divBdr>
                                                  <w:divsChild>
                                                    <w:div w:id="1601640286">
                                                      <w:marLeft w:val="0"/>
                                                      <w:marRight w:val="0"/>
                                                      <w:marTop w:val="0"/>
                                                      <w:marBottom w:val="0"/>
                                                      <w:divBdr>
                                                        <w:top w:val="none" w:sz="0" w:space="0" w:color="auto"/>
                                                        <w:left w:val="none" w:sz="0" w:space="0" w:color="auto"/>
                                                        <w:bottom w:val="none" w:sz="0" w:space="0" w:color="auto"/>
                                                        <w:right w:val="none" w:sz="0" w:space="0" w:color="auto"/>
                                                      </w:divBdr>
                                                      <w:divsChild>
                                                        <w:div w:id="1741319138">
                                                          <w:marLeft w:val="0"/>
                                                          <w:marRight w:val="0"/>
                                                          <w:marTop w:val="0"/>
                                                          <w:marBottom w:val="0"/>
                                                          <w:divBdr>
                                                            <w:top w:val="none" w:sz="0" w:space="0" w:color="auto"/>
                                                            <w:left w:val="none" w:sz="0" w:space="0" w:color="auto"/>
                                                            <w:bottom w:val="none" w:sz="0" w:space="0" w:color="auto"/>
                                                            <w:right w:val="none" w:sz="0" w:space="0" w:color="auto"/>
                                                          </w:divBdr>
                                                          <w:divsChild>
                                                            <w:div w:id="1111515829">
                                                              <w:marLeft w:val="0"/>
                                                              <w:marRight w:val="0"/>
                                                              <w:marTop w:val="0"/>
                                                              <w:marBottom w:val="0"/>
                                                              <w:divBdr>
                                                                <w:top w:val="none" w:sz="0" w:space="0" w:color="auto"/>
                                                                <w:left w:val="none" w:sz="0" w:space="0" w:color="auto"/>
                                                                <w:bottom w:val="none" w:sz="0" w:space="0" w:color="auto"/>
                                                                <w:right w:val="none" w:sz="0" w:space="0" w:color="auto"/>
                                                              </w:divBdr>
                                                              <w:divsChild>
                                                                <w:div w:id="1199927936">
                                                                  <w:marLeft w:val="0"/>
                                                                  <w:marRight w:val="0"/>
                                                                  <w:marTop w:val="0"/>
                                                                  <w:marBottom w:val="0"/>
                                                                  <w:divBdr>
                                                                    <w:top w:val="none" w:sz="0" w:space="0" w:color="auto"/>
                                                                    <w:left w:val="none" w:sz="0" w:space="0" w:color="auto"/>
                                                                    <w:bottom w:val="none" w:sz="0" w:space="0" w:color="auto"/>
                                                                    <w:right w:val="none" w:sz="0" w:space="0" w:color="auto"/>
                                                                  </w:divBdr>
                                                                  <w:divsChild>
                                                                    <w:div w:id="1258750314">
                                                                      <w:marLeft w:val="0"/>
                                                                      <w:marRight w:val="0"/>
                                                                      <w:marTop w:val="0"/>
                                                                      <w:marBottom w:val="0"/>
                                                                      <w:divBdr>
                                                                        <w:top w:val="none" w:sz="0" w:space="0" w:color="auto"/>
                                                                        <w:left w:val="none" w:sz="0" w:space="0" w:color="auto"/>
                                                                        <w:bottom w:val="none" w:sz="0" w:space="0" w:color="auto"/>
                                                                        <w:right w:val="none" w:sz="0" w:space="0" w:color="auto"/>
                                                                      </w:divBdr>
                                                                      <w:divsChild>
                                                                        <w:div w:id="357199081">
                                                                          <w:marLeft w:val="-160"/>
                                                                          <w:marRight w:val="-160"/>
                                                                          <w:marTop w:val="0"/>
                                                                          <w:marBottom w:val="160"/>
                                                                          <w:divBdr>
                                                                            <w:top w:val="single" w:sz="2" w:space="6" w:color="DDDDDD"/>
                                                                            <w:left w:val="single" w:sz="2" w:space="8" w:color="DDDDDD"/>
                                                                            <w:bottom w:val="single" w:sz="2" w:space="6" w:color="DDDDDD"/>
                                                                            <w:right w:val="single" w:sz="2" w:space="8" w:color="DDDDDD"/>
                                                                          </w:divBdr>
                                                                          <w:divsChild>
                                                                            <w:div w:id="1826702344">
                                                                              <w:marLeft w:val="0"/>
                                                                              <w:marRight w:val="0"/>
                                                                              <w:marTop w:val="0"/>
                                                                              <w:marBottom w:val="0"/>
                                                                              <w:divBdr>
                                                                                <w:top w:val="none" w:sz="0" w:space="0" w:color="auto"/>
                                                                                <w:left w:val="none" w:sz="0" w:space="0" w:color="auto"/>
                                                                                <w:bottom w:val="none" w:sz="0" w:space="0" w:color="auto"/>
                                                                                <w:right w:val="none" w:sz="0" w:space="0" w:color="auto"/>
                                                                              </w:divBdr>
                                                                              <w:divsChild>
                                                                                <w:div w:id="65225255">
                                                                                  <w:marLeft w:val="0"/>
                                                                                  <w:marRight w:val="0"/>
                                                                                  <w:marTop w:val="0"/>
                                                                                  <w:marBottom w:val="0"/>
                                                                                  <w:divBdr>
                                                                                    <w:top w:val="none" w:sz="0" w:space="0" w:color="auto"/>
                                                                                    <w:left w:val="none" w:sz="0" w:space="0" w:color="auto"/>
                                                                                    <w:bottom w:val="none" w:sz="0" w:space="0" w:color="auto"/>
                                                                                    <w:right w:val="none" w:sz="0" w:space="0" w:color="auto"/>
                                                                                  </w:divBdr>
                                                                                  <w:divsChild>
                                                                                    <w:div w:id="73671983">
                                                                                      <w:marLeft w:val="0"/>
                                                                                      <w:marRight w:val="0"/>
                                                                                      <w:marTop w:val="0"/>
                                                                                      <w:marBottom w:val="0"/>
                                                                                      <w:divBdr>
                                                                                        <w:top w:val="none" w:sz="0" w:space="0" w:color="auto"/>
                                                                                        <w:left w:val="none" w:sz="0" w:space="0" w:color="auto"/>
                                                                                        <w:bottom w:val="none" w:sz="0" w:space="0" w:color="auto"/>
                                                                                        <w:right w:val="none" w:sz="0" w:space="0" w:color="auto"/>
                                                                                      </w:divBdr>
                                                                                    </w:div>
                                                                                    <w:div w:id="1236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4744629">
      <w:bodyDiv w:val="1"/>
      <w:marLeft w:val="0"/>
      <w:marRight w:val="0"/>
      <w:marTop w:val="0"/>
      <w:marBottom w:val="0"/>
      <w:divBdr>
        <w:top w:val="none" w:sz="0" w:space="0" w:color="auto"/>
        <w:left w:val="none" w:sz="0" w:space="0" w:color="auto"/>
        <w:bottom w:val="none" w:sz="0" w:space="0" w:color="auto"/>
        <w:right w:val="none" w:sz="0" w:space="0" w:color="auto"/>
      </w:divBdr>
    </w:div>
    <w:div w:id="372048920">
      <w:bodyDiv w:val="1"/>
      <w:marLeft w:val="0"/>
      <w:marRight w:val="0"/>
      <w:marTop w:val="0"/>
      <w:marBottom w:val="0"/>
      <w:divBdr>
        <w:top w:val="none" w:sz="0" w:space="0" w:color="auto"/>
        <w:left w:val="none" w:sz="0" w:space="0" w:color="auto"/>
        <w:bottom w:val="none" w:sz="0" w:space="0" w:color="auto"/>
        <w:right w:val="none" w:sz="0" w:space="0" w:color="auto"/>
      </w:divBdr>
    </w:div>
    <w:div w:id="384766927">
      <w:bodyDiv w:val="1"/>
      <w:marLeft w:val="0"/>
      <w:marRight w:val="0"/>
      <w:marTop w:val="0"/>
      <w:marBottom w:val="0"/>
      <w:divBdr>
        <w:top w:val="none" w:sz="0" w:space="0" w:color="auto"/>
        <w:left w:val="none" w:sz="0" w:space="0" w:color="auto"/>
        <w:bottom w:val="none" w:sz="0" w:space="0" w:color="auto"/>
        <w:right w:val="none" w:sz="0" w:space="0" w:color="auto"/>
      </w:divBdr>
      <w:divsChild>
        <w:div w:id="1901551496">
          <w:marLeft w:val="0"/>
          <w:marRight w:val="0"/>
          <w:marTop w:val="0"/>
          <w:marBottom w:val="0"/>
          <w:divBdr>
            <w:top w:val="none" w:sz="0" w:space="0" w:color="auto"/>
            <w:left w:val="none" w:sz="0" w:space="0" w:color="auto"/>
            <w:bottom w:val="none" w:sz="0" w:space="0" w:color="auto"/>
            <w:right w:val="none" w:sz="0" w:space="0" w:color="auto"/>
          </w:divBdr>
          <w:divsChild>
            <w:div w:id="460920596">
              <w:marLeft w:val="0"/>
              <w:marRight w:val="0"/>
              <w:marTop w:val="0"/>
              <w:marBottom w:val="0"/>
              <w:divBdr>
                <w:top w:val="none" w:sz="0" w:space="0" w:color="auto"/>
                <w:left w:val="none" w:sz="0" w:space="0" w:color="auto"/>
                <w:bottom w:val="none" w:sz="0" w:space="0" w:color="auto"/>
                <w:right w:val="none" w:sz="0" w:space="0" w:color="auto"/>
              </w:divBdr>
              <w:divsChild>
                <w:div w:id="532888534">
                  <w:marLeft w:val="0"/>
                  <w:marRight w:val="0"/>
                  <w:marTop w:val="0"/>
                  <w:marBottom w:val="0"/>
                  <w:divBdr>
                    <w:top w:val="none" w:sz="0" w:space="0" w:color="auto"/>
                    <w:left w:val="none" w:sz="0" w:space="0" w:color="auto"/>
                    <w:bottom w:val="none" w:sz="0" w:space="0" w:color="auto"/>
                    <w:right w:val="none" w:sz="0" w:space="0" w:color="auto"/>
                  </w:divBdr>
                  <w:divsChild>
                    <w:div w:id="1792287607">
                      <w:marLeft w:val="0"/>
                      <w:marRight w:val="0"/>
                      <w:marTop w:val="0"/>
                      <w:marBottom w:val="0"/>
                      <w:divBdr>
                        <w:top w:val="none" w:sz="0" w:space="0" w:color="auto"/>
                        <w:left w:val="none" w:sz="0" w:space="0" w:color="auto"/>
                        <w:bottom w:val="none" w:sz="0" w:space="0" w:color="auto"/>
                        <w:right w:val="none" w:sz="0" w:space="0" w:color="auto"/>
                      </w:divBdr>
                      <w:divsChild>
                        <w:div w:id="673268119">
                          <w:marLeft w:val="0"/>
                          <w:marRight w:val="0"/>
                          <w:marTop w:val="0"/>
                          <w:marBottom w:val="0"/>
                          <w:divBdr>
                            <w:top w:val="none" w:sz="0" w:space="0" w:color="auto"/>
                            <w:left w:val="none" w:sz="0" w:space="0" w:color="auto"/>
                            <w:bottom w:val="none" w:sz="0" w:space="0" w:color="auto"/>
                            <w:right w:val="none" w:sz="0" w:space="0" w:color="auto"/>
                          </w:divBdr>
                          <w:divsChild>
                            <w:div w:id="1615287797">
                              <w:marLeft w:val="0"/>
                              <w:marRight w:val="0"/>
                              <w:marTop w:val="0"/>
                              <w:marBottom w:val="0"/>
                              <w:divBdr>
                                <w:top w:val="none" w:sz="0" w:space="0" w:color="auto"/>
                                <w:left w:val="none" w:sz="0" w:space="0" w:color="auto"/>
                                <w:bottom w:val="none" w:sz="0" w:space="0" w:color="auto"/>
                                <w:right w:val="none" w:sz="0" w:space="0" w:color="auto"/>
                              </w:divBdr>
                              <w:divsChild>
                                <w:div w:id="1976451793">
                                  <w:marLeft w:val="0"/>
                                  <w:marRight w:val="0"/>
                                  <w:marTop w:val="0"/>
                                  <w:marBottom w:val="0"/>
                                  <w:divBdr>
                                    <w:top w:val="none" w:sz="0" w:space="0" w:color="auto"/>
                                    <w:left w:val="none" w:sz="0" w:space="0" w:color="auto"/>
                                    <w:bottom w:val="none" w:sz="0" w:space="0" w:color="auto"/>
                                    <w:right w:val="none" w:sz="0" w:space="0" w:color="auto"/>
                                  </w:divBdr>
                                  <w:divsChild>
                                    <w:div w:id="267812539">
                                      <w:marLeft w:val="0"/>
                                      <w:marRight w:val="0"/>
                                      <w:marTop w:val="0"/>
                                      <w:marBottom w:val="0"/>
                                      <w:divBdr>
                                        <w:top w:val="none" w:sz="0" w:space="0" w:color="auto"/>
                                        <w:left w:val="none" w:sz="0" w:space="0" w:color="auto"/>
                                        <w:bottom w:val="none" w:sz="0" w:space="0" w:color="auto"/>
                                        <w:right w:val="none" w:sz="0" w:space="0" w:color="auto"/>
                                      </w:divBdr>
                                      <w:divsChild>
                                        <w:div w:id="279923554">
                                          <w:marLeft w:val="0"/>
                                          <w:marRight w:val="0"/>
                                          <w:marTop w:val="0"/>
                                          <w:marBottom w:val="0"/>
                                          <w:divBdr>
                                            <w:top w:val="none" w:sz="0" w:space="0" w:color="auto"/>
                                            <w:left w:val="none" w:sz="0" w:space="0" w:color="auto"/>
                                            <w:bottom w:val="none" w:sz="0" w:space="0" w:color="auto"/>
                                            <w:right w:val="none" w:sz="0" w:space="0" w:color="auto"/>
                                          </w:divBdr>
                                          <w:divsChild>
                                            <w:div w:id="645475662">
                                              <w:marLeft w:val="0"/>
                                              <w:marRight w:val="0"/>
                                              <w:marTop w:val="0"/>
                                              <w:marBottom w:val="0"/>
                                              <w:divBdr>
                                                <w:top w:val="none" w:sz="0" w:space="0" w:color="auto"/>
                                                <w:left w:val="none" w:sz="0" w:space="0" w:color="auto"/>
                                                <w:bottom w:val="none" w:sz="0" w:space="0" w:color="auto"/>
                                                <w:right w:val="none" w:sz="0" w:space="0" w:color="auto"/>
                                              </w:divBdr>
                                              <w:divsChild>
                                                <w:div w:id="10275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091705">
      <w:bodyDiv w:val="1"/>
      <w:marLeft w:val="0"/>
      <w:marRight w:val="0"/>
      <w:marTop w:val="0"/>
      <w:marBottom w:val="0"/>
      <w:divBdr>
        <w:top w:val="none" w:sz="0" w:space="0" w:color="auto"/>
        <w:left w:val="none" w:sz="0" w:space="0" w:color="auto"/>
        <w:bottom w:val="none" w:sz="0" w:space="0" w:color="auto"/>
        <w:right w:val="none" w:sz="0" w:space="0" w:color="auto"/>
      </w:divBdr>
      <w:divsChild>
        <w:div w:id="576130777">
          <w:marLeft w:val="0"/>
          <w:marRight w:val="0"/>
          <w:marTop w:val="480"/>
          <w:marBottom w:val="480"/>
          <w:divBdr>
            <w:top w:val="none" w:sz="0" w:space="0" w:color="auto"/>
            <w:left w:val="none" w:sz="0" w:space="0" w:color="auto"/>
            <w:bottom w:val="none" w:sz="0" w:space="0" w:color="auto"/>
            <w:right w:val="none" w:sz="0" w:space="0" w:color="auto"/>
          </w:divBdr>
          <w:divsChild>
            <w:div w:id="2124614748">
              <w:marLeft w:val="0"/>
              <w:marRight w:val="0"/>
              <w:marTop w:val="0"/>
              <w:marBottom w:val="0"/>
              <w:divBdr>
                <w:top w:val="none" w:sz="0" w:space="0" w:color="auto"/>
                <w:left w:val="none" w:sz="0" w:space="0" w:color="auto"/>
                <w:bottom w:val="none" w:sz="0" w:space="0" w:color="auto"/>
                <w:right w:val="none" w:sz="0" w:space="0" w:color="auto"/>
              </w:divBdr>
              <w:divsChild>
                <w:div w:id="499127494">
                  <w:marLeft w:val="0"/>
                  <w:marRight w:val="-26"/>
                  <w:marTop w:val="0"/>
                  <w:marBottom w:val="0"/>
                  <w:divBdr>
                    <w:top w:val="none" w:sz="0" w:space="0" w:color="auto"/>
                    <w:left w:val="none" w:sz="0" w:space="0" w:color="auto"/>
                    <w:bottom w:val="none" w:sz="0" w:space="0" w:color="auto"/>
                    <w:right w:val="none" w:sz="0" w:space="0" w:color="auto"/>
                  </w:divBdr>
                  <w:divsChild>
                    <w:div w:id="1113474894">
                      <w:marLeft w:val="7"/>
                      <w:marRight w:val="34"/>
                      <w:marTop w:val="0"/>
                      <w:marBottom w:val="0"/>
                      <w:divBdr>
                        <w:top w:val="none" w:sz="0" w:space="0" w:color="auto"/>
                        <w:left w:val="none" w:sz="0" w:space="0" w:color="auto"/>
                        <w:bottom w:val="none" w:sz="0" w:space="0" w:color="auto"/>
                        <w:right w:val="none" w:sz="0" w:space="0" w:color="auto"/>
                      </w:divBdr>
                      <w:divsChild>
                        <w:div w:id="3729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704797">
      <w:bodyDiv w:val="1"/>
      <w:marLeft w:val="0"/>
      <w:marRight w:val="0"/>
      <w:marTop w:val="0"/>
      <w:marBottom w:val="0"/>
      <w:divBdr>
        <w:top w:val="none" w:sz="0" w:space="0" w:color="auto"/>
        <w:left w:val="none" w:sz="0" w:space="0" w:color="auto"/>
        <w:bottom w:val="none" w:sz="0" w:space="0" w:color="auto"/>
        <w:right w:val="none" w:sz="0" w:space="0" w:color="auto"/>
      </w:divBdr>
      <w:divsChild>
        <w:div w:id="1512834322">
          <w:marLeft w:val="0"/>
          <w:marRight w:val="0"/>
          <w:marTop w:val="0"/>
          <w:marBottom w:val="0"/>
          <w:divBdr>
            <w:top w:val="none" w:sz="0" w:space="0" w:color="auto"/>
            <w:left w:val="none" w:sz="0" w:space="0" w:color="auto"/>
            <w:bottom w:val="none" w:sz="0" w:space="0" w:color="auto"/>
            <w:right w:val="none" w:sz="0" w:space="0" w:color="auto"/>
          </w:divBdr>
          <w:divsChild>
            <w:div w:id="1619138774">
              <w:marLeft w:val="0"/>
              <w:marRight w:val="0"/>
              <w:marTop w:val="0"/>
              <w:marBottom w:val="816"/>
              <w:divBdr>
                <w:top w:val="none" w:sz="0" w:space="0" w:color="auto"/>
                <w:left w:val="none" w:sz="0" w:space="0" w:color="auto"/>
                <w:bottom w:val="none" w:sz="0" w:space="0" w:color="auto"/>
                <w:right w:val="none" w:sz="0" w:space="0" w:color="auto"/>
              </w:divBdr>
              <w:divsChild>
                <w:div w:id="2121485163">
                  <w:marLeft w:val="0"/>
                  <w:marRight w:val="0"/>
                  <w:marTop w:val="0"/>
                  <w:marBottom w:val="0"/>
                  <w:divBdr>
                    <w:top w:val="none" w:sz="0" w:space="0" w:color="auto"/>
                    <w:left w:val="none" w:sz="0" w:space="0" w:color="auto"/>
                    <w:bottom w:val="none" w:sz="0" w:space="0" w:color="auto"/>
                    <w:right w:val="none" w:sz="0" w:space="0" w:color="auto"/>
                  </w:divBdr>
                  <w:divsChild>
                    <w:div w:id="40716326">
                      <w:marLeft w:val="0"/>
                      <w:marRight w:val="0"/>
                      <w:marTop w:val="0"/>
                      <w:marBottom w:val="0"/>
                      <w:divBdr>
                        <w:top w:val="none" w:sz="0" w:space="0" w:color="auto"/>
                        <w:left w:val="none" w:sz="0" w:space="0" w:color="auto"/>
                        <w:bottom w:val="none" w:sz="0" w:space="0" w:color="auto"/>
                        <w:right w:val="none" w:sz="0" w:space="0" w:color="auto"/>
                      </w:divBdr>
                      <w:divsChild>
                        <w:div w:id="839810097">
                          <w:marLeft w:val="0"/>
                          <w:marRight w:val="0"/>
                          <w:marTop w:val="0"/>
                          <w:marBottom w:val="0"/>
                          <w:divBdr>
                            <w:top w:val="none" w:sz="0" w:space="0" w:color="auto"/>
                            <w:left w:val="none" w:sz="0" w:space="0" w:color="auto"/>
                            <w:bottom w:val="none" w:sz="0" w:space="0" w:color="auto"/>
                            <w:right w:val="none" w:sz="0" w:space="0" w:color="auto"/>
                          </w:divBdr>
                          <w:divsChild>
                            <w:div w:id="1884822825">
                              <w:marLeft w:val="0"/>
                              <w:marRight w:val="0"/>
                              <w:marTop w:val="0"/>
                              <w:marBottom w:val="0"/>
                              <w:divBdr>
                                <w:top w:val="none" w:sz="0" w:space="0" w:color="auto"/>
                                <w:left w:val="none" w:sz="0" w:space="0" w:color="auto"/>
                                <w:bottom w:val="none" w:sz="0" w:space="0" w:color="auto"/>
                                <w:right w:val="none" w:sz="0" w:space="0" w:color="auto"/>
                              </w:divBdr>
                              <w:divsChild>
                                <w:div w:id="1403912675">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725897">
      <w:bodyDiv w:val="1"/>
      <w:marLeft w:val="0"/>
      <w:marRight w:val="0"/>
      <w:marTop w:val="0"/>
      <w:marBottom w:val="0"/>
      <w:divBdr>
        <w:top w:val="none" w:sz="0" w:space="0" w:color="auto"/>
        <w:left w:val="none" w:sz="0" w:space="0" w:color="auto"/>
        <w:bottom w:val="none" w:sz="0" w:space="0" w:color="auto"/>
        <w:right w:val="none" w:sz="0" w:space="0" w:color="auto"/>
      </w:divBdr>
    </w:div>
    <w:div w:id="467479698">
      <w:bodyDiv w:val="1"/>
      <w:marLeft w:val="0"/>
      <w:marRight w:val="0"/>
      <w:marTop w:val="0"/>
      <w:marBottom w:val="0"/>
      <w:divBdr>
        <w:top w:val="none" w:sz="0" w:space="0" w:color="auto"/>
        <w:left w:val="none" w:sz="0" w:space="0" w:color="auto"/>
        <w:bottom w:val="none" w:sz="0" w:space="0" w:color="auto"/>
        <w:right w:val="none" w:sz="0" w:space="0" w:color="auto"/>
      </w:divBdr>
    </w:div>
    <w:div w:id="481430717">
      <w:bodyDiv w:val="1"/>
      <w:marLeft w:val="0"/>
      <w:marRight w:val="0"/>
      <w:marTop w:val="0"/>
      <w:marBottom w:val="0"/>
      <w:divBdr>
        <w:top w:val="none" w:sz="0" w:space="0" w:color="auto"/>
        <w:left w:val="none" w:sz="0" w:space="0" w:color="auto"/>
        <w:bottom w:val="none" w:sz="0" w:space="0" w:color="auto"/>
        <w:right w:val="none" w:sz="0" w:space="0" w:color="auto"/>
      </w:divBdr>
    </w:div>
    <w:div w:id="495077521">
      <w:bodyDiv w:val="1"/>
      <w:marLeft w:val="0"/>
      <w:marRight w:val="0"/>
      <w:marTop w:val="0"/>
      <w:marBottom w:val="0"/>
      <w:divBdr>
        <w:top w:val="none" w:sz="0" w:space="0" w:color="auto"/>
        <w:left w:val="none" w:sz="0" w:space="0" w:color="auto"/>
        <w:bottom w:val="none" w:sz="0" w:space="0" w:color="auto"/>
        <w:right w:val="none" w:sz="0" w:space="0" w:color="auto"/>
      </w:divBdr>
    </w:div>
    <w:div w:id="505247005">
      <w:bodyDiv w:val="1"/>
      <w:marLeft w:val="0"/>
      <w:marRight w:val="0"/>
      <w:marTop w:val="0"/>
      <w:marBottom w:val="0"/>
      <w:divBdr>
        <w:top w:val="none" w:sz="0" w:space="0" w:color="auto"/>
        <w:left w:val="none" w:sz="0" w:space="0" w:color="auto"/>
        <w:bottom w:val="none" w:sz="0" w:space="0" w:color="auto"/>
        <w:right w:val="none" w:sz="0" w:space="0" w:color="auto"/>
      </w:divBdr>
    </w:div>
    <w:div w:id="508301329">
      <w:bodyDiv w:val="1"/>
      <w:marLeft w:val="0"/>
      <w:marRight w:val="0"/>
      <w:marTop w:val="0"/>
      <w:marBottom w:val="0"/>
      <w:divBdr>
        <w:top w:val="none" w:sz="0" w:space="0" w:color="auto"/>
        <w:left w:val="none" w:sz="0" w:space="0" w:color="auto"/>
        <w:bottom w:val="none" w:sz="0" w:space="0" w:color="auto"/>
        <w:right w:val="none" w:sz="0" w:space="0" w:color="auto"/>
      </w:divBdr>
      <w:divsChild>
        <w:div w:id="2026706866">
          <w:marLeft w:val="0"/>
          <w:marRight w:val="0"/>
          <w:marTop w:val="0"/>
          <w:marBottom w:val="0"/>
          <w:divBdr>
            <w:top w:val="none" w:sz="0" w:space="0" w:color="auto"/>
            <w:left w:val="none" w:sz="0" w:space="0" w:color="auto"/>
            <w:bottom w:val="none" w:sz="0" w:space="0" w:color="auto"/>
            <w:right w:val="none" w:sz="0" w:space="0" w:color="auto"/>
          </w:divBdr>
          <w:divsChild>
            <w:div w:id="1575166151">
              <w:marLeft w:val="0"/>
              <w:marRight w:val="0"/>
              <w:marTop w:val="0"/>
              <w:marBottom w:val="816"/>
              <w:divBdr>
                <w:top w:val="none" w:sz="0" w:space="0" w:color="auto"/>
                <w:left w:val="none" w:sz="0" w:space="0" w:color="auto"/>
                <w:bottom w:val="none" w:sz="0" w:space="0" w:color="auto"/>
                <w:right w:val="none" w:sz="0" w:space="0" w:color="auto"/>
              </w:divBdr>
              <w:divsChild>
                <w:div w:id="373892978">
                  <w:marLeft w:val="0"/>
                  <w:marRight w:val="0"/>
                  <w:marTop w:val="0"/>
                  <w:marBottom w:val="0"/>
                  <w:divBdr>
                    <w:top w:val="none" w:sz="0" w:space="0" w:color="auto"/>
                    <w:left w:val="none" w:sz="0" w:space="0" w:color="auto"/>
                    <w:bottom w:val="none" w:sz="0" w:space="0" w:color="auto"/>
                    <w:right w:val="none" w:sz="0" w:space="0" w:color="auto"/>
                  </w:divBdr>
                  <w:divsChild>
                    <w:div w:id="1247419731">
                      <w:marLeft w:val="0"/>
                      <w:marRight w:val="0"/>
                      <w:marTop w:val="0"/>
                      <w:marBottom w:val="0"/>
                      <w:divBdr>
                        <w:top w:val="none" w:sz="0" w:space="0" w:color="auto"/>
                        <w:left w:val="none" w:sz="0" w:space="0" w:color="auto"/>
                        <w:bottom w:val="none" w:sz="0" w:space="0" w:color="auto"/>
                        <w:right w:val="none" w:sz="0" w:space="0" w:color="auto"/>
                      </w:divBdr>
                      <w:divsChild>
                        <w:div w:id="1947350879">
                          <w:marLeft w:val="0"/>
                          <w:marRight w:val="0"/>
                          <w:marTop w:val="0"/>
                          <w:marBottom w:val="0"/>
                          <w:divBdr>
                            <w:top w:val="none" w:sz="0" w:space="0" w:color="auto"/>
                            <w:left w:val="none" w:sz="0" w:space="0" w:color="auto"/>
                            <w:bottom w:val="none" w:sz="0" w:space="0" w:color="auto"/>
                            <w:right w:val="none" w:sz="0" w:space="0" w:color="auto"/>
                          </w:divBdr>
                          <w:divsChild>
                            <w:div w:id="580917743">
                              <w:marLeft w:val="0"/>
                              <w:marRight w:val="0"/>
                              <w:marTop w:val="0"/>
                              <w:marBottom w:val="0"/>
                              <w:divBdr>
                                <w:top w:val="none" w:sz="0" w:space="0" w:color="auto"/>
                                <w:left w:val="none" w:sz="0" w:space="0" w:color="auto"/>
                                <w:bottom w:val="none" w:sz="0" w:space="0" w:color="auto"/>
                                <w:right w:val="none" w:sz="0" w:space="0" w:color="auto"/>
                              </w:divBdr>
                              <w:divsChild>
                                <w:div w:id="15636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56344">
      <w:bodyDiv w:val="1"/>
      <w:marLeft w:val="0"/>
      <w:marRight w:val="0"/>
      <w:marTop w:val="0"/>
      <w:marBottom w:val="0"/>
      <w:divBdr>
        <w:top w:val="none" w:sz="0" w:space="0" w:color="auto"/>
        <w:left w:val="none" w:sz="0" w:space="0" w:color="auto"/>
        <w:bottom w:val="none" w:sz="0" w:space="0" w:color="auto"/>
        <w:right w:val="none" w:sz="0" w:space="0" w:color="auto"/>
      </w:divBdr>
      <w:divsChild>
        <w:div w:id="1901093052">
          <w:marLeft w:val="0"/>
          <w:marRight w:val="0"/>
          <w:marTop w:val="0"/>
          <w:marBottom w:val="0"/>
          <w:divBdr>
            <w:top w:val="none" w:sz="0" w:space="0" w:color="auto"/>
            <w:left w:val="none" w:sz="0" w:space="0" w:color="auto"/>
            <w:bottom w:val="none" w:sz="0" w:space="0" w:color="auto"/>
            <w:right w:val="none" w:sz="0" w:space="0" w:color="auto"/>
          </w:divBdr>
          <w:divsChild>
            <w:div w:id="134838644">
              <w:marLeft w:val="0"/>
              <w:marRight w:val="0"/>
              <w:marTop w:val="0"/>
              <w:marBottom w:val="816"/>
              <w:divBdr>
                <w:top w:val="none" w:sz="0" w:space="0" w:color="auto"/>
                <w:left w:val="none" w:sz="0" w:space="0" w:color="auto"/>
                <w:bottom w:val="none" w:sz="0" w:space="0" w:color="auto"/>
                <w:right w:val="none" w:sz="0" w:space="0" w:color="auto"/>
              </w:divBdr>
              <w:divsChild>
                <w:div w:id="52704773">
                  <w:marLeft w:val="0"/>
                  <w:marRight w:val="0"/>
                  <w:marTop w:val="0"/>
                  <w:marBottom w:val="0"/>
                  <w:divBdr>
                    <w:top w:val="none" w:sz="0" w:space="0" w:color="auto"/>
                    <w:left w:val="none" w:sz="0" w:space="0" w:color="auto"/>
                    <w:bottom w:val="none" w:sz="0" w:space="0" w:color="auto"/>
                    <w:right w:val="none" w:sz="0" w:space="0" w:color="auto"/>
                  </w:divBdr>
                  <w:divsChild>
                    <w:div w:id="1227305981">
                      <w:marLeft w:val="0"/>
                      <w:marRight w:val="0"/>
                      <w:marTop w:val="0"/>
                      <w:marBottom w:val="0"/>
                      <w:divBdr>
                        <w:top w:val="none" w:sz="0" w:space="0" w:color="auto"/>
                        <w:left w:val="none" w:sz="0" w:space="0" w:color="auto"/>
                        <w:bottom w:val="none" w:sz="0" w:space="0" w:color="auto"/>
                        <w:right w:val="none" w:sz="0" w:space="0" w:color="auto"/>
                      </w:divBdr>
                      <w:divsChild>
                        <w:div w:id="344599430">
                          <w:marLeft w:val="0"/>
                          <w:marRight w:val="0"/>
                          <w:marTop w:val="0"/>
                          <w:marBottom w:val="0"/>
                          <w:divBdr>
                            <w:top w:val="none" w:sz="0" w:space="0" w:color="auto"/>
                            <w:left w:val="none" w:sz="0" w:space="0" w:color="auto"/>
                            <w:bottom w:val="none" w:sz="0" w:space="0" w:color="auto"/>
                            <w:right w:val="none" w:sz="0" w:space="0" w:color="auto"/>
                          </w:divBdr>
                          <w:divsChild>
                            <w:div w:id="301621535">
                              <w:marLeft w:val="0"/>
                              <w:marRight w:val="0"/>
                              <w:marTop w:val="0"/>
                              <w:marBottom w:val="0"/>
                              <w:divBdr>
                                <w:top w:val="none" w:sz="0" w:space="0" w:color="auto"/>
                                <w:left w:val="none" w:sz="0" w:space="0" w:color="auto"/>
                                <w:bottom w:val="none" w:sz="0" w:space="0" w:color="auto"/>
                                <w:right w:val="none" w:sz="0" w:space="0" w:color="auto"/>
                              </w:divBdr>
                              <w:divsChild>
                                <w:div w:id="669873834">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645771">
      <w:bodyDiv w:val="1"/>
      <w:marLeft w:val="0"/>
      <w:marRight w:val="0"/>
      <w:marTop w:val="0"/>
      <w:marBottom w:val="0"/>
      <w:divBdr>
        <w:top w:val="none" w:sz="0" w:space="0" w:color="auto"/>
        <w:left w:val="none" w:sz="0" w:space="0" w:color="auto"/>
        <w:bottom w:val="none" w:sz="0" w:space="0" w:color="auto"/>
        <w:right w:val="none" w:sz="0" w:space="0" w:color="auto"/>
      </w:divBdr>
      <w:divsChild>
        <w:div w:id="1011298959">
          <w:marLeft w:val="0"/>
          <w:marRight w:val="0"/>
          <w:marTop w:val="0"/>
          <w:marBottom w:val="0"/>
          <w:divBdr>
            <w:top w:val="none" w:sz="0" w:space="0" w:color="auto"/>
            <w:left w:val="none" w:sz="0" w:space="0" w:color="auto"/>
            <w:bottom w:val="none" w:sz="0" w:space="0" w:color="auto"/>
            <w:right w:val="none" w:sz="0" w:space="0" w:color="auto"/>
          </w:divBdr>
          <w:divsChild>
            <w:div w:id="760879841">
              <w:marLeft w:val="0"/>
              <w:marRight w:val="0"/>
              <w:marTop w:val="0"/>
              <w:marBottom w:val="0"/>
              <w:divBdr>
                <w:top w:val="none" w:sz="0" w:space="0" w:color="auto"/>
                <w:left w:val="none" w:sz="0" w:space="0" w:color="auto"/>
                <w:bottom w:val="none" w:sz="0" w:space="0" w:color="auto"/>
                <w:right w:val="none" w:sz="0" w:space="0" w:color="auto"/>
              </w:divBdr>
              <w:divsChild>
                <w:div w:id="1703938356">
                  <w:marLeft w:val="3720"/>
                  <w:marRight w:val="3840"/>
                  <w:marTop w:val="0"/>
                  <w:marBottom w:val="0"/>
                  <w:divBdr>
                    <w:top w:val="none" w:sz="0" w:space="0" w:color="auto"/>
                    <w:left w:val="none" w:sz="0" w:space="0" w:color="auto"/>
                    <w:bottom w:val="none" w:sz="0" w:space="0" w:color="auto"/>
                    <w:right w:val="none" w:sz="0" w:space="0" w:color="auto"/>
                  </w:divBdr>
                  <w:divsChild>
                    <w:div w:id="638996178">
                      <w:marLeft w:val="0"/>
                      <w:marRight w:val="0"/>
                      <w:marTop w:val="0"/>
                      <w:marBottom w:val="0"/>
                      <w:divBdr>
                        <w:top w:val="none" w:sz="0" w:space="0" w:color="auto"/>
                        <w:left w:val="none" w:sz="0" w:space="0" w:color="auto"/>
                        <w:bottom w:val="none" w:sz="0" w:space="0" w:color="auto"/>
                        <w:right w:val="none" w:sz="0" w:space="0" w:color="auto"/>
                      </w:divBdr>
                      <w:divsChild>
                        <w:div w:id="114376622">
                          <w:marLeft w:val="0"/>
                          <w:marRight w:val="0"/>
                          <w:marTop w:val="0"/>
                          <w:marBottom w:val="0"/>
                          <w:divBdr>
                            <w:top w:val="none" w:sz="0" w:space="0" w:color="auto"/>
                            <w:left w:val="none" w:sz="0" w:space="0" w:color="auto"/>
                            <w:bottom w:val="none" w:sz="0" w:space="0" w:color="auto"/>
                            <w:right w:val="none" w:sz="0" w:space="0" w:color="auto"/>
                          </w:divBdr>
                        </w:div>
                        <w:div w:id="1669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545779">
      <w:bodyDiv w:val="1"/>
      <w:marLeft w:val="0"/>
      <w:marRight w:val="0"/>
      <w:marTop w:val="0"/>
      <w:marBottom w:val="0"/>
      <w:divBdr>
        <w:top w:val="none" w:sz="0" w:space="0" w:color="auto"/>
        <w:left w:val="none" w:sz="0" w:space="0" w:color="auto"/>
        <w:bottom w:val="none" w:sz="0" w:space="0" w:color="auto"/>
        <w:right w:val="none" w:sz="0" w:space="0" w:color="auto"/>
      </w:divBdr>
    </w:div>
    <w:div w:id="567887820">
      <w:bodyDiv w:val="1"/>
      <w:marLeft w:val="0"/>
      <w:marRight w:val="0"/>
      <w:marTop w:val="0"/>
      <w:marBottom w:val="0"/>
      <w:divBdr>
        <w:top w:val="none" w:sz="0" w:space="0" w:color="auto"/>
        <w:left w:val="none" w:sz="0" w:space="0" w:color="auto"/>
        <w:bottom w:val="none" w:sz="0" w:space="0" w:color="auto"/>
        <w:right w:val="none" w:sz="0" w:space="0" w:color="auto"/>
      </w:divBdr>
      <w:divsChild>
        <w:div w:id="343675069">
          <w:marLeft w:val="0"/>
          <w:marRight w:val="0"/>
          <w:marTop w:val="0"/>
          <w:marBottom w:val="0"/>
          <w:divBdr>
            <w:top w:val="none" w:sz="0" w:space="0" w:color="auto"/>
            <w:left w:val="none" w:sz="0" w:space="0" w:color="auto"/>
            <w:bottom w:val="none" w:sz="0" w:space="0" w:color="auto"/>
            <w:right w:val="none" w:sz="0" w:space="0" w:color="auto"/>
          </w:divBdr>
          <w:divsChild>
            <w:div w:id="702098192">
              <w:marLeft w:val="0"/>
              <w:marRight w:val="0"/>
              <w:marTop w:val="0"/>
              <w:marBottom w:val="0"/>
              <w:divBdr>
                <w:top w:val="none" w:sz="0" w:space="0" w:color="auto"/>
                <w:left w:val="none" w:sz="0" w:space="0" w:color="auto"/>
                <w:bottom w:val="none" w:sz="0" w:space="0" w:color="auto"/>
                <w:right w:val="none" w:sz="0" w:space="0" w:color="auto"/>
              </w:divBdr>
              <w:divsChild>
                <w:div w:id="1079134044">
                  <w:marLeft w:val="0"/>
                  <w:marRight w:val="0"/>
                  <w:marTop w:val="0"/>
                  <w:marBottom w:val="0"/>
                  <w:divBdr>
                    <w:top w:val="none" w:sz="0" w:space="0" w:color="auto"/>
                    <w:left w:val="none" w:sz="0" w:space="0" w:color="auto"/>
                    <w:bottom w:val="none" w:sz="0" w:space="0" w:color="auto"/>
                    <w:right w:val="none" w:sz="0" w:space="0" w:color="auto"/>
                  </w:divBdr>
                  <w:divsChild>
                    <w:div w:id="1019358690">
                      <w:marLeft w:val="0"/>
                      <w:marRight w:val="0"/>
                      <w:marTop w:val="0"/>
                      <w:marBottom w:val="0"/>
                      <w:divBdr>
                        <w:top w:val="none" w:sz="0" w:space="0" w:color="auto"/>
                        <w:left w:val="none" w:sz="0" w:space="0" w:color="auto"/>
                        <w:bottom w:val="none" w:sz="0" w:space="0" w:color="auto"/>
                        <w:right w:val="none" w:sz="0" w:space="0" w:color="auto"/>
                      </w:divBdr>
                      <w:divsChild>
                        <w:div w:id="234439136">
                          <w:marLeft w:val="0"/>
                          <w:marRight w:val="0"/>
                          <w:marTop w:val="0"/>
                          <w:marBottom w:val="0"/>
                          <w:divBdr>
                            <w:top w:val="none" w:sz="0" w:space="0" w:color="auto"/>
                            <w:left w:val="none" w:sz="0" w:space="0" w:color="auto"/>
                            <w:bottom w:val="none" w:sz="0" w:space="0" w:color="auto"/>
                            <w:right w:val="none" w:sz="0" w:space="0" w:color="auto"/>
                          </w:divBdr>
                          <w:divsChild>
                            <w:div w:id="1808007939">
                              <w:marLeft w:val="0"/>
                              <w:marRight w:val="0"/>
                              <w:marTop w:val="0"/>
                              <w:marBottom w:val="0"/>
                              <w:divBdr>
                                <w:top w:val="none" w:sz="0" w:space="0" w:color="auto"/>
                                <w:left w:val="none" w:sz="0" w:space="0" w:color="auto"/>
                                <w:bottom w:val="none" w:sz="0" w:space="0" w:color="auto"/>
                                <w:right w:val="none" w:sz="0" w:space="0" w:color="auto"/>
                              </w:divBdr>
                              <w:divsChild>
                                <w:div w:id="482619325">
                                  <w:marLeft w:val="0"/>
                                  <w:marRight w:val="0"/>
                                  <w:marTop w:val="0"/>
                                  <w:marBottom w:val="0"/>
                                  <w:divBdr>
                                    <w:top w:val="none" w:sz="0" w:space="0" w:color="auto"/>
                                    <w:left w:val="none" w:sz="0" w:space="0" w:color="auto"/>
                                    <w:bottom w:val="none" w:sz="0" w:space="0" w:color="auto"/>
                                    <w:right w:val="none" w:sz="0" w:space="0" w:color="auto"/>
                                  </w:divBdr>
                                  <w:divsChild>
                                    <w:div w:id="1767924814">
                                      <w:marLeft w:val="0"/>
                                      <w:marRight w:val="0"/>
                                      <w:marTop w:val="0"/>
                                      <w:marBottom w:val="0"/>
                                      <w:divBdr>
                                        <w:top w:val="none" w:sz="0" w:space="0" w:color="auto"/>
                                        <w:left w:val="none" w:sz="0" w:space="0" w:color="auto"/>
                                        <w:bottom w:val="none" w:sz="0" w:space="0" w:color="auto"/>
                                        <w:right w:val="none" w:sz="0" w:space="0" w:color="auto"/>
                                      </w:divBdr>
                                      <w:divsChild>
                                        <w:div w:id="1823504919">
                                          <w:marLeft w:val="0"/>
                                          <w:marRight w:val="0"/>
                                          <w:marTop w:val="0"/>
                                          <w:marBottom w:val="0"/>
                                          <w:divBdr>
                                            <w:top w:val="none" w:sz="0" w:space="0" w:color="auto"/>
                                            <w:left w:val="none" w:sz="0" w:space="0" w:color="auto"/>
                                            <w:bottom w:val="none" w:sz="0" w:space="0" w:color="auto"/>
                                            <w:right w:val="none" w:sz="0" w:space="0" w:color="auto"/>
                                          </w:divBdr>
                                          <w:divsChild>
                                            <w:div w:id="24908911">
                                              <w:marLeft w:val="0"/>
                                              <w:marRight w:val="0"/>
                                              <w:marTop w:val="0"/>
                                              <w:marBottom w:val="0"/>
                                              <w:divBdr>
                                                <w:top w:val="none" w:sz="0" w:space="0" w:color="auto"/>
                                                <w:left w:val="none" w:sz="0" w:space="0" w:color="auto"/>
                                                <w:bottom w:val="none" w:sz="0" w:space="0" w:color="auto"/>
                                                <w:right w:val="none" w:sz="0" w:space="0" w:color="auto"/>
                                              </w:divBdr>
                                              <w:divsChild>
                                                <w:div w:id="1716544616">
                                                  <w:marLeft w:val="0"/>
                                                  <w:marRight w:val="0"/>
                                                  <w:marTop w:val="0"/>
                                                  <w:marBottom w:val="0"/>
                                                  <w:divBdr>
                                                    <w:top w:val="none" w:sz="0" w:space="0" w:color="auto"/>
                                                    <w:left w:val="none" w:sz="0" w:space="0" w:color="auto"/>
                                                    <w:bottom w:val="none" w:sz="0" w:space="0" w:color="auto"/>
                                                    <w:right w:val="none" w:sz="0" w:space="0" w:color="auto"/>
                                                  </w:divBdr>
                                                  <w:divsChild>
                                                    <w:div w:id="716314732">
                                                      <w:marLeft w:val="0"/>
                                                      <w:marRight w:val="0"/>
                                                      <w:marTop w:val="0"/>
                                                      <w:marBottom w:val="0"/>
                                                      <w:divBdr>
                                                        <w:top w:val="none" w:sz="0" w:space="0" w:color="auto"/>
                                                        <w:left w:val="none" w:sz="0" w:space="0" w:color="auto"/>
                                                        <w:bottom w:val="none" w:sz="0" w:space="0" w:color="auto"/>
                                                        <w:right w:val="none" w:sz="0" w:space="0" w:color="auto"/>
                                                      </w:divBdr>
                                                      <w:divsChild>
                                                        <w:div w:id="13578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0376173">
      <w:bodyDiv w:val="1"/>
      <w:marLeft w:val="0"/>
      <w:marRight w:val="0"/>
      <w:marTop w:val="0"/>
      <w:marBottom w:val="0"/>
      <w:divBdr>
        <w:top w:val="none" w:sz="0" w:space="0" w:color="auto"/>
        <w:left w:val="none" w:sz="0" w:space="0" w:color="auto"/>
        <w:bottom w:val="none" w:sz="0" w:space="0" w:color="auto"/>
        <w:right w:val="none" w:sz="0" w:space="0" w:color="auto"/>
      </w:divBdr>
      <w:divsChild>
        <w:div w:id="960116003">
          <w:marLeft w:val="0"/>
          <w:marRight w:val="0"/>
          <w:marTop w:val="0"/>
          <w:marBottom w:val="0"/>
          <w:divBdr>
            <w:top w:val="none" w:sz="0" w:space="0" w:color="auto"/>
            <w:left w:val="none" w:sz="0" w:space="0" w:color="auto"/>
            <w:bottom w:val="none" w:sz="0" w:space="0" w:color="auto"/>
            <w:right w:val="none" w:sz="0" w:space="0" w:color="auto"/>
          </w:divBdr>
        </w:div>
      </w:divsChild>
    </w:div>
    <w:div w:id="617489974">
      <w:bodyDiv w:val="1"/>
      <w:marLeft w:val="0"/>
      <w:marRight w:val="0"/>
      <w:marTop w:val="0"/>
      <w:marBottom w:val="0"/>
      <w:divBdr>
        <w:top w:val="none" w:sz="0" w:space="0" w:color="auto"/>
        <w:left w:val="none" w:sz="0" w:space="0" w:color="auto"/>
        <w:bottom w:val="none" w:sz="0" w:space="0" w:color="auto"/>
        <w:right w:val="none" w:sz="0" w:space="0" w:color="auto"/>
      </w:divBdr>
    </w:div>
    <w:div w:id="654845180">
      <w:bodyDiv w:val="1"/>
      <w:marLeft w:val="0"/>
      <w:marRight w:val="0"/>
      <w:marTop w:val="0"/>
      <w:marBottom w:val="0"/>
      <w:divBdr>
        <w:top w:val="none" w:sz="0" w:space="0" w:color="auto"/>
        <w:left w:val="none" w:sz="0" w:space="0" w:color="auto"/>
        <w:bottom w:val="none" w:sz="0" w:space="0" w:color="auto"/>
        <w:right w:val="none" w:sz="0" w:space="0" w:color="auto"/>
      </w:divBdr>
      <w:divsChild>
        <w:div w:id="672610953">
          <w:marLeft w:val="0"/>
          <w:marRight w:val="0"/>
          <w:marTop w:val="0"/>
          <w:marBottom w:val="0"/>
          <w:divBdr>
            <w:top w:val="none" w:sz="0" w:space="0" w:color="auto"/>
            <w:left w:val="none" w:sz="0" w:space="0" w:color="auto"/>
            <w:bottom w:val="none" w:sz="0" w:space="0" w:color="auto"/>
            <w:right w:val="none" w:sz="0" w:space="0" w:color="auto"/>
          </w:divBdr>
          <w:divsChild>
            <w:div w:id="612597416">
              <w:marLeft w:val="0"/>
              <w:marRight w:val="0"/>
              <w:marTop w:val="0"/>
              <w:marBottom w:val="0"/>
              <w:divBdr>
                <w:top w:val="none" w:sz="0" w:space="0" w:color="auto"/>
                <w:left w:val="none" w:sz="0" w:space="0" w:color="auto"/>
                <w:bottom w:val="none" w:sz="0" w:space="0" w:color="auto"/>
                <w:right w:val="none" w:sz="0" w:space="0" w:color="auto"/>
              </w:divBdr>
              <w:divsChild>
                <w:div w:id="837111074">
                  <w:marLeft w:val="0"/>
                  <w:marRight w:val="0"/>
                  <w:marTop w:val="0"/>
                  <w:marBottom w:val="0"/>
                  <w:divBdr>
                    <w:top w:val="none" w:sz="0" w:space="0" w:color="auto"/>
                    <w:left w:val="none" w:sz="0" w:space="0" w:color="auto"/>
                    <w:bottom w:val="none" w:sz="0" w:space="0" w:color="auto"/>
                    <w:right w:val="none" w:sz="0" w:space="0" w:color="auto"/>
                  </w:divBdr>
                  <w:divsChild>
                    <w:div w:id="1860926110">
                      <w:marLeft w:val="0"/>
                      <w:marRight w:val="0"/>
                      <w:marTop w:val="0"/>
                      <w:marBottom w:val="0"/>
                      <w:divBdr>
                        <w:top w:val="none" w:sz="0" w:space="0" w:color="auto"/>
                        <w:left w:val="none" w:sz="0" w:space="0" w:color="auto"/>
                        <w:bottom w:val="none" w:sz="0" w:space="0" w:color="auto"/>
                        <w:right w:val="none" w:sz="0" w:space="0" w:color="auto"/>
                      </w:divBdr>
                      <w:divsChild>
                        <w:div w:id="1315601917">
                          <w:marLeft w:val="0"/>
                          <w:marRight w:val="0"/>
                          <w:marTop w:val="0"/>
                          <w:marBottom w:val="0"/>
                          <w:divBdr>
                            <w:top w:val="none" w:sz="0" w:space="0" w:color="auto"/>
                            <w:left w:val="none" w:sz="0" w:space="0" w:color="auto"/>
                            <w:bottom w:val="none" w:sz="0" w:space="0" w:color="auto"/>
                            <w:right w:val="none" w:sz="0" w:space="0" w:color="auto"/>
                          </w:divBdr>
                          <w:divsChild>
                            <w:div w:id="1452941243">
                              <w:marLeft w:val="0"/>
                              <w:marRight w:val="0"/>
                              <w:marTop w:val="0"/>
                              <w:marBottom w:val="0"/>
                              <w:divBdr>
                                <w:top w:val="none" w:sz="0" w:space="0" w:color="auto"/>
                                <w:left w:val="none" w:sz="0" w:space="0" w:color="auto"/>
                                <w:bottom w:val="none" w:sz="0" w:space="0" w:color="auto"/>
                                <w:right w:val="none" w:sz="0" w:space="0" w:color="auto"/>
                              </w:divBdr>
                              <w:divsChild>
                                <w:div w:id="1711950999">
                                  <w:marLeft w:val="0"/>
                                  <w:marRight w:val="0"/>
                                  <w:marTop w:val="0"/>
                                  <w:marBottom w:val="0"/>
                                  <w:divBdr>
                                    <w:top w:val="none" w:sz="0" w:space="0" w:color="auto"/>
                                    <w:left w:val="none" w:sz="0" w:space="0" w:color="auto"/>
                                    <w:bottom w:val="none" w:sz="0" w:space="0" w:color="auto"/>
                                    <w:right w:val="none" w:sz="0" w:space="0" w:color="auto"/>
                                  </w:divBdr>
                                  <w:divsChild>
                                    <w:div w:id="150761336">
                                      <w:marLeft w:val="0"/>
                                      <w:marRight w:val="0"/>
                                      <w:marTop w:val="0"/>
                                      <w:marBottom w:val="0"/>
                                      <w:divBdr>
                                        <w:top w:val="none" w:sz="0" w:space="0" w:color="auto"/>
                                        <w:left w:val="none" w:sz="0" w:space="0" w:color="auto"/>
                                        <w:bottom w:val="none" w:sz="0" w:space="0" w:color="auto"/>
                                        <w:right w:val="none" w:sz="0" w:space="0" w:color="auto"/>
                                      </w:divBdr>
                                      <w:divsChild>
                                        <w:div w:id="1625308775">
                                          <w:marLeft w:val="0"/>
                                          <w:marRight w:val="0"/>
                                          <w:marTop w:val="0"/>
                                          <w:marBottom w:val="0"/>
                                          <w:divBdr>
                                            <w:top w:val="none" w:sz="0" w:space="0" w:color="auto"/>
                                            <w:left w:val="none" w:sz="0" w:space="0" w:color="auto"/>
                                            <w:bottom w:val="none" w:sz="0" w:space="0" w:color="auto"/>
                                            <w:right w:val="none" w:sz="0" w:space="0" w:color="auto"/>
                                          </w:divBdr>
                                          <w:divsChild>
                                            <w:div w:id="86193025">
                                              <w:marLeft w:val="0"/>
                                              <w:marRight w:val="0"/>
                                              <w:marTop w:val="0"/>
                                              <w:marBottom w:val="0"/>
                                              <w:divBdr>
                                                <w:top w:val="none" w:sz="0" w:space="0" w:color="auto"/>
                                                <w:left w:val="none" w:sz="0" w:space="0" w:color="auto"/>
                                                <w:bottom w:val="none" w:sz="0" w:space="0" w:color="auto"/>
                                                <w:right w:val="none" w:sz="0" w:space="0" w:color="auto"/>
                                              </w:divBdr>
                                              <w:divsChild>
                                                <w:div w:id="52656800">
                                                  <w:marLeft w:val="0"/>
                                                  <w:marRight w:val="0"/>
                                                  <w:marTop w:val="0"/>
                                                  <w:marBottom w:val="0"/>
                                                  <w:divBdr>
                                                    <w:top w:val="none" w:sz="0" w:space="0" w:color="auto"/>
                                                    <w:left w:val="none" w:sz="0" w:space="0" w:color="auto"/>
                                                    <w:bottom w:val="none" w:sz="0" w:space="0" w:color="auto"/>
                                                    <w:right w:val="none" w:sz="0" w:space="0" w:color="auto"/>
                                                  </w:divBdr>
                                                  <w:divsChild>
                                                    <w:div w:id="1016881992">
                                                      <w:marLeft w:val="0"/>
                                                      <w:marRight w:val="0"/>
                                                      <w:marTop w:val="0"/>
                                                      <w:marBottom w:val="0"/>
                                                      <w:divBdr>
                                                        <w:top w:val="none" w:sz="0" w:space="0" w:color="auto"/>
                                                        <w:left w:val="none" w:sz="0" w:space="0" w:color="auto"/>
                                                        <w:bottom w:val="none" w:sz="0" w:space="0" w:color="auto"/>
                                                        <w:right w:val="none" w:sz="0" w:space="0" w:color="auto"/>
                                                      </w:divBdr>
                                                      <w:divsChild>
                                                        <w:div w:id="1776631750">
                                                          <w:marLeft w:val="0"/>
                                                          <w:marRight w:val="0"/>
                                                          <w:marTop w:val="0"/>
                                                          <w:marBottom w:val="0"/>
                                                          <w:divBdr>
                                                            <w:top w:val="none" w:sz="0" w:space="0" w:color="auto"/>
                                                            <w:left w:val="none" w:sz="0" w:space="0" w:color="auto"/>
                                                            <w:bottom w:val="none" w:sz="0" w:space="0" w:color="auto"/>
                                                            <w:right w:val="none" w:sz="0" w:space="0" w:color="auto"/>
                                                          </w:divBdr>
                                                        </w:div>
                                                      </w:divsChild>
                                                    </w:div>
                                                    <w:div w:id="1752849404">
                                                      <w:marLeft w:val="0"/>
                                                      <w:marRight w:val="0"/>
                                                      <w:marTop w:val="0"/>
                                                      <w:marBottom w:val="0"/>
                                                      <w:divBdr>
                                                        <w:top w:val="none" w:sz="0" w:space="0" w:color="auto"/>
                                                        <w:left w:val="none" w:sz="0" w:space="0" w:color="auto"/>
                                                        <w:bottom w:val="none" w:sz="0" w:space="0" w:color="auto"/>
                                                        <w:right w:val="none" w:sz="0" w:space="0" w:color="auto"/>
                                                      </w:divBdr>
                                                    </w:div>
                                                    <w:div w:id="20143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040249">
      <w:bodyDiv w:val="1"/>
      <w:marLeft w:val="0"/>
      <w:marRight w:val="0"/>
      <w:marTop w:val="0"/>
      <w:marBottom w:val="0"/>
      <w:divBdr>
        <w:top w:val="none" w:sz="0" w:space="0" w:color="auto"/>
        <w:left w:val="none" w:sz="0" w:space="0" w:color="auto"/>
        <w:bottom w:val="none" w:sz="0" w:space="0" w:color="auto"/>
        <w:right w:val="none" w:sz="0" w:space="0" w:color="auto"/>
      </w:divBdr>
    </w:div>
    <w:div w:id="684555497">
      <w:bodyDiv w:val="1"/>
      <w:marLeft w:val="0"/>
      <w:marRight w:val="0"/>
      <w:marTop w:val="0"/>
      <w:marBottom w:val="0"/>
      <w:divBdr>
        <w:top w:val="none" w:sz="0" w:space="0" w:color="auto"/>
        <w:left w:val="none" w:sz="0" w:space="0" w:color="auto"/>
        <w:bottom w:val="none" w:sz="0" w:space="0" w:color="auto"/>
        <w:right w:val="none" w:sz="0" w:space="0" w:color="auto"/>
      </w:divBdr>
      <w:divsChild>
        <w:div w:id="968903613">
          <w:marLeft w:val="0"/>
          <w:marRight w:val="0"/>
          <w:marTop w:val="0"/>
          <w:marBottom w:val="0"/>
          <w:divBdr>
            <w:top w:val="none" w:sz="0" w:space="0" w:color="auto"/>
            <w:left w:val="none" w:sz="0" w:space="0" w:color="auto"/>
            <w:bottom w:val="none" w:sz="0" w:space="0" w:color="auto"/>
            <w:right w:val="none" w:sz="0" w:space="0" w:color="auto"/>
          </w:divBdr>
          <w:divsChild>
            <w:div w:id="301622797">
              <w:marLeft w:val="0"/>
              <w:marRight w:val="0"/>
              <w:marTop w:val="240"/>
              <w:marBottom w:val="240"/>
              <w:divBdr>
                <w:top w:val="none" w:sz="0" w:space="0" w:color="auto"/>
                <w:left w:val="none" w:sz="0" w:space="0" w:color="auto"/>
                <w:bottom w:val="none" w:sz="0" w:space="0" w:color="auto"/>
                <w:right w:val="none" w:sz="0" w:space="0" w:color="auto"/>
              </w:divBdr>
              <w:divsChild>
                <w:div w:id="1470897798">
                  <w:marLeft w:val="0"/>
                  <w:marRight w:val="0"/>
                  <w:marTop w:val="0"/>
                  <w:marBottom w:val="0"/>
                  <w:divBdr>
                    <w:top w:val="none" w:sz="0" w:space="0" w:color="auto"/>
                    <w:left w:val="none" w:sz="0" w:space="0" w:color="auto"/>
                    <w:bottom w:val="none" w:sz="0" w:space="0" w:color="auto"/>
                    <w:right w:val="none" w:sz="0" w:space="0" w:color="auto"/>
                  </w:divBdr>
                  <w:divsChild>
                    <w:div w:id="541939006">
                      <w:marLeft w:val="0"/>
                      <w:marRight w:val="0"/>
                      <w:marTop w:val="0"/>
                      <w:marBottom w:val="0"/>
                      <w:divBdr>
                        <w:top w:val="none" w:sz="0" w:space="0" w:color="auto"/>
                        <w:left w:val="none" w:sz="0" w:space="0" w:color="auto"/>
                        <w:bottom w:val="none" w:sz="0" w:space="0" w:color="auto"/>
                        <w:right w:val="none" w:sz="0" w:space="0" w:color="auto"/>
                      </w:divBdr>
                      <w:divsChild>
                        <w:div w:id="1821531493">
                          <w:marLeft w:val="0"/>
                          <w:marRight w:val="0"/>
                          <w:marTop w:val="0"/>
                          <w:marBottom w:val="0"/>
                          <w:divBdr>
                            <w:top w:val="none" w:sz="0" w:space="0" w:color="auto"/>
                            <w:left w:val="none" w:sz="0" w:space="0" w:color="auto"/>
                            <w:bottom w:val="none" w:sz="0" w:space="0" w:color="auto"/>
                            <w:right w:val="none" w:sz="0" w:space="0" w:color="auto"/>
                          </w:divBdr>
                          <w:divsChild>
                            <w:div w:id="1792279351">
                              <w:marLeft w:val="0"/>
                              <w:marRight w:val="0"/>
                              <w:marTop w:val="0"/>
                              <w:marBottom w:val="0"/>
                              <w:divBdr>
                                <w:top w:val="none" w:sz="0" w:space="0" w:color="auto"/>
                                <w:left w:val="none" w:sz="0" w:space="0" w:color="auto"/>
                                <w:bottom w:val="none" w:sz="0" w:space="0" w:color="auto"/>
                                <w:right w:val="none" w:sz="0" w:space="0" w:color="auto"/>
                              </w:divBdr>
                              <w:divsChild>
                                <w:div w:id="735203183">
                                  <w:marLeft w:val="0"/>
                                  <w:marRight w:val="0"/>
                                  <w:marTop w:val="0"/>
                                  <w:marBottom w:val="0"/>
                                  <w:divBdr>
                                    <w:top w:val="none" w:sz="0" w:space="0" w:color="auto"/>
                                    <w:left w:val="none" w:sz="0" w:space="0" w:color="auto"/>
                                    <w:bottom w:val="none" w:sz="0" w:space="0" w:color="auto"/>
                                    <w:right w:val="none" w:sz="0" w:space="0" w:color="auto"/>
                                  </w:divBdr>
                                  <w:divsChild>
                                    <w:div w:id="1616904710">
                                      <w:marLeft w:val="0"/>
                                      <w:marRight w:val="0"/>
                                      <w:marTop w:val="0"/>
                                      <w:marBottom w:val="0"/>
                                      <w:divBdr>
                                        <w:top w:val="none" w:sz="0" w:space="0" w:color="auto"/>
                                        <w:left w:val="none" w:sz="0" w:space="0" w:color="auto"/>
                                        <w:bottom w:val="none" w:sz="0" w:space="0" w:color="auto"/>
                                        <w:right w:val="none" w:sz="0" w:space="0" w:color="auto"/>
                                      </w:divBdr>
                                      <w:divsChild>
                                        <w:div w:id="1112628917">
                                          <w:marLeft w:val="0"/>
                                          <w:marRight w:val="0"/>
                                          <w:marTop w:val="0"/>
                                          <w:marBottom w:val="0"/>
                                          <w:divBdr>
                                            <w:top w:val="none" w:sz="0" w:space="0" w:color="auto"/>
                                            <w:left w:val="none" w:sz="0" w:space="0" w:color="auto"/>
                                            <w:bottom w:val="none" w:sz="0" w:space="0" w:color="auto"/>
                                            <w:right w:val="none" w:sz="0" w:space="0" w:color="auto"/>
                                          </w:divBdr>
                                          <w:divsChild>
                                            <w:div w:id="1284580283">
                                              <w:marLeft w:val="0"/>
                                              <w:marRight w:val="0"/>
                                              <w:marTop w:val="0"/>
                                              <w:marBottom w:val="0"/>
                                              <w:divBdr>
                                                <w:top w:val="none" w:sz="0" w:space="0" w:color="auto"/>
                                                <w:left w:val="none" w:sz="0" w:space="0" w:color="auto"/>
                                                <w:bottom w:val="none" w:sz="0" w:space="0" w:color="auto"/>
                                                <w:right w:val="none" w:sz="0" w:space="0" w:color="auto"/>
                                              </w:divBdr>
                                              <w:divsChild>
                                                <w:div w:id="956835634">
                                                  <w:marLeft w:val="0"/>
                                                  <w:marRight w:val="0"/>
                                                  <w:marTop w:val="0"/>
                                                  <w:marBottom w:val="0"/>
                                                  <w:divBdr>
                                                    <w:top w:val="none" w:sz="0" w:space="0" w:color="auto"/>
                                                    <w:left w:val="none" w:sz="0" w:space="0" w:color="auto"/>
                                                    <w:bottom w:val="none" w:sz="0" w:space="0" w:color="auto"/>
                                                    <w:right w:val="none" w:sz="0" w:space="0" w:color="auto"/>
                                                  </w:divBdr>
                                                  <w:divsChild>
                                                    <w:div w:id="129515326">
                                                      <w:marLeft w:val="0"/>
                                                      <w:marRight w:val="0"/>
                                                      <w:marTop w:val="0"/>
                                                      <w:marBottom w:val="0"/>
                                                      <w:divBdr>
                                                        <w:top w:val="none" w:sz="0" w:space="0" w:color="auto"/>
                                                        <w:left w:val="none" w:sz="0" w:space="0" w:color="auto"/>
                                                        <w:bottom w:val="none" w:sz="0" w:space="0" w:color="auto"/>
                                                        <w:right w:val="none" w:sz="0" w:space="0" w:color="auto"/>
                                                      </w:divBdr>
                                                      <w:divsChild>
                                                        <w:div w:id="960573430">
                                                          <w:marLeft w:val="0"/>
                                                          <w:marRight w:val="0"/>
                                                          <w:marTop w:val="0"/>
                                                          <w:marBottom w:val="0"/>
                                                          <w:divBdr>
                                                            <w:top w:val="none" w:sz="0" w:space="0" w:color="auto"/>
                                                            <w:left w:val="none" w:sz="0" w:space="0" w:color="auto"/>
                                                            <w:bottom w:val="none" w:sz="0" w:space="0" w:color="auto"/>
                                                            <w:right w:val="none" w:sz="0" w:space="0" w:color="auto"/>
                                                          </w:divBdr>
                                                          <w:divsChild>
                                                            <w:div w:id="346106594">
                                                              <w:marLeft w:val="0"/>
                                                              <w:marRight w:val="0"/>
                                                              <w:marTop w:val="0"/>
                                                              <w:marBottom w:val="0"/>
                                                              <w:divBdr>
                                                                <w:top w:val="none" w:sz="0" w:space="0" w:color="auto"/>
                                                                <w:left w:val="none" w:sz="0" w:space="0" w:color="auto"/>
                                                                <w:bottom w:val="none" w:sz="0" w:space="0" w:color="auto"/>
                                                                <w:right w:val="none" w:sz="0" w:space="0" w:color="auto"/>
                                                              </w:divBdr>
                                                              <w:divsChild>
                                                                <w:div w:id="486409036">
                                                                  <w:marLeft w:val="0"/>
                                                                  <w:marRight w:val="0"/>
                                                                  <w:marTop w:val="0"/>
                                                                  <w:marBottom w:val="0"/>
                                                                  <w:divBdr>
                                                                    <w:top w:val="none" w:sz="0" w:space="0" w:color="auto"/>
                                                                    <w:left w:val="none" w:sz="0" w:space="0" w:color="auto"/>
                                                                    <w:bottom w:val="none" w:sz="0" w:space="0" w:color="auto"/>
                                                                    <w:right w:val="none" w:sz="0" w:space="0" w:color="auto"/>
                                                                  </w:divBdr>
                                                                  <w:divsChild>
                                                                    <w:div w:id="298464207">
                                                                      <w:marLeft w:val="0"/>
                                                                      <w:marRight w:val="0"/>
                                                                      <w:marTop w:val="0"/>
                                                                      <w:marBottom w:val="0"/>
                                                                      <w:divBdr>
                                                                        <w:top w:val="none" w:sz="0" w:space="0" w:color="auto"/>
                                                                        <w:left w:val="none" w:sz="0" w:space="0" w:color="auto"/>
                                                                        <w:bottom w:val="none" w:sz="0" w:space="0" w:color="auto"/>
                                                                        <w:right w:val="none" w:sz="0" w:space="0" w:color="auto"/>
                                                                      </w:divBdr>
                                                                      <w:divsChild>
                                                                        <w:div w:id="1678116841">
                                                                          <w:marLeft w:val="-160"/>
                                                                          <w:marRight w:val="-160"/>
                                                                          <w:marTop w:val="0"/>
                                                                          <w:marBottom w:val="160"/>
                                                                          <w:divBdr>
                                                                            <w:top w:val="single" w:sz="2" w:space="6" w:color="DDDDDD"/>
                                                                            <w:left w:val="single" w:sz="2" w:space="8" w:color="DDDDDD"/>
                                                                            <w:bottom w:val="single" w:sz="2" w:space="6" w:color="DDDDDD"/>
                                                                            <w:right w:val="single" w:sz="2" w:space="8" w:color="DDDDDD"/>
                                                                          </w:divBdr>
                                                                          <w:divsChild>
                                                                            <w:div w:id="638610719">
                                                                              <w:marLeft w:val="0"/>
                                                                              <w:marRight w:val="0"/>
                                                                              <w:marTop w:val="0"/>
                                                                              <w:marBottom w:val="0"/>
                                                                              <w:divBdr>
                                                                                <w:top w:val="none" w:sz="0" w:space="0" w:color="auto"/>
                                                                                <w:left w:val="none" w:sz="0" w:space="0" w:color="auto"/>
                                                                                <w:bottom w:val="none" w:sz="0" w:space="0" w:color="auto"/>
                                                                                <w:right w:val="none" w:sz="0" w:space="0" w:color="auto"/>
                                                                              </w:divBdr>
                                                                              <w:divsChild>
                                                                                <w:div w:id="688146755">
                                                                                  <w:marLeft w:val="0"/>
                                                                                  <w:marRight w:val="0"/>
                                                                                  <w:marTop w:val="0"/>
                                                                                  <w:marBottom w:val="0"/>
                                                                                  <w:divBdr>
                                                                                    <w:top w:val="none" w:sz="0" w:space="0" w:color="auto"/>
                                                                                    <w:left w:val="none" w:sz="0" w:space="0" w:color="auto"/>
                                                                                    <w:bottom w:val="none" w:sz="0" w:space="0" w:color="auto"/>
                                                                                    <w:right w:val="none" w:sz="0" w:space="0" w:color="auto"/>
                                                                                  </w:divBdr>
                                                                                  <w:divsChild>
                                                                                    <w:div w:id="4091946">
                                                                                      <w:marLeft w:val="0"/>
                                                                                      <w:marRight w:val="0"/>
                                                                                      <w:marTop w:val="0"/>
                                                                                      <w:marBottom w:val="0"/>
                                                                                      <w:divBdr>
                                                                                        <w:top w:val="none" w:sz="0" w:space="0" w:color="auto"/>
                                                                                        <w:left w:val="none" w:sz="0" w:space="0" w:color="auto"/>
                                                                                        <w:bottom w:val="none" w:sz="0" w:space="0" w:color="auto"/>
                                                                                        <w:right w:val="none" w:sz="0" w:space="0" w:color="auto"/>
                                                                                      </w:divBdr>
                                                                                    </w:div>
                                                                                    <w:div w:id="15734282">
                                                                                      <w:marLeft w:val="0"/>
                                                                                      <w:marRight w:val="0"/>
                                                                                      <w:marTop w:val="0"/>
                                                                                      <w:marBottom w:val="0"/>
                                                                                      <w:divBdr>
                                                                                        <w:top w:val="none" w:sz="0" w:space="0" w:color="auto"/>
                                                                                        <w:left w:val="none" w:sz="0" w:space="0" w:color="auto"/>
                                                                                        <w:bottom w:val="none" w:sz="0" w:space="0" w:color="auto"/>
                                                                                        <w:right w:val="none" w:sz="0" w:space="0" w:color="auto"/>
                                                                                      </w:divBdr>
                                                                                    </w:div>
                                                                                    <w:div w:id="123273811">
                                                                                      <w:marLeft w:val="0"/>
                                                                                      <w:marRight w:val="0"/>
                                                                                      <w:marTop w:val="0"/>
                                                                                      <w:marBottom w:val="0"/>
                                                                                      <w:divBdr>
                                                                                        <w:top w:val="none" w:sz="0" w:space="0" w:color="auto"/>
                                                                                        <w:left w:val="none" w:sz="0" w:space="0" w:color="auto"/>
                                                                                        <w:bottom w:val="none" w:sz="0" w:space="0" w:color="auto"/>
                                                                                        <w:right w:val="none" w:sz="0" w:space="0" w:color="auto"/>
                                                                                      </w:divBdr>
                                                                                    </w:div>
                                                                                    <w:div w:id="124784472">
                                                                                      <w:marLeft w:val="0"/>
                                                                                      <w:marRight w:val="0"/>
                                                                                      <w:marTop w:val="0"/>
                                                                                      <w:marBottom w:val="0"/>
                                                                                      <w:divBdr>
                                                                                        <w:top w:val="none" w:sz="0" w:space="0" w:color="auto"/>
                                                                                        <w:left w:val="none" w:sz="0" w:space="0" w:color="auto"/>
                                                                                        <w:bottom w:val="none" w:sz="0" w:space="0" w:color="auto"/>
                                                                                        <w:right w:val="none" w:sz="0" w:space="0" w:color="auto"/>
                                                                                      </w:divBdr>
                                                                                    </w:div>
                                                                                    <w:div w:id="220093237">
                                                                                      <w:marLeft w:val="0"/>
                                                                                      <w:marRight w:val="0"/>
                                                                                      <w:marTop w:val="0"/>
                                                                                      <w:marBottom w:val="0"/>
                                                                                      <w:divBdr>
                                                                                        <w:top w:val="none" w:sz="0" w:space="0" w:color="auto"/>
                                                                                        <w:left w:val="none" w:sz="0" w:space="0" w:color="auto"/>
                                                                                        <w:bottom w:val="none" w:sz="0" w:space="0" w:color="auto"/>
                                                                                        <w:right w:val="none" w:sz="0" w:space="0" w:color="auto"/>
                                                                                      </w:divBdr>
                                                                                    </w:div>
                                                                                    <w:div w:id="359279846">
                                                                                      <w:marLeft w:val="0"/>
                                                                                      <w:marRight w:val="0"/>
                                                                                      <w:marTop w:val="0"/>
                                                                                      <w:marBottom w:val="0"/>
                                                                                      <w:divBdr>
                                                                                        <w:top w:val="none" w:sz="0" w:space="0" w:color="auto"/>
                                                                                        <w:left w:val="none" w:sz="0" w:space="0" w:color="auto"/>
                                                                                        <w:bottom w:val="none" w:sz="0" w:space="0" w:color="auto"/>
                                                                                        <w:right w:val="none" w:sz="0" w:space="0" w:color="auto"/>
                                                                                      </w:divBdr>
                                                                                    </w:div>
                                                                                    <w:div w:id="662512040">
                                                                                      <w:marLeft w:val="0"/>
                                                                                      <w:marRight w:val="0"/>
                                                                                      <w:marTop w:val="0"/>
                                                                                      <w:marBottom w:val="0"/>
                                                                                      <w:divBdr>
                                                                                        <w:top w:val="none" w:sz="0" w:space="0" w:color="auto"/>
                                                                                        <w:left w:val="none" w:sz="0" w:space="0" w:color="auto"/>
                                                                                        <w:bottom w:val="none" w:sz="0" w:space="0" w:color="auto"/>
                                                                                        <w:right w:val="none" w:sz="0" w:space="0" w:color="auto"/>
                                                                                      </w:divBdr>
                                                                                    </w:div>
                                                                                    <w:div w:id="756289952">
                                                                                      <w:marLeft w:val="0"/>
                                                                                      <w:marRight w:val="0"/>
                                                                                      <w:marTop w:val="0"/>
                                                                                      <w:marBottom w:val="0"/>
                                                                                      <w:divBdr>
                                                                                        <w:top w:val="none" w:sz="0" w:space="0" w:color="auto"/>
                                                                                        <w:left w:val="none" w:sz="0" w:space="0" w:color="auto"/>
                                                                                        <w:bottom w:val="none" w:sz="0" w:space="0" w:color="auto"/>
                                                                                        <w:right w:val="none" w:sz="0" w:space="0" w:color="auto"/>
                                                                                      </w:divBdr>
                                                                                    </w:div>
                                                                                    <w:div w:id="819267446">
                                                                                      <w:marLeft w:val="0"/>
                                                                                      <w:marRight w:val="0"/>
                                                                                      <w:marTop w:val="0"/>
                                                                                      <w:marBottom w:val="0"/>
                                                                                      <w:divBdr>
                                                                                        <w:top w:val="none" w:sz="0" w:space="0" w:color="auto"/>
                                                                                        <w:left w:val="none" w:sz="0" w:space="0" w:color="auto"/>
                                                                                        <w:bottom w:val="none" w:sz="0" w:space="0" w:color="auto"/>
                                                                                        <w:right w:val="none" w:sz="0" w:space="0" w:color="auto"/>
                                                                                      </w:divBdr>
                                                                                    </w:div>
                                                                                    <w:div w:id="820124081">
                                                                                      <w:marLeft w:val="0"/>
                                                                                      <w:marRight w:val="0"/>
                                                                                      <w:marTop w:val="0"/>
                                                                                      <w:marBottom w:val="0"/>
                                                                                      <w:divBdr>
                                                                                        <w:top w:val="none" w:sz="0" w:space="0" w:color="auto"/>
                                                                                        <w:left w:val="none" w:sz="0" w:space="0" w:color="auto"/>
                                                                                        <w:bottom w:val="none" w:sz="0" w:space="0" w:color="auto"/>
                                                                                        <w:right w:val="none" w:sz="0" w:space="0" w:color="auto"/>
                                                                                      </w:divBdr>
                                                                                    </w:div>
                                                                                    <w:div w:id="1007632318">
                                                                                      <w:marLeft w:val="0"/>
                                                                                      <w:marRight w:val="0"/>
                                                                                      <w:marTop w:val="0"/>
                                                                                      <w:marBottom w:val="0"/>
                                                                                      <w:divBdr>
                                                                                        <w:top w:val="none" w:sz="0" w:space="0" w:color="auto"/>
                                                                                        <w:left w:val="none" w:sz="0" w:space="0" w:color="auto"/>
                                                                                        <w:bottom w:val="none" w:sz="0" w:space="0" w:color="auto"/>
                                                                                        <w:right w:val="none" w:sz="0" w:space="0" w:color="auto"/>
                                                                                      </w:divBdr>
                                                                                    </w:div>
                                                                                    <w:div w:id="1016923720">
                                                                                      <w:marLeft w:val="0"/>
                                                                                      <w:marRight w:val="0"/>
                                                                                      <w:marTop w:val="0"/>
                                                                                      <w:marBottom w:val="0"/>
                                                                                      <w:divBdr>
                                                                                        <w:top w:val="none" w:sz="0" w:space="0" w:color="auto"/>
                                                                                        <w:left w:val="none" w:sz="0" w:space="0" w:color="auto"/>
                                                                                        <w:bottom w:val="none" w:sz="0" w:space="0" w:color="auto"/>
                                                                                        <w:right w:val="none" w:sz="0" w:space="0" w:color="auto"/>
                                                                                      </w:divBdr>
                                                                                    </w:div>
                                                                                    <w:div w:id="1025134000">
                                                                                      <w:marLeft w:val="0"/>
                                                                                      <w:marRight w:val="0"/>
                                                                                      <w:marTop w:val="0"/>
                                                                                      <w:marBottom w:val="0"/>
                                                                                      <w:divBdr>
                                                                                        <w:top w:val="none" w:sz="0" w:space="0" w:color="auto"/>
                                                                                        <w:left w:val="none" w:sz="0" w:space="0" w:color="auto"/>
                                                                                        <w:bottom w:val="none" w:sz="0" w:space="0" w:color="auto"/>
                                                                                        <w:right w:val="none" w:sz="0" w:space="0" w:color="auto"/>
                                                                                      </w:divBdr>
                                                                                    </w:div>
                                                                                    <w:div w:id="1096748429">
                                                                                      <w:marLeft w:val="0"/>
                                                                                      <w:marRight w:val="0"/>
                                                                                      <w:marTop w:val="0"/>
                                                                                      <w:marBottom w:val="0"/>
                                                                                      <w:divBdr>
                                                                                        <w:top w:val="none" w:sz="0" w:space="0" w:color="auto"/>
                                                                                        <w:left w:val="none" w:sz="0" w:space="0" w:color="auto"/>
                                                                                        <w:bottom w:val="none" w:sz="0" w:space="0" w:color="auto"/>
                                                                                        <w:right w:val="none" w:sz="0" w:space="0" w:color="auto"/>
                                                                                      </w:divBdr>
                                                                                    </w:div>
                                                                                    <w:div w:id="1110781184">
                                                                                      <w:marLeft w:val="0"/>
                                                                                      <w:marRight w:val="0"/>
                                                                                      <w:marTop w:val="0"/>
                                                                                      <w:marBottom w:val="0"/>
                                                                                      <w:divBdr>
                                                                                        <w:top w:val="none" w:sz="0" w:space="0" w:color="auto"/>
                                                                                        <w:left w:val="none" w:sz="0" w:space="0" w:color="auto"/>
                                                                                        <w:bottom w:val="none" w:sz="0" w:space="0" w:color="auto"/>
                                                                                        <w:right w:val="none" w:sz="0" w:space="0" w:color="auto"/>
                                                                                      </w:divBdr>
                                                                                    </w:div>
                                                                                    <w:div w:id="1152598372">
                                                                                      <w:marLeft w:val="0"/>
                                                                                      <w:marRight w:val="0"/>
                                                                                      <w:marTop w:val="0"/>
                                                                                      <w:marBottom w:val="0"/>
                                                                                      <w:divBdr>
                                                                                        <w:top w:val="none" w:sz="0" w:space="0" w:color="auto"/>
                                                                                        <w:left w:val="none" w:sz="0" w:space="0" w:color="auto"/>
                                                                                        <w:bottom w:val="none" w:sz="0" w:space="0" w:color="auto"/>
                                                                                        <w:right w:val="none" w:sz="0" w:space="0" w:color="auto"/>
                                                                                      </w:divBdr>
                                                                                    </w:div>
                                                                                    <w:div w:id="1270315089">
                                                                                      <w:marLeft w:val="0"/>
                                                                                      <w:marRight w:val="0"/>
                                                                                      <w:marTop w:val="0"/>
                                                                                      <w:marBottom w:val="0"/>
                                                                                      <w:divBdr>
                                                                                        <w:top w:val="none" w:sz="0" w:space="0" w:color="auto"/>
                                                                                        <w:left w:val="none" w:sz="0" w:space="0" w:color="auto"/>
                                                                                        <w:bottom w:val="none" w:sz="0" w:space="0" w:color="auto"/>
                                                                                        <w:right w:val="none" w:sz="0" w:space="0" w:color="auto"/>
                                                                                      </w:divBdr>
                                                                                    </w:div>
                                                                                    <w:div w:id="1376587152">
                                                                                      <w:marLeft w:val="0"/>
                                                                                      <w:marRight w:val="0"/>
                                                                                      <w:marTop w:val="0"/>
                                                                                      <w:marBottom w:val="0"/>
                                                                                      <w:divBdr>
                                                                                        <w:top w:val="none" w:sz="0" w:space="0" w:color="auto"/>
                                                                                        <w:left w:val="none" w:sz="0" w:space="0" w:color="auto"/>
                                                                                        <w:bottom w:val="none" w:sz="0" w:space="0" w:color="auto"/>
                                                                                        <w:right w:val="none" w:sz="0" w:space="0" w:color="auto"/>
                                                                                      </w:divBdr>
                                                                                    </w:div>
                                                                                    <w:div w:id="1556813412">
                                                                                      <w:marLeft w:val="0"/>
                                                                                      <w:marRight w:val="0"/>
                                                                                      <w:marTop w:val="0"/>
                                                                                      <w:marBottom w:val="0"/>
                                                                                      <w:divBdr>
                                                                                        <w:top w:val="none" w:sz="0" w:space="0" w:color="auto"/>
                                                                                        <w:left w:val="none" w:sz="0" w:space="0" w:color="auto"/>
                                                                                        <w:bottom w:val="none" w:sz="0" w:space="0" w:color="auto"/>
                                                                                        <w:right w:val="none" w:sz="0" w:space="0" w:color="auto"/>
                                                                                      </w:divBdr>
                                                                                    </w:div>
                                                                                    <w:div w:id="1719358161">
                                                                                      <w:marLeft w:val="0"/>
                                                                                      <w:marRight w:val="0"/>
                                                                                      <w:marTop w:val="0"/>
                                                                                      <w:marBottom w:val="0"/>
                                                                                      <w:divBdr>
                                                                                        <w:top w:val="none" w:sz="0" w:space="0" w:color="auto"/>
                                                                                        <w:left w:val="none" w:sz="0" w:space="0" w:color="auto"/>
                                                                                        <w:bottom w:val="none" w:sz="0" w:space="0" w:color="auto"/>
                                                                                        <w:right w:val="none" w:sz="0" w:space="0" w:color="auto"/>
                                                                                      </w:divBdr>
                                                                                    </w:div>
                                                                                    <w:div w:id="1745224517">
                                                                                      <w:marLeft w:val="0"/>
                                                                                      <w:marRight w:val="0"/>
                                                                                      <w:marTop w:val="0"/>
                                                                                      <w:marBottom w:val="0"/>
                                                                                      <w:divBdr>
                                                                                        <w:top w:val="none" w:sz="0" w:space="0" w:color="auto"/>
                                                                                        <w:left w:val="none" w:sz="0" w:space="0" w:color="auto"/>
                                                                                        <w:bottom w:val="none" w:sz="0" w:space="0" w:color="auto"/>
                                                                                        <w:right w:val="none" w:sz="0" w:space="0" w:color="auto"/>
                                                                                      </w:divBdr>
                                                                                    </w:div>
                                                                                    <w:div w:id="1754207194">
                                                                                      <w:marLeft w:val="0"/>
                                                                                      <w:marRight w:val="0"/>
                                                                                      <w:marTop w:val="0"/>
                                                                                      <w:marBottom w:val="0"/>
                                                                                      <w:divBdr>
                                                                                        <w:top w:val="none" w:sz="0" w:space="0" w:color="auto"/>
                                                                                        <w:left w:val="none" w:sz="0" w:space="0" w:color="auto"/>
                                                                                        <w:bottom w:val="none" w:sz="0" w:space="0" w:color="auto"/>
                                                                                        <w:right w:val="none" w:sz="0" w:space="0" w:color="auto"/>
                                                                                      </w:divBdr>
                                                                                    </w:div>
                                                                                    <w:div w:id="1841001619">
                                                                                      <w:marLeft w:val="0"/>
                                                                                      <w:marRight w:val="0"/>
                                                                                      <w:marTop w:val="0"/>
                                                                                      <w:marBottom w:val="0"/>
                                                                                      <w:divBdr>
                                                                                        <w:top w:val="none" w:sz="0" w:space="0" w:color="auto"/>
                                                                                        <w:left w:val="none" w:sz="0" w:space="0" w:color="auto"/>
                                                                                        <w:bottom w:val="none" w:sz="0" w:space="0" w:color="auto"/>
                                                                                        <w:right w:val="none" w:sz="0" w:space="0" w:color="auto"/>
                                                                                      </w:divBdr>
                                                                                    </w:div>
                                                                                    <w:div w:id="1909226725">
                                                                                      <w:marLeft w:val="0"/>
                                                                                      <w:marRight w:val="0"/>
                                                                                      <w:marTop w:val="0"/>
                                                                                      <w:marBottom w:val="0"/>
                                                                                      <w:divBdr>
                                                                                        <w:top w:val="none" w:sz="0" w:space="0" w:color="auto"/>
                                                                                        <w:left w:val="none" w:sz="0" w:space="0" w:color="auto"/>
                                                                                        <w:bottom w:val="none" w:sz="0" w:space="0" w:color="auto"/>
                                                                                        <w:right w:val="none" w:sz="0" w:space="0" w:color="auto"/>
                                                                                      </w:divBdr>
                                                                                    </w:div>
                                                                                    <w:div w:id="2094277716">
                                                                                      <w:marLeft w:val="0"/>
                                                                                      <w:marRight w:val="0"/>
                                                                                      <w:marTop w:val="0"/>
                                                                                      <w:marBottom w:val="0"/>
                                                                                      <w:divBdr>
                                                                                        <w:top w:val="none" w:sz="0" w:space="0" w:color="auto"/>
                                                                                        <w:left w:val="none" w:sz="0" w:space="0" w:color="auto"/>
                                                                                        <w:bottom w:val="none" w:sz="0" w:space="0" w:color="auto"/>
                                                                                        <w:right w:val="none" w:sz="0" w:space="0" w:color="auto"/>
                                                                                      </w:divBdr>
                                                                                    </w:div>
                                                                                    <w:div w:id="21268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9913036">
      <w:bodyDiv w:val="1"/>
      <w:marLeft w:val="0"/>
      <w:marRight w:val="0"/>
      <w:marTop w:val="0"/>
      <w:marBottom w:val="0"/>
      <w:divBdr>
        <w:top w:val="none" w:sz="0" w:space="0" w:color="auto"/>
        <w:left w:val="none" w:sz="0" w:space="0" w:color="auto"/>
        <w:bottom w:val="none" w:sz="0" w:space="0" w:color="auto"/>
        <w:right w:val="none" w:sz="0" w:space="0" w:color="auto"/>
      </w:divBdr>
      <w:divsChild>
        <w:div w:id="530074627">
          <w:marLeft w:val="0"/>
          <w:marRight w:val="0"/>
          <w:marTop w:val="0"/>
          <w:marBottom w:val="0"/>
          <w:divBdr>
            <w:top w:val="none" w:sz="0" w:space="0" w:color="auto"/>
            <w:left w:val="none" w:sz="0" w:space="0" w:color="auto"/>
            <w:bottom w:val="none" w:sz="0" w:space="0" w:color="auto"/>
            <w:right w:val="none" w:sz="0" w:space="0" w:color="auto"/>
          </w:divBdr>
          <w:divsChild>
            <w:div w:id="1447313503">
              <w:marLeft w:val="0"/>
              <w:marRight w:val="0"/>
              <w:marTop w:val="0"/>
              <w:marBottom w:val="653"/>
              <w:divBdr>
                <w:top w:val="none" w:sz="0" w:space="0" w:color="auto"/>
                <w:left w:val="none" w:sz="0" w:space="0" w:color="auto"/>
                <w:bottom w:val="none" w:sz="0" w:space="0" w:color="auto"/>
                <w:right w:val="none" w:sz="0" w:space="0" w:color="auto"/>
              </w:divBdr>
              <w:divsChild>
                <w:div w:id="1761830711">
                  <w:marLeft w:val="0"/>
                  <w:marRight w:val="0"/>
                  <w:marTop w:val="0"/>
                  <w:marBottom w:val="0"/>
                  <w:divBdr>
                    <w:top w:val="none" w:sz="0" w:space="0" w:color="auto"/>
                    <w:left w:val="none" w:sz="0" w:space="0" w:color="auto"/>
                    <w:bottom w:val="none" w:sz="0" w:space="0" w:color="auto"/>
                    <w:right w:val="none" w:sz="0" w:space="0" w:color="auto"/>
                  </w:divBdr>
                  <w:divsChild>
                    <w:div w:id="1530027087">
                      <w:marLeft w:val="0"/>
                      <w:marRight w:val="0"/>
                      <w:marTop w:val="0"/>
                      <w:marBottom w:val="0"/>
                      <w:divBdr>
                        <w:top w:val="none" w:sz="0" w:space="0" w:color="auto"/>
                        <w:left w:val="none" w:sz="0" w:space="0" w:color="auto"/>
                        <w:bottom w:val="none" w:sz="0" w:space="0" w:color="auto"/>
                        <w:right w:val="none" w:sz="0" w:space="0" w:color="auto"/>
                      </w:divBdr>
                      <w:divsChild>
                        <w:div w:id="2031905101">
                          <w:marLeft w:val="0"/>
                          <w:marRight w:val="0"/>
                          <w:marTop w:val="0"/>
                          <w:marBottom w:val="0"/>
                          <w:divBdr>
                            <w:top w:val="none" w:sz="0" w:space="0" w:color="auto"/>
                            <w:left w:val="none" w:sz="0" w:space="0" w:color="auto"/>
                            <w:bottom w:val="none" w:sz="0" w:space="0" w:color="auto"/>
                            <w:right w:val="none" w:sz="0" w:space="0" w:color="auto"/>
                          </w:divBdr>
                          <w:divsChild>
                            <w:div w:id="1655454647">
                              <w:marLeft w:val="0"/>
                              <w:marRight w:val="0"/>
                              <w:marTop w:val="0"/>
                              <w:marBottom w:val="0"/>
                              <w:divBdr>
                                <w:top w:val="none" w:sz="0" w:space="0" w:color="auto"/>
                                <w:left w:val="none" w:sz="0" w:space="0" w:color="auto"/>
                                <w:bottom w:val="none" w:sz="0" w:space="0" w:color="auto"/>
                                <w:right w:val="none" w:sz="0" w:space="0" w:color="auto"/>
                              </w:divBdr>
                              <w:divsChild>
                                <w:div w:id="210510757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002359">
      <w:bodyDiv w:val="1"/>
      <w:marLeft w:val="0"/>
      <w:marRight w:val="0"/>
      <w:marTop w:val="0"/>
      <w:marBottom w:val="0"/>
      <w:divBdr>
        <w:top w:val="none" w:sz="0" w:space="0" w:color="auto"/>
        <w:left w:val="none" w:sz="0" w:space="0" w:color="auto"/>
        <w:bottom w:val="none" w:sz="0" w:space="0" w:color="auto"/>
        <w:right w:val="none" w:sz="0" w:space="0" w:color="auto"/>
      </w:divBdr>
      <w:divsChild>
        <w:div w:id="1991520744">
          <w:marLeft w:val="0"/>
          <w:marRight w:val="0"/>
          <w:marTop w:val="0"/>
          <w:marBottom w:val="0"/>
          <w:divBdr>
            <w:top w:val="none" w:sz="0" w:space="0" w:color="auto"/>
            <w:left w:val="none" w:sz="0" w:space="0" w:color="auto"/>
            <w:bottom w:val="none" w:sz="0" w:space="0" w:color="auto"/>
            <w:right w:val="none" w:sz="0" w:space="0" w:color="auto"/>
          </w:divBdr>
          <w:divsChild>
            <w:div w:id="1017972996">
              <w:marLeft w:val="0"/>
              <w:marRight w:val="0"/>
              <w:marTop w:val="0"/>
              <w:marBottom w:val="816"/>
              <w:divBdr>
                <w:top w:val="none" w:sz="0" w:space="0" w:color="auto"/>
                <w:left w:val="none" w:sz="0" w:space="0" w:color="auto"/>
                <w:bottom w:val="none" w:sz="0" w:space="0" w:color="auto"/>
                <w:right w:val="none" w:sz="0" w:space="0" w:color="auto"/>
              </w:divBdr>
              <w:divsChild>
                <w:div w:id="679309181">
                  <w:marLeft w:val="0"/>
                  <w:marRight w:val="0"/>
                  <w:marTop w:val="0"/>
                  <w:marBottom w:val="0"/>
                  <w:divBdr>
                    <w:top w:val="none" w:sz="0" w:space="0" w:color="auto"/>
                    <w:left w:val="none" w:sz="0" w:space="0" w:color="auto"/>
                    <w:bottom w:val="none" w:sz="0" w:space="0" w:color="auto"/>
                    <w:right w:val="none" w:sz="0" w:space="0" w:color="auto"/>
                  </w:divBdr>
                  <w:divsChild>
                    <w:div w:id="255599005">
                      <w:marLeft w:val="0"/>
                      <w:marRight w:val="0"/>
                      <w:marTop w:val="0"/>
                      <w:marBottom w:val="0"/>
                      <w:divBdr>
                        <w:top w:val="none" w:sz="0" w:space="0" w:color="auto"/>
                        <w:left w:val="none" w:sz="0" w:space="0" w:color="auto"/>
                        <w:bottom w:val="none" w:sz="0" w:space="0" w:color="auto"/>
                        <w:right w:val="none" w:sz="0" w:space="0" w:color="auto"/>
                      </w:divBdr>
                      <w:divsChild>
                        <w:div w:id="1707441555">
                          <w:marLeft w:val="0"/>
                          <w:marRight w:val="0"/>
                          <w:marTop w:val="0"/>
                          <w:marBottom w:val="0"/>
                          <w:divBdr>
                            <w:top w:val="none" w:sz="0" w:space="0" w:color="auto"/>
                            <w:left w:val="none" w:sz="0" w:space="0" w:color="auto"/>
                            <w:bottom w:val="none" w:sz="0" w:space="0" w:color="auto"/>
                            <w:right w:val="none" w:sz="0" w:space="0" w:color="auto"/>
                          </w:divBdr>
                          <w:divsChild>
                            <w:div w:id="1071925873">
                              <w:marLeft w:val="0"/>
                              <w:marRight w:val="0"/>
                              <w:marTop w:val="0"/>
                              <w:marBottom w:val="0"/>
                              <w:divBdr>
                                <w:top w:val="none" w:sz="0" w:space="0" w:color="auto"/>
                                <w:left w:val="none" w:sz="0" w:space="0" w:color="auto"/>
                                <w:bottom w:val="none" w:sz="0" w:space="0" w:color="auto"/>
                                <w:right w:val="none" w:sz="0" w:space="0" w:color="auto"/>
                              </w:divBdr>
                              <w:divsChild>
                                <w:div w:id="1529179415">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25762">
      <w:bodyDiv w:val="1"/>
      <w:marLeft w:val="0"/>
      <w:marRight w:val="0"/>
      <w:marTop w:val="0"/>
      <w:marBottom w:val="0"/>
      <w:divBdr>
        <w:top w:val="none" w:sz="0" w:space="0" w:color="auto"/>
        <w:left w:val="none" w:sz="0" w:space="0" w:color="auto"/>
        <w:bottom w:val="none" w:sz="0" w:space="0" w:color="auto"/>
        <w:right w:val="none" w:sz="0" w:space="0" w:color="auto"/>
      </w:divBdr>
      <w:divsChild>
        <w:div w:id="961154043">
          <w:marLeft w:val="0"/>
          <w:marRight w:val="0"/>
          <w:marTop w:val="0"/>
          <w:marBottom w:val="0"/>
          <w:divBdr>
            <w:top w:val="none" w:sz="0" w:space="0" w:color="auto"/>
            <w:left w:val="none" w:sz="0" w:space="0" w:color="auto"/>
            <w:bottom w:val="none" w:sz="0" w:space="0" w:color="auto"/>
            <w:right w:val="none" w:sz="0" w:space="0" w:color="auto"/>
          </w:divBdr>
        </w:div>
      </w:divsChild>
    </w:div>
    <w:div w:id="755786062">
      <w:bodyDiv w:val="1"/>
      <w:marLeft w:val="0"/>
      <w:marRight w:val="0"/>
      <w:marTop w:val="0"/>
      <w:marBottom w:val="0"/>
      <w:divBdr>
        <w:top w:val="none" w:sz="0" w:space="0" w:color="auto"/>
        <w:left w:val="none" w:sz="0" w:space="0" w:color="auto"/>
        <w:bottom w:val="none" w:sz="0" w:space="0" w:color="auto"/>
        <w:right w:val="none" w:sz="0" w:space="0" w:color="auto"/>
      </w:divBdr>
    </w:div>
    <w:div w:id="779832900">
      <w:bodyDiv w:val="1"/>
      <w:marLeft w:val="0"/>
      <w:marRight w:val="0"/>
      <w:marTop w:val="0"/>
      <w:marBottom w:val="0"/>
      <w:divBdr>
        <w:top w:val="none" w:sz="0" w:space="0" w:color="auto"/>
        <w:left w:val="none" w:sz="0" w:space="0" w:color="auto"/>
        <w:bottom w:val="none" w:sz="0" w:space="0" w:color="auto"/>
        <w:right w:val="none" w:sz="0" w:space="0" w:color="auto"/>
      </w:divBdr>
      <w:divsChild>
        <w:div w:id="2012944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30950">
      <w:bodyDiv w:val="1"/>
      <w:marLeft w:val="0"/>
      <w:marRight w:val="0"/>
      <w:marTop w:val="0"/>
      <w:marBottom w:val="0"/>
      <w:divBdr>
        <w:top w:val="none" w:sz="0" w:space="0" w:color="auto"/>
        <w:left w:val="none" w:sz="0" w:space="0" w:color="auto"/>
        <w:bottom w:val="none" w:sz="0" w:space="0" w:color="auto"/>
        <w:right w:val="none" w:sz="0" w:space="0" w:color="auto"/>
      </w:divBdr>
      <w:divsChild>
        <w:div w:id="409425534">
          <w:marLeft w:val="0"/>
          <w:marRight w:val="0"/>
          <w:marTop w:val="0"/>
          <w:marBottom w:val="0"/>
          <w:divBdr>
            <w:top w:val="none" w:sz="0" w:space="0" w:color="auto"/>
            <w:left w:val="none" w:sz="0" w:space="0" w:color="auto"/>
            <w:bottom w:val="none" w:sz="0" w:space="0" w:color="auto"/>
            <w:right w:val="none" w:sz="0" w:space="0" w:color="auto"/>
          </w:divBdr>
          <w:divsChild>
            <w:div w:id="1446847101">
              <w:marLeft w:val="0"/>
              <w:marRight w:val="0"/>
              <w:marTop w:val="0"/>
              <w:marBottom w:val="653"/>
              <w:divBdr>
                <w:top w:val="none" w:sz="0" w:space="0" w:color="auto"/>
                <w:left w:val="none" w:sz="0" w:space="0" w:color="auto"/>
                <w:bottom w:val="none" w:sz="0" w:space="0" w:color="auto"/>
                <w:right w:val="none" w:sz="0" w:space="0" w:color="auto"/>
              </w:divBdr>
              <w:divsChild>
                <w:div w:id="821703596">
                  <w:marLeft w:val="0"/>
                  <w:marRight w:val="0"/>
                  <w:marTop w:val="0"/>
                  <w:marBottom w:val="0"/>
                  <w:divBdr>
                    <w:top w:val="none" w:sz="0" w:space="0" w:color="auto"/>
                    <w:left w:val="none" w:sz="0" w:space="0" w:color="auto"/>
                    <w:bottom w:val="none" w:sz="0" w:space="0" w:color="auto"/>
                    <w:right w:val="none" w:sz="0" w:space="0" w:color="auto"/>
                  </w:divBdr>
                  <w:divsChild>
                    <w:div w:id="1178077656">
                      <w:marLeft w:val="0"/>
                      <w:marRight w:val="0"/>
                      <w:marTop w:val="0"/>
                      <w:marBottom w:val="0"/>
                      <w:divBdr>
                        <w:top w:val="none" w:sz="0" w:space="0" w:color="auto"/>
                        <w:left w:val="none" w:sz="0" w:space="0" w:color="auto"/>
                        <w:bottom w:val="none" w:sz="0" w:space="0" w:color="auto"/>
                        <w:right w:val="none" w:sz="0" w:space="0" w:color="auto"/>
                      </w:divBdr>
                      <w:divsChild>
                        <w:div w:id="335965183">
                          <w:marLeft w:val="0"/>
                          <w:marRight w:val="0"/>
                          <w:marTop w:val="0"/>
                          <w:marBottom w:val="0"/>
                          <w:divBdr>
                            <w:top w:val="none" w:sz="0" w:space="0" w:color="auto"/>
                            <w:left w:val="none" w:sz="0" w:space="0" w:color="auto"/>
                            <w:bottom w:val="none" w:sz="0" w:space="0" w:color="auto"/>
                            <w:right w:val="none" w:sz="0" w:space="0" w:color="auto"/>
                          </w:divBdr>
                          <w:divsChild>
                            <w:div w:id="1945259824">
                              <w:marLeft w:val="0"/>
                              <w:marRight w:val="0"/>
                              <w:marTop w:val="0"/>
                              <w:marBottom w:val="0"/>
                              <w:divBdr>
                                <w:top w:val="none" w:sz="0" w:space="0" w:color="auto"/>
                                <w:left w:val="none" w:sz="0" w:space="0" w:color="auto"/>
                                <w:bottom w:val="none" w:sz="0" w:space="0" w:color="auto"/>
                                <w:right w:val="none" w:sz="0" w:space="0" w:color="auto"/>
                              </w:divBdr>
                              <w:divsChild>
                                <w:div w:id="8836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441044">
      <w:bodyDiv w:val="1"/>
      <w:marLeft w:val="0"/>
      <w:marRight w:val="0"/>
      <w:marTop w:val="0"/>
      <w:marBottom w:val="0"/>
      <w:divBdr>
        <w:top w:val="none" w:sz="0" w:space="0" w:color="auto"/>
        <w:left w:val="none" w:sz="0" w:space="0" w:color="auto"/>
        <w:bottom w:val="none" w:sz="0" w:space="0" w:color="auto"/>
        <w:right w:val="none" w:sz="0" w:space="0" w:color="auto"/>
      </w:divBdr>
    </w:div>
    <w:div w:id="847673181">
      <w:bodyDiv w:val="1"/>
      <w:marLeft w:val="0"/>
      <w:marRight w:val="0"/>
      <w:marTop w:val="0"/>
      <w:marBottom w:val="0"/>
      <w:divBdr>
        <w:top w:val="none" w:sz="0" w:space="0" w:color="auto"/>
        <w:left w:val="none" w:sz="0" w:space="0" w:color="auto"/>
        <w:bottom w:val="none" w:sz="0" w:space="0" w:color="auto"/>
        <w:right w:val="none" w:sz="0" w:space="0" w:color="auto"/>
      </w:divBdr>
      <w:divsChild>
        <w:div w:id="2034073136">
          <w:marLeft w:val="0"/>
          <w:marRight w:val="0"/>
          <w:marTop w:val="0"/>
          <w:marBottom w:val="0"/>
          <w:divBdr>
            <w:top w:val="none" w:sz="0" w:space="0" w:color="auto"/>
            <w:left w:val="none" w:sz="0" w:space="0" w:color="auto"/>
            <w:bottom w:val="none" w:sz="0" w:space="0" w:color="auto"/>
            <w:right w:val="none" w:sz="0" w:space="0" w:color="auto"/>
          </w:divBdr>
          <w:divsChild>
            <w:div w:id="793250143">
              <w:marLeft w:val="0"/>
              <w:marRight w:val="0"/>
              <w:marTop w:val="0"/>
              <w:marBottom w:val="653"/>
              <w:divBdr>
                <w:top w:val="none" w:sz="0" w:space="0" w:color="auto"/>
                <w:left w:val="none" w:sz="0" w:space="0" w:color="auto"/>
                <w:bottom w:val="none" w:sz="0" w:space="0" w:color="auto"/>
                <w:right w:val="none" w:sz="0" w:space="0" w:color="auto"/>
              </w:divBdr>
              <w:divsChild>
                <w:div w:id="247347308">
                  <w:marLeft w:val="0"/>
                  <w:marRight w:val="0"/>
                  <w:marTop w:val="0"/>
                  <w:marBottom w:val="0"/>
                  <w:divBdr>
                    <w:top w:val="none" w:sz="0" w:space="0" w:color="auto"/>
                    <w:left w:val="none" w:sz="0" w:space="0" w:color="auto"/>
                    <w:bottom w:val="none" w:sz="0" w:space="0" w:color="auto"/>
                    <w:right w:val="none" w:sz="0" w:space="0" w:color="auto"/>
                  </w:divBdr>
                  <w:divsChild>
                    <w:div w:id="312101163">
                      <w:marLeft w:val="0"/>
                      <w:marRight w:val="0"/>
                      <w:marTop w:val="0"/>
                      <w:marBottom w:val="0"/>
                      <w:divBdr>
                        <w:top w:val="none" w:sz="0" w:space="0" w:color="auto"/>
                        <w:left w:val="none" w:sz="0" w:space="0" w:color="auto"/>
                        <w:bottom w:val="none" w:sz="0" w:space="0" w:color="auto"/>
                        <w:right w:val="none" w:sz="0" w:space="0" w:color="auto"/>
                      </w:divBdr>
                      <w:divsChild>
                        <w:div w:id="1477843927">
                          <w:marLeft w:val="0"/>
                          <w:marRight w:val="0"/>
                          <w:marTop w:val="0"/>
                          <w:marBottom w:val="0"/>
                          <w:divBdr>
                            <w:top w:val="none" w:sz="0" w:space="0" w:color="auto"/>
                            <w:left w:val="none" w:sz="0" w:space="0" w:color="auto"/>
                            <w:bottom w:val="none" w:sz="0" w:space="0" w:color="auto"/>
                            <w:right w:val="none" w:sz="0" w:space="0" w:color="auto"/>
                          </w:divBdr>
                          <w:divsChild>
                            <w:div w:id="625965320">
                              <w:marLeft w:val="0"/>
                              <w:marRight w:val="0"/>
                              <w:marTop w:val="0"/>
                              <w:marBottom w:val="0"/>
                              <w:divBdr>
                                <w:top w:val="none" w:sz="0" w:space="0" w:color="auto"/>
                                <w:left w:val="none" w:sz="0" w:space="0" w:color="auto"/>
                                <w:bottom w:val="none" w:sz="0" w:space="0" w:color="auto"/>
                                <w:right w:val="none" w:sz="0" w:space="0" w:color="auto"/>
                              </w:divBdr>
                              <w:divsChild>
                                <w:div w:id="125655240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193761">
      <w:bodyDiv w:val="1"/>
      <w:marLeft w:val="0"/>
      <w:marRight w:val="0"/>
      <w:marTop w:val="0"/>
      <w:marBottom w:val="0"/>
      <w:divBdr>
        <w:top w:val="none" w:sz="0" w:space="0" w:color="auto"/>
        <w:left w:val="none" w:sz="0" w:space="0" w:color="auto"/>
        <w:bottom w:val="none" w:sz="0" w:space="0" w:color="auto"/>
        <w:right w:val="none" w:sz="0" w:space="0" w:color="auto"/>
      </w:divBdr>
      <w:divsChild>
        <w:div w:id="424963631">
          <w:marLeft w:val="0"/>
          <w:marRight w:val="0"/>
          <w:marTop w:val="0"/>
          <w:marBottom w:val="0"/>
          <w:divBdr>
            <w:top w:val="none" w:sz="0" w:space="0" w:color="auto"/>
            <w:left w:val="none" w:sz="0" w:space="0" w:color="auto"/>
            <w:bottom w:val="none" w:sz="0" w:space="0" w:color="auto"/>
            <w:right w:val="none" w:sz="0" w:space="0" w:color="auto"/>
          </w:divBdr>
          <w:divsChild>
            <w:div w:id="2043050340">
              <w:marLeft w:val="0"/>
              <w:marRight w:val="0"/>
              <w:marTop w:val="0"/>
              <w:marBottom w:val="653"/>
              <w:divBdr>
                <w:top w:val="none" w:sz="0" w:space="0" w:color="auto"/>
                <w:left w:val="none" w:sz="0" w:space="0" w:color="auto"/>
                <w:bottom w:val="none" w:sz="0" w:space="0" w:color="auto"/>
                <w:right w:val="none" w:sz="0" w:space="0" w:color="auto"/>
              </w:divBdr>
              <w:divsChild>
                <w:div w:id="1237203088">
                  <w:marLeft w:val="0"/>
                  <w:marRight w:val="0"/>
                  <w:marTop w:val="0"/>
                  <w:marBottom w:val="0"/>
                  <w:divBdr>
                    <w:top w:val="none" w:sz="0" w:space="0" w:color="auto"/>
                    <w:left w:val="none" w:sz="0" w:space="0" w:color="auto"/>
                    <w:bottom w:val="none" w:sz="0" w:space="0" w:color="auto"/>
                    <w:right w:val="none" w:sz="0" w:space="0" w:color="auto"/>
                  </w:divBdr>
                  <w:divsChild>
                    <w:div w:id="1922324134">
                      <w:marLeft w:val="0"/>
                      <w:marRight w:val="0"/>
                      <w:marTop w:val="0"/>
                      <w:marBottom w:val="0"/>
                      <w:divBdr>
                        <w:top w:val="none" w:sz="0" w:space="0" w:color="auto"/>
                        <w:left w:val="none" w:sz="0" w:space="0" w:color="auto"/>
                        <w:bottom w:val="none" w:sz="0" w:space="0" w:color="auto"/>
                        <w:right w:val="none" w:sz="0" w:space="0" w:color="auto"/>
                      </w:divBdr>
                      <w:divsChild>
                        <w:div w:id="1454982242">
                          <w:marLeft w:val="0"/>
                          <w:marRight w:val="0"/>
                          <w:marTop w:val="0"/>
                          <w:marBottom w:val="0"/>
                          <w:divBdr>
                            <w:top w:val="none" w:sz="0" w:space="0" w:color="auto"/>
                            <w:left w:val="none" w:sz="0" w:space="0" w:color="auto"/>
                            <w:bottom w:val="none" w:sz="0" w:space="0" w:color="auto"/>
                            <w:right w:val="none" w:sz="0" w:space="0" w:color="auto"/>
                          </w:divBdr>
                          <w:divsChild>
                            <w:div w:id="362245006">
                              <w:marLeft w:val="0"/>
                              <w:marRight w:val="0"/>
                              <w:marTop w:val="0"/>
                              <w:marBottom w:val="0"/>
                              <w:divBdr>
                                <w:top w:val="none" w:sz="0" w:space="0" w:color="auto"/>
                                <w:left w:val="none" w:sz="0" w:space="0" w:color="auto"/>
                                <w:bottom w:val="none" w:sz="0" w:space="0" w:color="auto"/>
                                <w:right w:val="none" w:sz="0" w:space="0" w:color="auto"/>
                              </w:divBdr>
                              <w:divsChild>
                                <w:div w:id="101680837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723270">
      <w:bodyDiv w:val="1"/>
      <w:marLeft w:val="0"/>
      <w:marRight w:val="0"/>
      <w:marTop w:val="0"/>
      <w:marBottom w:val="0"/>
      <w:divBdr>
        <w:top w:val="none" w:sz="0" w:space="0" w:color="auto"/>
        <w:left w:val="none" w:sz="0" w:space="0" w:color="auto"/>
        <w:bottom w:val="none" w:sz="0" w:space="0" w:color="auto"/>
        <w:right w:val="none" w:sz="0" w:space="0" w:color="auto"/>
      </w:divBdr>
      <w:divsChild>
        <w:div w:id="798651391">
          <w:marLeft w:val="0"/>
          <w:marRight w:val="0"/>
          <w:marTop w:val="0"/>
          <w:marBottom w:val="0"/>
          <w:divBdr>
            <w:top w:val="none" w:sz="0" w:space="0" w:color="auto"/>
            <w:left w:val="none" w:sz="0" w:space="0" w:color="auto"/>
            <w:bottom w:val="none" w:sz="0" w:space="0" w:color="auto"/>
            <w:right w:val="none" w:sz="0" w:space="0" w:color="auto"/>
          </w:divBdr>
          <w:divsChild>
            <w:div w:id="656108249">
              <w:marLeft w:val="0"/>
              <w:marRight w:val="0"/>
              <w:marTop w:val="0"/>
              <w:marBottom w:val="653"/>
              <w:divBdr>
                <w:top w:val="none" w:sz="0" w:space="0" w:color="auto"/>
                <w:left w:val="none" w:sz="0" w:space="0" w:color="auto"/>
                <w:bottom w:val="none" w:sz="0" w:space="0" w:color="auto"/>
                <w:right w:val="none" w:sz="0" w:space="0" w:color="auto"/>
              </w:divBdr>
              <w:divsChild>
                <w:div w:id="1448743478">
                  <w:marLeft w:val="0"/>
                  <w:marRight w:val="0"/>
                  <w:marTop w:val="0"/>
                  <w:marBottom w:val="0"/>
                  <w:divBdr>
                    <w:top w:val="none" w:sz="0" w:space="0" w:color="auto"/>
                    <w:left w:val="none" w:sz="0" w:space="0" w:color="auto"/>
                    <w:bottom w:val="none" w:sz="0" w:space="0" w:color="auto"/>
                    <w:right w:val="none" w:sz="0" w:space="0" w:color="auto"/>
                  </w:divBdr>
                  <w:divsChild>
                    <w:div w:id="233853439">
                      <w:marLeft w:val="0"/>
                      <w:marRight w:val="0"/>
                      <w:marTop w:val="0"/>
                      <w:marBottom w:val="0"/>
                      <w:divBdr>
                        <w:top w:val="none" w:sz="0" w:space="0" w:color="auto"/>
                        <w:left w:val="none" w:sz="0" w:space="0" w:color="auto"/>
                        <w:bottom w:val="none" w:sz="0" w:space="0" w:color="auto"/>
                        <w:right w:val="none" w:sz="0" w:space="0" w:color="auto"/>
                      </w:divBdr>
                      <w:divsChild>
                        <w:div w:id="313532021">
                          <w:marLeft w:val="0"/>
                          <w:marRight w:val="0"/>
                          <w:marTop w:val="0"/>
                          <w:marBottom w:val="0"/>
                          <w:divBdr>
                            <w:top w:val="none" w:sz="0" w:space="0" w:color="auto"/>
                            <w:left w:val="none" w:sz="0" w:space="0" w:color="auto"/>
                            <w:bottom w:val="none" w:sz="0" w:space="0" w:color="auto"/>
                            <w:right w:val="none" w:sz="0" w:space="0" w:color="auto"/>
                          </w:divBdr>
                          <w:divsChild>
                            <w:div w:id="1456293847">
                              <w:marLeft w:val="0"/>
                              <w:marRight w:val="0"/>
                              <w:marTop w:val="0"/>
                              <w:marBottom w:val="0"/>
                              <w:divBdr>
                                <w:top w:val="none" w:sz="0" w:space="0" w:color="auto"/>
                                <w:left w:val="none" w:sz="0" w:space="0" w:color="auto"/>
                                <w:bottom w:val="none" w:sz="0" w:space="0" w:color="auto"/>
                                <w:right w:val="none" w:sz="0" w:space="0" w:color="auto"/>
                              </w:divBdr>
                              <w:divsChild>
                                <w:div w:id="122854016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771138">
      <w:bodyDiv w:val="1"/>
      <w:marLeft w:val="0"/>
      <w:marRight w:val="0"/>
      <w:marTop w:val="0"/>
      <w:marBottom w:val="0"/>
      <w:divBdr>
        <w:top w:val="none" w:sz="0" w:space="0" w:color="auto"/>
        <w:left w:val="none" w:sz="0" w:space="0" w:color="auto"/>
        <w:bottom w:val="none" w:sz="0" w:space="0" w:color="auto"/>
        <w:right w:val="none" w:sz="0" w:space="0" w:color="auto"/>
      </w:divBdr>
    </w:div>
    <w:div w:id="937254809">
      <w:bodyDiv w:val="1"/>
      <w:marLeft w:val="0"/>
      <w:marRight w:val="0"/>
      <w:marTop w:val="0"/>
      <w:marBottom w:val="0"/>
      <w:divBdr>
        <w:top w:val="none" w:sz="0" w:space="0" w:color="auto"/>
        <w:left w:val="none" w:sz="0" w:space="0" w:color="auto"/>
        <w:bottom w:val="none" w:sz="0" w:space="0" w:color="auto"/>
        <w:right w:val="none" w:sz="0" w:space="0" w:color="auto"/>
      </w:divBdr>
    </w:div>
    <w:div w:id="937255864">
      <w:bodyDiv w:val="1"/>
      <w:marLeft w:val="0"/>
      <w:marRight w:val="0"/>
      <w:marTop w:val="0"/>
      <w:marBottom w:val="0"/>
      <w:divBdr>
        <w:top w:val="none" w:sz="0" w:space="0" w:color="auto"/>
        <w:left w:val="none" w:sz="0" w:space="0" w:color="auto"/>
        <w:bottom w:val="none" w:sz="0" w:space="0" w:color="auto"/>
        <w:right w:val="none" w:sz="0" w:space="0" w:color="auto"/>
      </w:divBdr>
      <w:divsChild>
        <w:div w:id="1387948354">
          <w:marLeft w:val="0"/>
          <w:marRight w:val="0"/>
          <w:marTop w:val="0"/>
          <w:marBottom w:val="0"/>
          <w:divBdr>
            <w:top w:val="none" w:sz="0" w:space="0" w:color="auto"/>
            <w:left w:val="none" w:sz="0" w:space="0" w:color="auto"/>
            <w:bottom w:val="none" w:sz="0" w:space="0" w:color="auto"/>
            <w:right w:val="none" w:sz="0" w:space="0" w:color="auto"/>
          </w:divBdr>
          <w:divsChild>
            <w:div w:id="1403916982">
              <w:marLeft w:val="0"/>
              <w:marRight w:val="0"/>
              <w:marTop w:val="0"/>
              <w:marBottom w:val="653"/>
              <w:divBdr>
                <w:top w:val="none" w:sz="0" w:space="0" w:color="auto"/>
                <w:left w:val="none" w:sz="0" w:space="0" w:color="auto"/>
                <w:bottom w:val="none" w:sz="0" w:space="0" w:color="auto"/>
                <w:right w:val="none" w:sz="0" w:space="0" w:color="auto"/>
              </w:divBdr>
              <w:divsChild>
                <w:div w:id="1607541641">
                  <w:marLeft w:val="0"/>
                  <w:marRight w:val="0"/>
                  <w:marTop w:val="0"/>
                  <w:marBottom w:val="0"/>
                  <w:divBdr>
                    <w:top w:val="none" w:sz="0" w:space="0" w:color="auto"/>
                    <w:left w:val="none" w:sz="0" w:space="0" w:color="auto"/>
                    <w:bottom w:val="none" w:sz="0" w:space="0" w:color="auto"/>
                    <w:right w:val="none" w:sz="0" w:space="0" w:color="auto"/>
                  </w:divBdr>
                  <w:divsChild>
                    <w:div w:id="438838464">
                      <w:marLeft w:val="0"/>
                      <w:marRight w:val="0"/>
                      <w:marTop w:val="0"/>
                      <w:marBottom w:val="0"/>
                      <w:divBdr>
                        <w:top w:val="none" w:sz="0" w:space="0" w:color="auto"/>
                        <w:left w:val="none" w:sz="0" w:space="0" w:color="auto"/>
                        <w:bottom w:val="none" w:sz="0" w:space="0" w:color="auto"/>
                        <w:right w:val="none" w:sz="0" w:space="0" w:color="auto"/>
                      </w:divBdr>
                      <w:divsChild>
                        <w:div w:id="385690581">
                          <w:marLeft w:val="0"/>
                          <w:marRight w:val="0"/>
                          <w:marTop w:val="0"/>
                          <w:marBottom w:val="0"/>
                          <w:divBdr>
                            <w:top w:val="none" w:sz="0" w:space="0" w:color="auto"/>
                            <w:left w:val="none" w:sz="0" w:space="0" w:color="auto"/>
                            <w:bottom w:val="none" w:sz="0" w:space="0" w:color="auto"/>
                            <w:right w:val="none" w:sz="0" w:space="0" w:color="auto"/>
                          </w:divBdr>
                          <w:divsChild>
                            <w:div w:id="1505702262">
                              <w:marLeft w:val="0"/>
                              <w:marRight w:val="0"/>
                              <w:marTop w:val="0"/>
                              <w:marBottom w:val="0"/>
                              <w:divBdr>
                                <w:top w:val="none" w:sz="0" w:space="0" w:color="auto"/>
                                <w:left w:val="none" w:sz="0" w:space="0" w:color="auto"/>
                                <w:bottom w:val="none" w:sz="0" w:space="0" w:color="auto"/>
                                <w:right w:val="none" w:sz="0" w:space="0" w:color="auto"/>
                              </w:divBdr>
                              <w:divsChild>
                                <w:div w:id="1590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752838">
      <w:bodyDiv w:val="1"/>
      <w:marLeft w:val="0"/>
      <w:marRight w:val="0"/>
      <w:marTop w:val="0"/>
      <w:marBottom w:val="0"/>
      <w:divBdr>
        <w:top w:val="none" w:sz="0" w:space="0" w:color="auto"/>
        <w:left w:val="none" w:sz="0" w:space="0" w:color="auto"/>
        <w:bottom w:val="none" w:sz="0" w:space="0" w:color="auto"/>
        <w:right w:val="none" w:sz="0" w:space="0" w:color="auto"/>
      </w:divBdr>
      <w:divsChild>
        <w:div w:id="915551751">
          <w:marLeft w:val="0"/>
          <w:marRight w:val="0"/>
          <w:marTop w:val="0"/>
          <w:marBottom w:val="0"/>
          <w:divBdr>
            <w:top w:val="none" w:sz="0" w:space="0" w:color="auto"/>
            <w:left w:val="none" w:sz="0" w:space="0" w:color="auto"/>
            <w:bottom w:val="none" w:sz="0" w:space="0" w:color="auto"/>
            <w:right w:val="none" w:sz="0" w:space="0" w:color="auto"/>
          </w:divBdr>
          <w:divsChild>
            <w:div w:id="370610969">
              <w:marLeft w:val="0"/>
              <w:marRight w:val="0"/>
              <w:marTop w:val="0"/>
              <w:marBottom w:val="0"/>
              <w:divBdr>
                <w:top w:val="none" w:sz="0" w:space="0" w:color="auto"/>
                <w:left w:val="none" w:sz="0" w:space="0" w:color="auto"/>
                <w:bottom w:val="none" w:sz="0" w:space="0" w:color="auto"/>
                <w:right w:val="none" w:sz="0" w:space="0" w:color="auto"/>
              </w:divBdr>
              <w:divsChild>
                <w:div w:id="1828979896">
                  <w:marLeft w:val="0"/>
                  <w:marRight w:val="0"/>
                  <w:marTop w:val="0"/>
                  <w:marBottom w:val="0"/>
                  <w:divBdr>
                    <w:top w:val="none" w:sz="0" w:space="0" w:color="auto"/>
                    <w:left w:val="none" w:sz="0" w:space="0" w:color="auto"/>
                    <w:bottom w:val="none" w:sz="0" w:space="0" w:color="auto"/>
                    <w:right w:val="none" w:sz="0" w:space="0" w:color="auto"/>
                  </w:divBdr>
                  <w:divsChild>
                    <w:div w:id="737245482">
                      <w:marLeft w:val="0"/>
                      <w:marRight w:val="0"/>
                      <w:marTop w:val="0"/>
                      <w:marBottom w:val="0"/>
                      <w:divBdr>
                        <w:top w:val="none" w:sz="0" w:space="0" w:color="auto"/>
                        <w:left w:val="none" w:sz="0" w:space="0" w:color="auto"/>
                        <w:bottom w:val="none" w:sz="0" w:space="0" w:color="auto"/>
                        <w:right w:val="none" w:sz="0" w:space="0" w:color="auto"/>
                      </w:divBdr>
                      <w:divsChild>
                        <w:div w:id="1870490272">
                          <w:marLeft w:val="0"/>
                          <w:marRight w:val="0"/>
                          <w:marTop w:val="0"/>
                          <w:marBottom w:val="0"/>
                          <w:divBdr>
                            <w:top w:val="none" w:sz="0" w:space="0" w:color="auto"/>
                            <w:left w:val="none" w:sz="0" w:space="0" w:color="auto"/>
                            <w:bottom w:val="none" w:sz="0" w:space="0" w:color="auto"/>
                            <w:right w:val="none" w:sz="0" w:space="0" w:color="auto"/>
                          </w:divBdr>
                          <w:divsChild>
                            <w:div w:id="1156218325">
                              <w:marLeft w:val="0"/>
                              <w:marRight w:val="0"/>
                              <w:marTop w:val="0"/>
                              <w:marBottom w:val="0"/>
                              <w:divBdr>
                                <w:top w:val="none" w:sz="0" w:space="0" w:color="auto"/>
                                <w:left w:val="none" w:sz="0" w:space="0" w:color="auto"/>
                                <w:bottom w:val="none" w:sz="0" w:space="0" w:color="auto"/>
                                <w:right w:val="none" w:sz="0" w:space="0" w:color="auto"/>
                              </w:divBdr>
                              <w:divsChild>
                                <w:div w:id="1309280365">
                                  <w:marLeft w:val="0"/>
                                  <w:marRight w:val="0"/>
                                  <w:marTop w:val="0"/>
                                  <w:marBottom w:val="0"/>
                                  <w:divBdr>
                                    <w:top w:val="none" w:sz="0" w:space="0" w:color="auto"/>
                                    <w:left w:val="none" w:sz="0" w:space="0" w:color="auto"/>
                                    <w:bottom w:val="none" w:sz="0" w:space="0" w:color="auto"/>
                                    <w:right w:val="none" w:sz="0" w:space="0" w:color="auto"/>
                                  </w:divBdr>
                                  <w:divsChild>
                                    <w:div w:id="1728986722">
                                      <w:marLeft w:val="0"/>
                                      <w:marRight w:val="0"/>
                                      <w:marTop w:val="0"/>
                                      <w:marBottom w:val="0"/>
                                      <w:divBdr>
                                        <w:top w:val="none" w:sz="0" w:space="0" w:color="auto"/>
                                        <w:left w:val="none" w:sz="0" w:space="0" w:color="auto"/>
                                        <w:bottom w:val="none" w:sz="0" w:space="0" w:color="auto"/>
                                        <w:right w:val="none" w:sz="0" w:space="0" w:color="auto"/>
                                      </w:divBdr>
                                      <w:divsChild>
                                        <w:div w:id="83957704">
                                          <w:marLeft w:val="0"/>
                                          <w:marRight w:val="0"/>
                                          <w:marTop w:val="0"/>
                                          <w:marBottom w:val="0"/>
                                          <w:divBdr>
                                            <w:top w:val="none" w:sz="0" w:space="0" w:color="auto"/>
                                            <w:left w:val="none" w:sz="0" w:space="0" w:color="auto"/>
                                            <w:bottom w:val="none" w:sz="0" w:space="0" w:color="auto"/>
                                            <w:right w:val="none" w:sz="0" w:space="0" w:color="auto"/>
                                          </w:divBdr>
                                          <w:divsChild>
                                            <w:div w:id="500194704">
                                              <w:marLeft w:val="0"/>
                                              <w:marRight w:val="0"/>
                                              <w:marTop w:val="0"/>
                                              <w:marBottom w:val="0"/>
                                              <w:divBdr>
                                                <w:top w:val="none" w:sz="0" w:space="0" w:color="auto"/>
                                                <w:left w:val="none" w:sz="0" w:space="0" w:color="auto"/>
                                                <w:bottom w:val="none" w:sz="0" w:space="0" w:color="auto"/>
                                                <w:right w:val="none" w:sz="0" w:space="0" w:color="auto"/>
                                              </w:divBdr>
                                              <w:divsChild>
                                                <w:div w:id="614943907">
                                                  <w:marLeft w:val="0"/>
                                                  <w:marRight w:val="0"/>
                                                  <w:marTop w:val="0"/>
                                                  <w:marBottom w:val="0"/>
                                                  <w:divBdr>
                                                    <w:top w:val="none" w:sz="0" w:space="0" w:color="auto"/>
                                                    <w:left w:val="none" w:sz="0" w:space="0" w:color="auto"/>
                                                    <w:bottom w:val="none" w:sz="0" w:space="0" w:color="auto"/>
                                                    <w:right w:val="none" w:sz="0" w:space="0" w:color="auto"/>
                                                  </w:divBdr>
                                                  <w:divsChild>
                                                    <w:div w:id="142629385">
                                                      <w:marLeft w:val="0"/>
                                                      <w:marRight w:val="0"/>
                                                      <w:marTop w:val="0"/>
                                                      <w:marBottom w:val="0"/>
                                                      <w:divBdr>
                                                        <w:top w:val="none" w:sz="0" w:space="0" w:color="auto"/>
                                                        <w:left w:val="none" w:sz="0" w:space="0" w:color="auto"/>
                                                        <w:bottom w:val="none" w:sz="0" w:space="0" w:color="auto"/>
                                                        <w:right w:val="none" w:sz="0" w:space="0" w:color="auto"/>
                                                      </w:divBdr>
                                                    </w:div>
                                                    <w:div w:id="353189680">
                                                      <w:marLeft w:val="0"/>
                                                      <w:marRight w:val="0"/>
                                                      <w:marTop w:val="0"/>
                                                      <w:marBottom w:val="0"/>
                                                      <w:divBdr>
                                                        <w:top w:val="none" w:sz="0" w:space="0" w:color="auto"/>
                                                        <w:left w:val="none" w:sz="0" w:space="0" w:color="auto"/>
                                                        <w:bottom w:val="none" w:sz="0" w:space="0" w:color="auto"/>
                                                        <w:right w:val="none" w:sz="0" w:space="0" w:color="auto"/>
                                                      </w:divBdr>
                                                      <w:divsChild>
                                                        <w:div w:id="1527599707">
                                                          <w:marLeft w:val="0"/>
                                                          <w:marRight w:val="0"/>
                                                          <w:marTop w:val="0"/>
                                                          <w:marBottom w:val="0"/>
                                                          <w:divBdr>
                                                            <w:top w:val="none" w:sz="0" w:space="0" w:color="auto"/>
                                                            <w:left w:val="none" w:sz="0" w:space="0" w:color="auto"/>
                                                            <w:bottom w:val="none" w:sz="0" w:space="0" w:color="auto"/>
                                                            <w:right w:val="none" w:sz="0" w:space="0" w:color="auto"/>
                                                          </w:divBdr>
                                                        </w:div>
                                                      </w:divsChild>
                                                    </w:div>
                                                    <w:div w:id="572668845">
                                                      <w:marLeft w:val="0"/>
                                                      <w:marRight w:val="0"/>
                                                      <w:marTop w:val="0"/>
                                                      <w:marBottom w:val="0"/>
                                                      <w:divBdr>
                                                        <w:top w:val="none" w:sz="0" w:space="0" w:color="auto"/>
                                                        <w:left w:val="none" w:sz="0" w:space="0" w:color="auto"/>
                                                        <w:bottom w:val="none" w:sz="0" w:space="0" w:color="auto"/>
                                                        <w:right w:val="none" w:sz="0" w:space="0" w:color="auto"/>
                                                      </w:divBdr>
                                                    </w:div>
                                                    <w:div w:id="19744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023872">
      <w:bodyDiv w:val="1"/>
      <w:marLeft w:val="0"/>
      <w:marRight w:val="0"/>
      <w:marTop w:val="0"/>
      <w:marBottom w:val="0"/>
      <w:divBdr>
        <w:top w:val="none" w:sz="0" w:space="0" w:color="auto"/>
        <w:left w:val="none" w:sz="0" w:space="0" w:color="auto"/>
        <w:bottom w:val="none" w:sz="0" w:space="0" w:color="auto"/>
        <w:right w:val="none" w:sz="0" w:space="0" w:color="auto"/>
      </w:divBdr>
      <w:divsChild>
        <w:div w:id="1863741543">
          <w:marLeft w:val="0"/>
          <w:marRight w:val="0"/>
          <w:marTop w:val="0"/>
          <w:marBottom w:val="0"/>
          <w:divBdr>
            <w:top w:val="none" w:sz="0" w:space="0" w:color="auto"/>
            <w:left w:val="none" w:sz="0" w:space="0" w:color="auto"/>
            <w:bottom w:val="none" w:sz="0" w:space="0" w:color="auto"/>
            <w:right w:val="none" w:sz="0" w:space="0" w:color="auto"/>
          </w:divBdr>
          <w:divsChild>
            <w:div w:id="993754217">
              <w:marLeft w:val="0"/>
              <w:marRight w:val="0"/>
              <w:marTop w:val="0"/>
              <w:marBottom w:val="653"/>
              <w:divBdr>
                <w:top w:val="none" w:sz="0" w:space="0" w:color="auto"/>
                <w:left w:val="none" w:sz="0" w:space="0" w:color="auto"/>
                <w:bottom w:val="none" w:sz="0" w:space="0" w:color="auto"/>
                <w:right w:val="none" w:sz="0" w:space="0" w:color="auto"/>
              </w:divBdr>
              <w:divsChild>
                <w:div w:id="2126730094">
                  <w:marLeft w:val="0"/>
                  <w:marRight w:val="0"/>
                  <w:marTop w:val="0"/>
                  <w:marBottom w:val="0"/>
                  <w:divBdr>
                    <w:top w:val="none" w:sz="0" w:space="0" w:color="auto"/>
                    <w:left w:val="none" w:sz="0" w:space="0" w:color="auto"/>
                    <w:bottom w:val="none" w:sz="0" w:space="0" w:color="auto"/>
                    <w:right w:val="none" w:sz="0" w:space="0" w:color="auto"/>
                  </w:divBdr>
                  <w:divsChild>
                    <w:div w:id="1959415136">
                      <w:marLeft w:val="0"/>
                      <w:marRight w:val="0"/>
                      <w:marTop w:val="0"/>
                      <w:marBottom w:val="0"/>
                      <w:divBdr>
                        <w:top w:val="none" w:sz="0" w:space="0" w:color="auto"/>
                        <w:left w:val="none" w:sz="0" w:space="0" w:color="auto"/>
                        <w:bottom w:val="none" w:sz="0" w:space="0" w:color="auto"/>
                        <w:right w:val="none" w:sz="0" w:space="0" w:color="auto"/>
                      </w:divBdr>
                      <w:divsChild>
                        <w:div w:id="1103694688">
                          <w:marLeft w:val="0"/>
                          <w:marRight w:val="0"/>
                          <w:marTop w:val="0"/>
                          <w:marBottom w:val="0"/>
                          <w:divBdr>
                            <w:top w:val="none" w:sz="0" w:space="0" w:color="auto"/>
                            <w:left w:val="none" w:sz="0" w:space="0" w:color="auto"/>
                            <w:bottom w:val="none" w:sz="0" w:space="0" w:color="auto"/>
                            <w:right w:val="none" w:sz="0" w:space="0" w:color="auto"/>
                          </w:divBdr>
                          <w:divsChild>
                            <w:div w:id="16977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433983">
      <w:bodyDiv w:val="1"/>
      <w:marLeft w:val="0"/>
      <w:marRight w:val="0"/>
      <w:marTop w:val="0"/>
      <w:marBottom w:val="0"/>
      <w:divBdr>
        <w:top w:val="none" w:sz="0" w:space="0" w:color="auto"/>
        <w:left w:val="none" w:sz="0" w:space="0" w:color="auto"/>
        <w:bottom w:val="none" w:sz="0" w:space="0" w:color="auto"/>
        <w:right w:val="none" w:sz="0" w:space="0" w:color="auto"/>
      </w:divBdr>
      <w:divsChild>
        <w:div w:id="477191313">
          <w:marLeft w:val="0"/>
          <w:marRight w:val="0"/>
          <w:marTop w:val="0"/>
          <w:marBottom w:val="0"/>
          <w:divBdr>
            <w:top w:val="none" w:sz="0" w:space="0" w:color="auto"/>
            <w:left w:val="none" w:sz="0" w:space="0" w:color="auto"/>
            <w:bottom w:val="none" w:sz="0" w:space="0" w:color="auto"/>
            <w:right w:val="none" w:sz="0" w:space="0" w:color="auto"/>
          </w:divBdr>
          <w:divsChild>
            <w:div w:id="1858352593">
              <w:marLeft w:val="0"/>
              <w:marRight w:val="0"/>
              <w:marTop w:val="0"/>
              <w:marBottom w:val="0"/>
              <w:divBdr>
                <w:top w:val="none" w:sz="0" w:space="0" w:color="auto"/>
                <w:left w:val="none" w:sz="0" w:space="0" w:color="auto"/>
                <w:bottom w:val="none" w:sz="0" w:space="0" w:color="auto"/>
                <w:right w:val="none" w:sz="0" w:space="0" w:color="auto"/>
              </w:divBdr>
              <w:divsChild>
                <w:div w:id="1377392182">
                  <w:marLeft w:val="0"/>
                  <w:marRight w:val="0"/>
                  <w:marTop w:val="0"/>
                  <w:marBottom w:val="0"/>
                  <w:divBdr>
                    <w:top w:val="none" w:sz="0" w:space="0" w:color="auto"/>
                    <w:left w:val="none" w:sz="0" w:space="0" w:color="auto"/>
                    <w:bottom w:val="none" w:sz="0" w:space="0" w:color="auto"/>
                    <w:right w:val="none" w:sz="0" w:space="0" w:color="auto"/>
                  </w:divBdr>
                  <w:divsChild>
                    <w:div w:id="1595433486">
                      <w:marLeft w:val="0"/>
                      <w:marRight w:val="0"/>
                      <w:marTop w:val="0"/>
                      <w:marBottom w:val="0"/>
                      <w:divBdr>
                        <w:top w:val="none" w:sz="0" w:space="0" w:color="auto"/>
                        <w:left w:val="none" w:sz="0" w:space="0" w:color="auto"/>
                        <w:bottom w:val="none" w:sz="0" w:space="0" w:color="auto"/>
                        <w:right w:val="none" w:sz="0" w:space="0" w:color="auto"/>
                      </w:divBdr>
                      <w:divsChild>
                        <w:div w:id="12861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317578">
      <w:bodyDiv w:val="1"/>
      <w:marLeft w:val="0"/>
      <w:marRight w:val="0"/>
      <w:marTop w:val="0"/>
      <w:marBottom w:val="0"/>
      <w:divBdr>
        <w:top w:val="none" w:sz="0" w:space="0" w:color="auto"/>
        <w:left w:val="none" w:sz="0" w:space="0" w:color="auto"/>
        <w:bottom w:val="none" w:sz="0" w:space="0" w:color="auto"/>
        <w:right w:val="none" w:sz="0" w:space="0" w:color="auto"/>
      </w:divBdr>
    </w:div>
    <w:div w:id="1109425003">
      <w:bodyDiv w:val="1"/>
      <w:marLeft w:val="0"/>
      <w:marRight w:val="0"/>
      <w:marTop w:val="0"/>
      <w:marBottom w:val="0"/>
      <w:divBdr>
        <w:top w:val="none" w:sz="0" w:space="0" w:color="auto"/>
        <w:left w:val="none" w:sz="0" w:space="0" w:color="auto"/>
        <w:bottom w:val="none" w:sz="0" w:space="0" w:color="auto"/>
        <w:right w:val="none" w:sz="0" w:space="0" w:color="auto"/>
      </w:divBdr>
      <w:divsChild>
        <w:div w:id="883952035">
          <w:marLeft w:val="0"/>
          <w:marRight w:val="0"/>
          <w:marTop w:val="0"/>
          <w:marBottom w:val="0"/>
          <w:divBdr>
            <w:top w:val="none" w:sz="0" w:space="0" w:color="auto"/>
            <w:left w:val="none" w:sz="0" w:space="0" w:color="auto"/>
            <w:bottom w:val="none" w:sz="0" w:space="0" w:color="auto"/>
            <w:right w:val="none" w:sz="0" w:space="0" w:color="auto"/>
          </w:divBdr>
          <w:divsChild>
            <w:div w:id="1449079860">
              <w:marLeft w:val="0"/>
              <w:marRight w:val="0"/>
              <w:marTop w:val="0"/>
              <w:marBottom w:val="816"/>
              <w:divBdr>
                <w:top w:val="none" w:sz="0" w:space="0" w:color="auto"/>
                <w:left w:val="none" w:sz="0" w:space="0" w:color="auto"/>
                <w:bottom w:val="none" w:sz="0" w:space="0" w:color="auto"/>
                <w:right w:val="none" w:sz="0" w:space="0" w:color="auto"/>
              </w:divBdr>
              <w:divsChild>
                <w:div w:id="628321753">
                  <w:marLeft w:val="0"/>
                  <w:marRight w:val="0"/>
                  <w:marTop w:val="0"/>
                  <w:marBottom w:val="0"/>
                  <w:divBdr>
                    <w:top w:val="none" w:sz="0" w:space="0" w:color="auto"/>
                    <w:left w:val="none" w:sz="0" w:space="0" w:color="auto"/>
                    <w:bottom w:val="none" w:sz="0" w:space="0" w:color="auto"/>
                    <w:right w:val="none" w:sz="0" w:space="0" w:color="auto"/>
                  </w:divBdr>
                  <w:divsChild>
                    <w:div w:id="156116802">
                      <w:marLeft w:val="0"/>
                      <w:marRight w:val="0"/>
                      <w:marTop w:val="0"/>
                      <w:marBottom w:val="0"/>
                      <w:divBdr>
                        <w:top w:val="none" w:sz="0" w:space="0" w:color="auto"/>
                        <w:left w:val="none" w:sz="0" w:space="0" w:color="auto"/>
                        <w:bottom w:val="none" w:sz="0" w:space="0" w:color="auto"/>
                        <w:right w:val="none" w:sz="0" w:space="0" w:color="auto"/>
                      </w:divBdr>
                      <w:divsChild>
                        <w:div w:id="147601215">
                          <w:marLeft w:val="0"/>
                          <w:marRight w:val="0"/>
                          <w:marTop w:val="0"/>
                          <w:marBottom w:val="0"/>
                          <w:divBdr>
                            <w:top w:val="none" w:sz="0" w:space="0" w:color="auto"/>
                            <w:left w:val="none" w:sz="0" w:space="0" w:color="auto"/>
                            <w:bottom w:val="none" w:sz="0" w:space="0" w:color="auto"/>
                            <w:right w:val="none" w:sz="0" w:space="0" w:color="auto"/>
                          </w:divBdr>
                          <w:divsChild>
                            <w:div w:id="1501582315">
                              <w:marLeft w:val="0"/>
                              <w:marRight w:val="0"/>
                              <w:marTop w:val="0"/>
                              <w:marBottom w:val="0"/>
                              <w:divBdr>
                                <w:top w:val="none" w:sz="0" w:space="0" w:color="auto"/>
                                <w:left w:val="none" w:sz="0" w:space="0" w:color="auto"/>
                                <w:bottom w:val="none" w:sz="0" w:space="0" w:color="auto"/>
                                <w:right w:val="none" w:sz="0" w:space="0" w:color="auto"/>
                              </w:divBdr>
                              <w:divsChild>
                                <w:div w:id="521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8783">
      <w:bodyDiv w:val="1"/>
      <w:marLeft w:val="0"/>
      <w:marRight w:val="0"/>
      <w:marTop w:val="0"/>
      <w:marBottom w:val="0"/>
      <w:divBdr>
        <w:top w:val="none" w:sz="0" w:space="0" w:color="auto"/>
        <w:left w:val="none" w:sz="0" w:space="0" w:color="auto"/>
        <w:bottom w:val="none" w:sz="0" w:space="0" w:color="auto"/>
        <w:right w:val="none" w:sz="0" w:space="0" w:color="auto"/>
      </w:divBdr>
      <w:divsChild>
        <w:div w:id="410392346">
          <w:marLeft w:val="0"/>
          <w:marRight w:val="0"/>
          <w:marTop w:val="0"/>
          <w:marBottom w:val="0"/>
          <w:divBdr>
            <w:top w:val="none" w:sz="0" w:space="0" w:color="auto"/>
            <w:left w:val="none" w:sz="0" w:space="0" w:color="auto"/>
            <w:bottom w:val="none" w:sz="0" w:space="0" w:color="auto"/>
            <w:right w:val="none" w:sz="0" w:space="0" w:color="auto"/>
          </w:divBdr>
          <w:divsChild>
            <w:div w:id="481235229">
              <w:marLeft w:val="0"/>
              <w:marRight w:val="0"/>
              <w:marTop w:val="0"/>
              <w:marBottom w:val="816"/>
              <w:divBdr>
                <w:top w:val="none" w:sz="0" w:space="0" w:color="auto"/>
                <w:left w:val="none" w:sz="0" w:space="0" w:color="auto"/>
                <w:bottom w:val="none" w:sz="0" w:space="0" w:color="auto"/>
                <w:right w:val="none" w:sz="0" w:space="0" w:color="auto"/>
              </w:divBdr>
              <w:divsChild>
                <w:div w:id="399450352">
                  <w:marLeft w:val="0"/>
                  <w:marRight w:val="0"/>
                  <w:marTop w:val="0"/>
                  <w:marBottom w:val="0"/>
                  <w:divBdr>
                    <w:top w:val="none" w:sz="0" w:space="0" w:color="auto"/>
                    <w:left w:val="none" w:sz="0" w:space="0" w:color="auto"/>
                    <w:bottom w:val="none" w:sz="0" w:space="0" w:color="auto"/>
                    <w:right w:val="none" w:sz="0" w:space="0" w:color="auto"/>
                  </w:divBdr>
                  <w:divsChild>
                    <w:div w:id="139687825">
                      <w:marLeft w:val="0"/>
                      <w:marRight w:val="0"/>
                      <w:marTop w:val="0"/>
                      <w:marBottom w:val="0"/>
                      <w:divBdr>
                        <w:top w:val="none" w:sz="0" w:space="0" w:color="auto"/>
                        <w:left w:val="none" w:sz="0" w:space="0" w:color="auto"/>
                        <w:bottom w:val="none" w:sz="0" w:space="0" w:color="auto"/>
                        <w:right w:val="none" w:sz="0" w:space="0" w:color="auto"/>
                      </w:divBdr>
                      <w:divsChild>
                        <w:div w:id="2072380967">
                          <w:marLeft w:val="0"/>
                          <w:marRight w:val="0"/>
                          <w:marTop w:val="0"/>
                          <w:marBottom w:val="0"/>
                          <w:divBdr>
                            <w:top w:val="none" w:sz="0" w:space="0" w:color="auto"/>
                            <w:left w:val="none" w:sz="0" w:space="0" w:color="auto"/>
                            <w:bottom w:val="none" w:sz="0" w:space="0" w:color="auto"/>
                            <w:right w:val="none" w:sz="0" w:space="0" w:color="auto"/>
                          </w:divBdr>
                          <w:divsChild>
                            <w:div w:id="1977829211">
                              <w:marLeft w:val="0"/>
                              <w:marRight w:val="0"/>
                              <w:marTop w:val="0"/>
                              <w:marBottom w:val="0"/>
                              <w:divBdr>
                                <w:top w:val="none" w:sz="0" w:space="0" w:color="auto"/>
                                <w:left w:val="none" w:sz="0" w:space="0" w:color="auto"/>
                                <w:bottom w:val="none" w:sz="0" w:space="0" w:color="auto"/>
                                <w:right w:val="none" w:sz="0" w:space="0" w:color="auto"/>
                              </w:divBdr>
                              <w:divsChild>
                                <w:div w:id="18346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093088">
      <w:bodyDiv w:val="1"/>
      <w:marLeft w:val="0"/>
      <w:marRight w:val="0"/>
      <w:marTop w:val="0"/>
      <w:marBottom w:val="0"/>
      <w:divBdr>
        <w:top w:val="none" w:sz="0" w:space="0" w:color="auto"/>
        <w:left w:val="none" w:sz="0" w:space="0" w:color="auto"/>
        <w:bottom w:val="none" w:sz="0" w:space="0" w:color="auto"/>
        <w:right w:val="none" w:sz="0" w:space="0" w:color="auto"/>
      </w:divBdr>
      <w:divsChild>
        <w:div w:id="1824815227">
          <w:marLeft w:val="0"/>
          <w:marRight w:val="0"/>
          <w:marTop w:val="0"/>
          <w:marBottom w:val="0"/>
          <w:divBdr>
            <w:top w:val="none" w:sz="0" w:space="0" w:color="auto"/>
            <w:left w:val="none" w:sz="0" w:space="0" w:color="auto"/>
            <w:bottom w:val="none" w:sz="0" w:space="0" w:color="auto"/>
            <w:right w:val="none" w:sz="0" w:space="0" w:color="auto"/>
          </w:divBdr>
          <w:divsChild>
            <w:div w:id="2075926383">
              <w:marLeft w:val="0"/>
              <w:marRight w:val="0"/>
              <w:marTop w:val="0"/>
              <w:marBottom w:val="816"/>
              <w:divBdr>
                <w:top w:val="none" w:sz="0" w:space="0" w:color="auto"/>
                <w:left w:val="none" w:sz="0" w:space="0" w:color="auto"/>
                <w:bottom w:val="none" w:sz="0" w:space="0" w:color="auto"/>
                <w:right w:val="none" w:sz="0" w:space="0" w:color="auto"/>
              </w:divBdr>
              <w:divsChild>
                <w:div w:id="647172344">
                  <w:marLeft w:val="0"/>
                  <w:marRight w:val="0"/>
                  <w:marTop w:val="0"/>
                  <w:marBottom w:val="0"/>
                  <w:divBdr>
                    <w:top w:val="none" w:sz="0" w:space="0" w:color="auto"/>
                    <w:left w:val="none" w:sz="0" w:space="0" w:color="auto"/>
                    <w:bottom w:val="none" w:sz="0" w:space="0" w:color="auto"/>
                    <w:right w:val="none" w:sz="0" w:space="0" w:color="auto"/>
                  </w:divBdr>
                  <w:divsChild>
                    <w:div w:id="148327524">
                      <w:marLeft w:val="0"/>
                      <w:marRight w:val="0"/>
                      <w:marTop w:val="0"/>
                      <w:marBottom w:val="0"/>
                      <w:divBdr>
                        <w:top w:val="none" w:sz="0" w:space="0" w:color="auto"/>
                        <w:left w:val="none" w:sz="0" w:space="0" w:color="auto"/>
                        <w:bottom w:val="none" w:sz="0" w:space="0" w:color="auto"/>
                        <w:right w:val="none" w:sz="0" w:space="0" w:color="auto"/>
                      </w:divBdr>
                      <w:divsChild>
                        <w:div w:id="781727054">
                          <w:marLeft w:val="0"/>
                          <w:marRight w:val="0"/>
                          <w:marTop w:val="0"/>
                          <w:marBottom w:val="0"/>
                          <w:divBdr>
                            <w:top w:val="none" w:sz="0" w:space="0" w:color="auto"/>
                            <w:left w:val="none" w:sz="0" w:space="0" w:color="auto"/>
                            <w:bottom w:val="none" w:sz="0" w:space="0" w:color="auto"/>
                            <w:right w:val="none" w:sz="0" w:space="0" w:color="auto"/>
                          </w:divBdr>
                          <w:divsChild>
                            <w:div w:id="1000082284">
                              <w:marLeft w:val="0"/>
                              <w:marRight w:val="0"/>
                              <w:marTop w:val="0"/>
                              <w:marBottom w:val="0"/>
                              <w:divBdr>
                                <w:top w:val="none" w:sz="0" w:space="0" w:color="auto"/>
                                <w:left w:val="none" w:sz="0" w:space="0" w:color="auto"/>
                                <w:bottom w:val="none" w:sz="0" w:space="0" w:color="auto"/>
                                <w:right w:val="none" w:sz="0" w:space="0" w:color="auto"/>
                              </w:divBdr>
                              <w:divsChild>
                                <w:div w:id="524908390">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968232">
      <w:bodyDiv w:val="1"/>
      <w:marLeft w:val="0"/>
      <w:marRight w:val="0"/>
      <w:marTop w:val="0"/>
      <w:marBottom w:val="0"/>
      <w:divBdr>
        <w:top w:val="none" w:sz="0" w:space="0" w:color="auto"/>
        <w:left w:val="none" w:sz="0" w:space="0" w:color="auto"/>
        <w:bottom w:val="none" w:sz="0" w:space="0" w:color="auto"/>
        <w:right w:val="none" w:sz="0" w:space="0" w:color="auto"/>
      </w:divBdr>
    </w:div>
    <w:div w:id="1157382054">
      <w:bodyDiv w:val="1"/>
      <w:marLeft w:val="0"/>
      <w:marRight w:val="0"/>
      <w:marTop w:val="0"/>
      <w:marBottom w:val="0"/>
      <w:divBdr>
        <w:top w:val="none" w:sz="0" w:space="0" w:color="auto"/>
        <w:left w:val="none" w:sz="0" w:space="0" w:color="auto"/>
        <w:bottom w:val="none" w:sz="0" w:space="0" w:color="auto"/>
        <w:right w:val="none" w:sz="0" w:space="0" w:color="auto"/>
      </w:divBdr>
      <w:divsChild>
        <w:div w:id="630093480">
          <w:marLeft w:val="0"/>
          <w:marRight w:val="0"/>
          <w:marTop w:val="480"/>
          <w:marBottom w:val="480"/>
          <w:divBdr>
            <w:top w:val="none" w:sz="0" w:space="0" w:color="auto"/>
            <w:left w:val="none" w:sz="0" w:space="0" w:color="auto"/>
            <w:bottom w:val="none" w:sz="0" w:space="0" w:color="auto"/>
            <w:right w:val="none" w:sz="0" w:space="0" w:color="auto"/>
          </w:divBdr>
          <w:divsChild>
            <w:div w:id="1491408728">
              <w:marLeft w:val="0"/>
              <w:marRight w:val="0"/>
              <w:marTop w:val="0"/>
              <w:marBottom w:val="0"/>
              <w:divBdr>
                <w:top w:val="none" w:sz="0" w:space="0" w:color="auto"/>
                <w:left w:val="none" w:sz="0" w:space="0" w:color="auto"/>
                <w:bottom w:val="none" w:sz="0" w:space="0" w:color="auto"/>
                <w:right w:val="none" w:sz="0" w:space="0" w:color="auto"/>
              </w:divBdr>
              <w:divsChild>
                <w:div w:id="1040545456">
                  <w:marLeft w:val="0"/>
                  <w:marRight w:val="-26"/>
                  <w:marTop w:val="0"/>
                  <w:marBottom w:val="0"/>
                  <w:divBdr>
                    <w:top w:val="none" w:sz="0" w:space="0" w:color="auto"/>
                    <w:left w:val="none" w:sz="0" w:space="0" w:color="auto"/>
                    <w:bottom w:val="none" w:sz="0" w:space="0" w:color="auto"/>
                    <w:right w:val="none" w:sz="0" w:space="0" w:color="auto"/>
                  </w:divBdr>
                  <w:divsChild>
                    <w:div w:id="1889491953">
                      <w:marLeft w:val="7"/>
                      <w:marRight w:val="34"/>
                      <w:marTop w:val="0"/>
                      <w:marBottom w:val="0"/>
                      <w:divBdr>
                        <w:top w:val="none" w:sz="0" w:space="0" w:color="auto"/>
                        <w:left w:val="none" w:sz="0" w:space="0" w:color="auto"/>
                        <w:bottom w:val="none" w:sz="0" w:space="0" w:color="auto"/>
                        <w:right w:val="none" w:sz="0" w:space="0" w:color="auto"/>
                      </w:divBdr>
                      <w:divsChild>
                        <w:div w:id="4020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15429">
      <w:bodyDiv w:val="1"/>
      <w:marLeft w:val="0"/>
      <w:marRight w:val="0"/>
      <w:marTop w:val="0"/>
      <w:marBottom w:val="0"/>
      <w:divBdr>
        <w:top w:val="none" w:sz="0" w:space="0" w:color="auto"/>
        <w:left w:val="none" w:sz="0" w:space="0" w:color="auto"/>
        <w:bottom w:val="none" w:sz="0" w:space="0" w:color="auto"/>
        <w:right w:val="none" w:sz="0" w:space="0" w:color="auto"/>
      </w:divBdr>
      <w:divsChild>
        <w:div w:id="1102145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8928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038633">
      <w:bodyDiv w:val="1"/>
      <w:marLeft w:val="0"/>
      <w:marRight w:val="0"/>
      <w:marTop w:val="0"/>
      <w:marBottom w:val="0"/>
      <w:divBdr>
        <w:top w:val="none" w:sz="0" w:space="0" w:color="auto"/>
        <w:left w:val="none" w:sz="0" w:space="0" w:color="auto"/>
        <w:bottom w:val="none" w:sz="0" w:space="0" w:color="auto"/>
        <w:right w:val="none" w:sz="0" w:space="0" w:color="auto"/>
      </w:divBdr>
    </w:div>
    <w:div w:id="1187911715">
      <w:bodyDiv w:val="1"/>
      <w:marLeft w:val="0"/>
      <w:marRight w:val="0"/>
      <w:marTop w:val="0"/>
      <w:marBottom w:val="0"/>
      <w:divBdr>
        <w:top w:val="none" w:sz="0" w:space="0" w:color="auto"/>
        <w:left w:val="none" w:sz="0" w:space="0" w:color="auto"/>
        <w:bottom w:val="none" w:sz="0" w:space="0" w:color="auto"/>
        <w:right w:val="none" w:sz="0" w:space="0" w:color="auto"/>
      </w:divBdr>
    </w:div>
    <w:div w:id="1241015836">
      <w:bodyDiv w:val="1"/>
      <w:marLeft w:val="0"/>
      <w:marRight w:val="0"/>
      <w:marTop w:val="0"/>
      <w:marBottom w:val="0"/>
      <w:divBdr>
        <w:top w:val="none" w:sz="0" w:space="0" w:color="auto"/>
        <w:left w:val="none" w:sz="0" w:space="0" w:color="auto"/>
        <w:bottom w:val="none" w:sz="0" w:space="0" w:color="auto"/>
        <w:right w:val="none" w:sz="0" w:space="0" w:color="auto"/>
      </w:divBdr>
    </w:div>
    <w:div w:id="1297030739">
      <w:bodyDiv w:val="1"/>
      <w:marLeft w:val="0"/>
      <w:marRight w:val="0"/>
      <w:marTop w:val="0"/>
      <w:marBottom w:val="0"/>
      <w:divBdr>
        <w:top w:val="none" w:sz="0" w:space="0" w:color="auto"/>
        <w:left w:val="none" w:sz="0" w:space="0" w:color="auto"/>
        <w:bottom w:val="none" w:sz="0" w:space="0" w:color="auto"/>
        <w:right w:val="none" w:sz="0" w:space="0" w:color="auto"/>
      </w:divBdr>
    </w:div>
    <w:div w:id="1348100710">
      <w:bodyDiv w:val="1"/>
      <w:marLeft w:val="0"/>
      <w:marRight w:val="0"/>
      <w:marTop w:val="0"/>
      <w:marBottom w:val="0"/>
      <w:divBdr>
        <w:top w:val="none" w:sz="0" w:space="0" w:color="auto"/>
        <w:left w:val="none" w:sz="0" w:space="0" w:color="auto"/>
        <w:bottom w:val="none" w:sz="0" w:space="0" w:color="auto"/>
        <w:right w:val="none" w:sz="0" w:space="0" w:color="auto"/>
      </w:divBdr>
    </w:div>
    <w:div w:id="1426465032">
      <w:bodyDiv w:val="1"/>
      <w:marLeft w:val="0"/>
      <w:marRight w:val="0"/>
      <w:marTop w:val="0"/>
      <w:marBottom w:val="0"/>
      <w:divBdr>
        <w:top w:val="none" w:sz="0" w:space="0" w:color="auto"/>
        <w:left w:val="none" w:sz="0" w:space="0" w:color="auto"/>
        <w:bottom w:val="none" w:sz="0" w:space="0" w:color="auto"/>
        <w:right w:val="none" w:sz="0" w:space="0" w:color="auto"/>
      </w:divBdr>
    </w:div>
    <w:div w:id="1485319860">
      <w:bodyDiv w:val="1"/>
      <w:marLeft w:val="0"/>
      <w:marRight w:val="0"/>
      <w:marTop w:val="0"/>
      <w:marBottom w:val="0"/>
      <w:divBdr>
        <w:top w:val="none" w:sz="0" w:space="0" w:color="auto"/>
        <w:left w:val="none" w:sz="0" w:space="0" w:color="auto"/>
        <w:bottom w:val="none" w:sz="0" w:space="0" w:color="auto"/>
        <w:right w:val="none" w:sz="0" w:space="0" w:color="auto"/>
      </w:divBdr>
      <w:divsChild>
        <w:div w:id="195651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453635">
      <w:bodyDiv w:val="1"/>
      <w:marLeft w:val="0"/>
      <w:marRight w:val="0"/>
      <w:marTop w:val="0"/>
      <w:marBottom w:val="0"/>
      <w:divBdr>
        <w:top w:val="none" w:sz="0" w:space="0" w:color="auto"/>
        <w:left w:val="none" w:sz="0" w:space="0" w:color="auto"/>
        <w:bottom w:val="none" w:sz="0" w:space="0" w:color="auto"/>
        <w:right w:val="none" w:sz="0" w:space="0" w:color="auto"/>
      </w:divBdr>
      <w:divsChild>
        <w:div w:id="1673603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833961">
      <w:bodyDiv w:val="1"/>
      <w:marLeft w:val="0"/>
      <w:marRight w:val="0"/>
      <w:marTop w:val="0"/>
      <w:marBottom w:val="0"/>
      <w:divBdr>
        <w:top w:val="none" w:sz="0" w:space="0" w:color="auto"/>
        <w:left w:val="none" w:sz="0" w:space="0" w:color="auto"/>
        <w:bottom w:val="none" w:sz="0" w:space="0" w:color="auto"/>
        <w:right w:val="none" w:sz="0" w:space="0" w:color="auto"/>
      </w:divBdr>
      <w:divsChild>
        <w:div w:id="280233877">
          <w:marLeft w:val="0"/>
          <w:marRight w:val="0"/>
          <w:marTop w:val="0"/>
          <w:marBottom w:val="0"/>
          <w:divBdr>
            <w:top w:val="none" w:sz="0" w:space="0" w:color="auto"/>
            <w:left w:val="none" w:sz="0" w:space="0" w:color="auto"/>
            <w:bottom w:val="none" w:sz="0" w:space="0" w:color="auto"/>
            <w:right w:val="none" w:sz="0" w:space="0" w:color="auto"/>
          </w:divBdr>
          <w:divsChild>
            <w:div w:id="551312104">
              <w:marLeft w:val="0"/>
              <w:marRight w:val="0"/>
              <w:marTop w:val="0"/>
              <w:marBottom w:val="653"/>
              <w:divBdr>
                <w:top w:val="none" w:sz="0" w:space="0" w:color="auto"/>
                <w:left w:val="none" w:sz="0" w:space="0" w:color="auto"/>
                <w:bottom w:val="none" w:sz="0" w:space="0" w:color="auto"/>
                <w:right w:val="none" w:sz="0" w:space="0" w:color="auto"/>
              </w:divBdr>
              <w:divsChild>
                <w:div w:id="1336306196">
                  <w:marLeft w:val="0"/>
                  <w:marRight w:val="0"/>
                  <w:marTop w:val="0"/>
                  <w:marBottom w:val="0"/>
                  <w:divBdr>
                    <w:top w:val="none" w:sz="0" w:space="0" w:color="auto"/>
                    <w:left w:val="none" w:sz="0" w:space="0" w:color="auto"/>
                    <w:bottom w:val="none" w:sz="0" w:space="0" w:color="auto"/>
                    <w:right w:val="none" w:sz="0" w:space="0" w:color="auto"/>
                  </w:divBdr>
                  <w:divsChild>
                    <w:div w:id="700475661">
                      <w:marLeft w:val="0"/>
                      <w:marRight w:val="0"/>
                      <w:marTop w:val="0"/>
                      <w:marBottom w:val="0"/>
                      <w:divBdr>
                        <w:top w:val="none" w:sz="0" w:space="0" w:color="auto"/>
                        <w:left w:val="none" w:sz="0" w:space="0" w:color="auto"/>
                        <w:bottom w:val="none" w:sz="0" w:space="0" w:color="auto"/>
                        <w:right w:val="none" w:sz="0" w:space="0" w:color="auto"/>
                      </w:divBdr>
                      <w:divsChild>
                        <w:div w:id="67579371">
                          <w:marLeft w:val="0"/>
                          <w:marRight w:val="0"/>
                          <w:marTop w:val="0"/>
                          <w:marBottom w:val="0"/>
                          <w:divBdr>
                            <w:top w:val="none" w:sz="0" w:space="0" w:color="auto"/>
                            <w:left w:val="none" w:sz="0" w:space="0" w:color="auto"/>
                            <w:bottom w:val="none" w:sz="0" w:space="0" w:color="auto"/>
                            <w:right w:val="none" w:sz="0" w:space="0" w:color="auto"/>
                          </w:divBdr>
                          <w:divsChild>
                            <w:div w:id="7299075">
                              <w:marLeft w:val="0"/>
                              <w:marRight w:val="0"/>
                              <w:marTop w:val="0"/>
                              <w:marBottom w:val="0"/>
                              <w:divBdr>
                                <w:top w:val="none" w:sz="0" w:space="0" w:color="auto"/>
                                <w:left w:val="none" w:sz="0" w:space="0" w:color="auto"/>
                                <w:bottom w:val="none" w:sz="0" w:space="0" w:color="auto"/>
                                <w:right w:val="none" w:sz="0" w:space="0" w:color="auto"/>
                              </w:divBdr>
                              <w:divsChild>
                                <w:div w:id="308025482">
                                  <w:marLeft w:val="0"/>
                                  <w:marRight w:val="0"/>
                                  <w:marTop w:val="0"/>
                                  <w:marBottom w:val="0"/>
                                  <w:divBdr>
                                    <w:top w:val="none" w:sz="0" w:space="0" w:color="auto"/>
                                    <w:left w:val="none" w:sz="0" w:space="0" w:color="auto"/>
                                    <w:bottom w:val="none" w:sz="0" w:space="0" w:color="auto"/>
                                    <w:right w:val="none" w:sz="0" w:space="0" w:color="auto"/>
                                  </w:divBdr>
                                  <w:divsChild>
                                    <w:div w:id="1702053530">
                                      <w:marLeft w:val="0"/>
                                      <w:marRight w:val="0"/>
                                      <w:marTop w:val="0"/>
                                      <w:marBottom w:val="0"/>
                                      <w:divBdr>
                                        <w:top w:val="none" w:sz="0" w:space="0" w:color="auto"/>
                                        <w:left w:val="none" w:sz="0" w:space="0" w:color="auto"/>
                                        <w:bottom w:val="none" w:sz="0" w:space="0" w:color="auto"/>
                                        <w:right w:val="none" w:sz="0" w:space="0" w:color="auto"/>
                                      </w:divBdr>
                                      <w:divsChild>
                                        <w:div w:id="1080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307451">
      <w:bodyDiv w:val="1"/>
      <w:marLeft w:val="0"/>
      <w:marRight w:val="0"/>
      <w:marTop w:val="0"/>
      <w:marBottom w:val="0"/>
      <w:divBdr>
        <w:top w:val="none" w:sz="0" w:space="0" w:color="auto"/>
        <w:left w:val="none" w:sz="0" w:space="0" w:color="auto"/>
        <w:bottom w:val="none" w:sz="0" w:space="0" w:color="auto"/>
        <w:right w:val="none" w:sz="0" w:space="0" w:color="auto"/>
      </w:divBdr>
      <w:divsChild>
        <w:div w:id="596060759">
          <w:marLeft w:val="0"/>
          <w:marRight w:val="0"/>
          <w:marTop w:val="0"/>
          <w:marBottom w:val="0"/>
          <w:divBdr>
            <w:top w:val="none" w:sz="0" w:space="0" w:color="auto"/>
            <w:left w:val="none" w:sz="0" w:space="0" w:color="auto"/>
            <w:bottom w:val="none" w:sz="0" w:space="0" w:color="auto"/>
            <w:right w:val="none" w:sz="0" w:space="0" w:color="auto"/>
          </w:divBdr>
          <w:divsChild>
            <w:div w:id="1225604041">
              <w:marLeft w:val="0"/>
              <w:marRight w:val="0"/>
              <w:marTop w:val="0"/>
              <w:marBottom w:val="653"/>
              <w:divBdr>
                <w:top w:val="none" w:sz="0" w:space="0" w:color="auto"/>
                <w:left w:val="none" w:sz="0" w:space="0" w:color="auto"/>
                <w:bottom w:val="none" w:sz="0" w:space="0" w:color="auto"/>
                <w:right w:val="none" w:sz="0" w:space="0" w:color="auto"/>
              </w:divBdr>
              <w:divsChild>
                <w:div w:id="2054115689">
                  <w:marLeft w:val="0"/>
                  <w:marRight w:val="0"/>
                  <w:marTop w:val="0"/>
                  <w:marBottom w:val="0"/>
                  <w:divBdr>
                    <w:top w:val="none" w:sz="0" w:space="0" w:color="auto"/>
                    <w:left w:val="none" w:sz="0" w:space="0" w:color="auto"/>
                    <w:bottom w:val="none" w:sz="0" w:space="0" w:color="auto"/>
                    <w:right w:val="none" w:sz="0" w:space="0" w:color="auto"/>
                  </w:divBdr>
                  <w:divsChild>
                    <w:div w:id="1359430614">
                      <w:marLeft w:val="0"/>
                      <w:marRight w:val="0"/>
                      <w:marTop w:val="0"/>
                      <w:marBottom w:val="0"/>
                      <w:divBdr>
                        <w:top w:val="none" w:sz="0" w:space="0" w:color="auto"/>
                        <w:left w:val="none" w:sz="0" w:space="0" w:color="auto"/>
                        <w:bottom w:val="none" w:sz="0" w:space="0" w:color="auto"/>
                        <w:right w:val="none" w:sz="0" w:space="0" w:color="auto"/>
                      </w:divBdr>
                      <w:divsChild>
                        <w:div w:id="871261730">
                          <w:marLeft w:val="0"/>
                          <w:marRight w:val="0"/>
                          <w:marTop w:val="0"/>
                          <w:marBottom w:val="0"/>
                          <w:divBdr>
                            <w:top w:val="none" w:sz="0" w:space="0" w:color="auto"/>
                            <w:left w:val="none" w:sz="0" w:space="0" w:color="auto"/>
                            <w:bottom w:val="none" w:sz="0" w:space="0" w:color="auto"/>
                            <w:right w:val="none" w:sz="0" w:space="0" w:color="auto"/>
                          </w:divBdr>
                          <w:divsChild>
                            <w:div w:id="2071880585">
                              <w:marLeft w:val="0"/>
                              <w:marRight w:val="0"/>
                              <w:marTop w:val="0"/>
                              <w:marBottom w:val="0"/>
                              <w:divBdr>
                                <w:top w:val="none" w:sz="0" w:space="0" w:color="auto"/>
                                <w:left w:val="none" w:sz="0" w:space="0" w:color="auto"/>
                                <w:bottom w:val="none" w:sz="0" w:space="0" w:color="auto"/>
                                <w:right w:val="none" w:sz="0" w:space="0" w:color="auto"/>
                              </w:divBdr>
                              <w:divsChild>
                                <w:div w:id="13119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281910">
      <w:bodyDiv w:val="1"/>
      <w:marLeft w:val="0"/>
      <w:marRight w:val="0"/>
      <w:marTop w:val="0"/>
      <w:marBottom w:val="0"/>
      <w:divBdr>
        <w:top w:val="none" w:sz="0" w:space="0" w:color="auto"/>
        <w:left w:val="none" w:sz="0" w:space="0" w:color="auto"/>
        <w:bottom w:val="none" w:sz="0" w:space="0" w:color="auto"/>
        <w:right w:val="none" w:sz="0" w:space="0" w:color="auto"/>
      </w:divBdr>
      <w:divsChild>
        <w:div w:id="1893610452">
          <w:marLeft w:val="0"/>
          <w:marRight w:val="0"/>
          <w:marTop w:val="0"/>
          <w:marBottom w:val="0"/>
          <w:divBdr>
            <w:top w:val="none" w:sz="0" w:space="0" w:color="auto"/>
            <w:left w:val="none" w:sz="0" w:space="0" w:color="auto"/>
            <w:bottom w:val="none" w:sz="0" w:space="0" w:color="auto"/>
            <w:right w:val="none" w:sz="0" w:space="0" w:color="auto"/>
          </w:divBdr>
          <w:divsChild>
            <w:div w:id="99617202">
              <w:marLeft w:val="0"/>
              <w:marRight w:val="0"/>
              <w:marTop w:val="0"/>
              <w:marBottom w:val="816"/>
              <w:divBdr>
                <w:top w:val="none" w:sz="0" w:space="0" w:color="auto"/>
                <w:left w:val="none" w:sz="0" w:space="0" w:color="auto"/>
                <w:bottom w:val="none" w:sz="0" w:space="0" w:color="auto"/>
                <w:right w:val="none" w:sz="0" w:space="0" w:color="auto"/>
              </w:divBdr>
              <w:divsChild>
                <w:div w:id="1707636534">
                  <w:marLeft w:val="0"/>
                  <w:marRight w:val="0"/>
                  <w:marTop w:val="0"/>
                  <w:marBottom w:val="0"/>
                  <w:divBdr>
                    <w:top w:val="none" w:sz="0" w:space="0" w:color="auto"/>
                    <w:left w:val="none" w:sz="0" w:space="0" w:color="auto"/>
                    <w:bottom w:val="none" w:sz="0" w:space="0" w:color="auto"/>
                    <w:right w:val="none" w:sz="0" w:space="0" w:color="auto"/>
                  </w:divBdr>
                  <w:divsChild>
                    <w:div w:id="548346411">
                      <w:marLeft w:val="0"/>
                      <w:marRight w:val="0"/>
                      <w:marTop w:val="0"/>
                      <w:marBottom w:val="0"/>
                      <w:divBdr>
                        <w:top w:val="none" w:sz="0" w:space="0" w:color="auto"/>
                        <w:left w:val="none" w:sz="0" w:space="0" w:color="auto"/>
                        <w:bottom w:val="none" w:sz="0" w:space="0" w:color="auto"/>
                        <w:right w:val="none" w:sz="0" w:space="0" w:color="auto"/>
                      </w:divBdr>
                      <w:divsChild>
                        <w:div w:id="797842615">
                          <w:marLeft w:val="0"/>
                          <w:marRight w:val="0"/>
                          <w:marTop w:val="0"/>
                          <w:marBottom w:val="0"/>
                          <w:divBdr>
                            <w:top w:val="none" w:sz="0" w:space="0" w:color="auto"/>
                            <w:left w:val="none" w:sz="0" w:space="0" w:color="auto"/>
                            <w:bottom w:val="none" w:sz="0" w:space="0" w:color="auto"/>
                            <w:right w:val="none" w:sz="0" w:space="0" w:color="auto"/>
                          </w:divBdr>
                          <w:divsChild>
                            <w:div w:id="1944066878">
                              <w:marLeft w:val="0"/>
                              <w:marRight w:val="0"/>
                              <w:marTop w:val="0"/>
                              <w:marBottom w:val="0"/>
                              <w:divBdr>
                                <w:top w:val="none" w:sz="0" w:space="0" w:color="auto"/>
                                <w:left w:val="none" w:sz="0" w:space="0" w:color="auto"/>
                                <w:bottom w:val="none" w:sz="0" w:space="0" w:color="auto"/>
                                <w:right w:val="none" w:sz="0" w:space="0" w:color="auto"/>
                              </w:divBdr>
                              <w:divsChild>
                                <w:div w:id="425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449591">
      <w:bodyDiv w:val="1"/>
      <w:marLeft w:val="0"/>
      <w:marRight w:val="0"/>
      <w:marTop w:val="0"/>
      <w:marBottom w:val="0"/>
      <w:divBdr>
        <w:top w:val="none" w:sz="0" w:space="0" w:color="auto"/>
        <w:left w:val="none" w:sz="0" w:space="0" w:color="auto"/>
        <w:bottom w:val="none" w:sz="0" w:space="0" w:color="auto"/>
        <w:right w:val="none" w:sz="0" w:space="0" w:color="auto"/>
      </w:divBdr>
      <w:divsChild>
        <w:div w:id="485821313">
          <w:marLeft w:val="0"/>
          <w:marRight w:val="0"/>
          <w:marTop w:val="0"/>
          <w:marBottom w:val="0"/>
          <w:divBdr>
            <w:top w:val="none" w:sz="0" w:space="0" w:color="auto"/>
            <w:left w:val="none" w:sz="0" w:space="0" w:color="auto"/>
            <w:bottom w:val="none" w:sz="0" w:space="0" w:color="auto"/>
            <w:right w:val="none" w:sz="0" w:space="0" w:color="auto"/>
          </w:divBdr>
          <w:divsChild>
            <w:div w:id="971598369">
              <w:marLeft w:val="0"/>
              <w:marRight w:val="0"/>
              <w:marTop w:val="0"/>
              <w:marBottom w:val="0"/>
              <w:divBdr>
                <w:top w:val="none" w:sz="0" w:space="0" w:color="auto"/>
                <w:left w:val="none" w:sz="0" w:space="0" w:color="auto"/>
                <w:bottom w:val="none" w:sz="0" w:space="0" w:color="auto"/>
                <w:right w:val="none" w:sz="0" w:space="0" w:color="auto"/>
              </w:divBdr>
              <w:divsChild>
                <w:div w:id="160958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2715257">
      <w:bodyDiv w:val="1"/>
      <w:marLeft w:val="0"/>
      <w:marRight w:val="0"/>
      <w:marTop w:val="0"/>
      <w:marBottom w:val="0"/>
      <w:divBdr>
        <w:top w:val="none" w:sz="0" w:space="0" w:color="auto"/>
        <w:left w:val="none" w:sz="0" w:space="0" w:color="auto"/>
        <w:bottom w:val="none" w:sz="0" w:space="0" w:color="auto"/>
        <w:right w:val="none" w:sz="0" w:space="0" w:color="auto"/>
      </w:divBdr>
      <w:divsChild>
        <w:div w:id="1429499661">
          <w:marLeft w:val="0"/>
          <w:marRight w:val="0"/>
          <w:marTop w:val="0"/>
          <w:marBottom w:val="0"/>
          <w:divBdr>
            <w:top w:val="none" w:sz="0" w:space="0" w:color="auto"/>
            <w:left w:val="none" w:sz="0" w:space="0" w:color="auto"/>
            <w:bottom w:val="none" w:sz="0" w:space="0" w:color="auto"/>
            <w:right w:val="none" w:sz="0" w:space="0" w:color="auto"/>
          </w:divBdr>
          <w:divsChild>
            <w:div w:id="1861700435">
              <w:marLeft w:val="0"/>
              <w:marRight w:val="0"/>
              <w:marTop w:val="0"/>
              <w:marBottom w:val="0"/>
              <w:divBdr>
                <w:top w:val="none" w:sz="0" w:space="0" w:color="auto"/>
                <w:left w:val="none" w:sz="0" w:space="0" w:color="auto"/>
                <w:bottom w:val="none" w:sz="0" w:space="0" w:color="auto"/>
                <w:right w:val="none" w:sz="0" w:space="0" w:color="auto"/>
              </w:divBdr>
              <w:divsChild>
                <w:div w:id="1548759190">
                  <w:marLeft w:val="0"/>
                  <w:marRight w:val="0"/>
                  <w:marTop w:val="0"/>
                  <w:marBottom w:val="0"/>
                  <w:divBdr>
                    <w:top w:val="none" w:sz="0" w:space="0" w:color="auto"/>
                    <w:left w:val="none" w:sz="0" w:space="0" w:color="auto"/>
                    <w:bottom w:val="none" w:sz="0" w:space="0" w:color="auto"/>
                    <w:right w:val="none" w:sz="0" w:space="0" w:color="auto"/>
                  </w:divBdr>
                  <w:divsChild>
                    <w:div w:id="1326278395">
                      <w:marLeft w:val="0"/>
                      <w:marRight w:val="0"/>
                      <w:marTop w:val="0"/>
                      <w:marBottom w:val="704"/>
                      <w:divBdr>
                        <w:top w:val="none" w:sz="0" w:space="0" w:color="auto"/>
                        <w:left w:val="none" w:sz="0" w:space="0" w:color="auto"/>
                        <w:bottom w:val="none" w:sz="0" w:space="0" w:color="auto"/>
                        <w:right w:val="none" w:sz="0" w:space="0" w:color="auto"/>
                      </w:divBdr>
                      <w:divsChild>
                        <w:div w:id="556018833">
                          <w:marLeft w:val="0"/>
                          <w:marRight w:val="0"/>
                          <w:marTop w:val="0"/>
                          <w:marBottom w:val="0"/>
                          <w:divBdr>
                            <w:top w:val="none" w:sz="0" w:space="0" w:color="auto"/>
                            <w:left w:val="none" w:sz="0" w:space="0" w:color="auto"/>
                            <w:bottom w:val="none" w:sz="0" w:space="0" w:color="auto"/>
                            <w:right w:val="none" w:sz="0" w:space="0" w:color="auto"/>
                          </w:divBdr>
                          <w:divsChild>
                            <w:div w:id="1290621668">
                              <w:marLeft w:val="0"/>
                              <w:marRight w:val="0"/>
                              <w:marTop w:val="0"/>
                              <w:marBottom w:val="0"/>
                              <w:divBdr>
                                <w:top w:val="none" w:sz="0" w:space="0" w:color="auto"/>
                                <w:left w:val="none" w:sz="0" w:space="0" w:color="auto"/>
                                <w:bottom w:val="none" w:sz="0" w:space="0" w:color="auto"/>
                                <w:right w:val="none" w:sz="0" w:space="0" w:color="auto"/>
                              </w:divBdr>
                              <w:divsChild>
                                <w:div w:id="145048204">
                                  <w:marLeft w:val="0"/>
                                  <w:marRight w:val="0"/>
                                  <w:marTop w:val="0"/>
                                  <w:marBottom w:val="0"/>
                                  <w:divBdr>
                                    <w:top w:val="none" w:sz="0" w:space="0" w:color="auto"/>
                                    <w:left w:val="none" w:sz="0" w:space="0" w:color="auto"/>
                                    <w:bottom w:val="none" w:sz="0" w:space="0" w:color="auto"/>
                                    <w:right w:val="none" w:sz="0" w:space="0" w:color="auto"/>
                                  </w:divBdr>
                                </w:div>
                                <w:div w:id="151606137">
                                  <w:marLeft w:val="0"/>
                                  <w:marRight w:val="0"/>
                                  <w:marTop w:val="0"/>
                                  <w:marBottom w:val="0"/>
                                  <w:divBdr>
                                    <w:top w:val="none" w:sz="0" w:space="0" w:color="auto"/>
                                    <w:left w:val="none" w:sz="0" w:space="0" w:color="auto"/>
                                    <w:bottom w:val="none" w:sz="0" w:space="0" w:color="auto"/>
                                    <w:right w:val="none" w:sz="0" w:space="0" w:color="auto"/>
                                  </w:divBdr>
                                </w:div>
                                <w:div w:id="1282541540">
                                  <w:marLeft w:val="0"/>
                                  <w:marRight w:val="0"/>
                                  <w:marTop w:val="0"/>
                                  <w:marBottom w:val="0"/>
                                  <w:divBdr>
                                    <w:top w:val="none" w:sz="0" w:space="0" w:color="auto"/>
                                    <w:left w:val="none" w:sz="0" w:space="0" w:color="auto"/>
                                    <w:bottom w:val="none" w:sz="0" w:space="0" w:color="auto"/>
                                    <w:right w:val="none" w:sz="0" w:space="0" w:color="auto"/>
                                  </w:divBdr>
                                </w:div>
                                <w:div w:id="1383554988">
                                  <w:marLeft w:val="0"/>
                                  <w:marRight w:val="0"/>
                                  <w:marTop w:val="0"/>
                                  <w:marBottom w:val="0"/>
                                  <w:divBdr>
                                    <w:top w:val="none" w:sz="0" w:space="0" w:color="auto"/>
                                    <w:left w:val="none" w:sz="0" w:space="0" w:color="auto"/>
                                    <w:bottom w:val="none" w:sz="0" w:space="0" w:color="auto"/>
                                    <w:right w:val="none" w:sz="0" w:space="0" w:color="auto"/>
                                  </w:divBdr>
                                </w:div>
                                <w:div w:id="1558935329">
                                  <w:marLeft w:val="0"/>
                                  <w:marRight w:val="0"/>
                                  <w:marTop w:val="0"/>
                                  <w:marBottom w:val="0"/>
                                  <w:divBdr>
                                    <w:top w:val="none" w:sz="0" w:space="0" w:color="auto"/>
                                    <w:left w:val="none" w:sz="0" w:space="0" w:color="auto"/>
                                    <w:bottom w:val="none" w:sz="0" w:space="0" w:color="auto"/>
                                    <w:right w:val="none" w:sz="0" w:space="0" w:color="auto"/>
                                  </w:divBdr>
                                </w:div>
                                <w:div w:id="1732148505">
                                  <w:marLeft w:val="0"/>
                                  <w:marRight w:val="0"/>
                                  <w:marTop w:val="0"/>
                                  <w:marBottom w:val="0"/>
                                  <w:divBdr>
                                    <w:top w:val="none" w:sz="0" w:space="0" w:color="auto"/>
                                    <w:left w:val="none" w:sz="0" w:space="0" w:color="auto"/>
                                    <w:bottom w:val="none" w:sz="0" w:space="0" w:color="auto"/>
                                    <w:right w:val="none" w:sz="0" w:space="0" w:color="auto"/>
                                  </w:divBdr>
                                </w:div>
                                <w:div w:id="1783912660">
                                  <w:marLeft w:val="0"/>
                                  <w:marRight w:val="0"/>
                                  <w:marTop w:val="0"/>
                                  <w:marBottom w:val="0"/>
                                  <w:divBdr>
                                    <w:top w:val="none" w:sz="0" w:space="0" w:color="auto"/>
                                    <w:left w:val="none" w:sz="0" w:space="0" w:color="auto"/>
                                    <w:bottom w:val="none" w:sz="0" w:space="0" w:color="auto"/>
                                    <w:right w:val="none" w:sz="0" w:space="0" w:color="auto"/>
                                  </w:divBdr>
                                </w:div>
                                <w:div w:id="1876775648">
                                  <w:marLeft w:val="0"/>
                                  <w:marRight w:val="0"/>
                                  <w:marTop w:val="0"/>
                                  <w:marBottom w:val="0"/>
                                  <w:divBdr>
                                    <w:top w:val="none" w:sz="0" w:space="0" w:color="auto"/>
                                    <w:left w:val="none" w:sz="0" w:space="0" w:color="auto"/>
                                    <w:bottom w:val="none" w:sz="0" w:space="0" w:color="auto"/>
                                    <w:right w:val="none" w:sz="0" w:space="0" w:color="auto"/>
                                  </w:divBdr>
                                </w:div>
                                <w:div w:id="1903783683">
                                  <w:marLeft w:val="0"/>
                                  <w:marRight w:val="0"/>
                                  <w:marTop w:val="0"/>
                                  <w:marBottom w:val="0"/>
                                  <w:divBdr>
                                    <w:top w:val="none" w:sz="0" w:space="0" w:color="auto"/>
                                    <w:left w:val="none" w:sz="0" w:space="0" w:color="auto"/>
                                    <w:bottom w:val="none" w:sz="0" w:space="0" w:color="auto"/>
                                    <w:right w:val="none" w:sz="0" w:space="0" w:color="auto"/>
                                  </w:divBdr>
                                </w:div>
                                <w:div w:id="19596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061151">
      <w:bodyDiv w:val="1"/>
      <w:marLeft w:val="0"/>
      <w:marRight w:val="0"/>
      <w:marTop w:val="0"/>
      <w:marBottom w:val="0"/>
      <w:divBdr>
        <w:top w:val="none" w:sz="0" w:space="0" w:color="auto"/>
        <w:left w:val="none" w:sz="0" w:space="0" w:color="auto"/>
        <w:bottom w:val="none" w:sz="0" w:space="0" w:color="auto"/>
        <w:right w:val="none" w:sz="0" w:space="0" w:color="auto"/>
      </w:divBdr>
      <w:divsChild>
        <w:div w:id="49352003">
          <w:marLeft w:val="0"/>
          <w:marRight w:val="0"/>
          <w:marTop w:val="0"/>
          <w:marBottom w:val="0"/>
          <w:divBdr>
            <w:top w:val="none" w:sz="0" w:space="0" w:color="auto"/>
            <w:left w:val="none" w:sz="0" w:space="0" w:color="auto"/>
            <w:bottom w:val="none" w:sz="0" w:space="0" w:color="auto"/>
            <w:right w:val="none" w:sz="0" w:space="0" w:color="auto"/>
          </w:divBdr>
          <w:divsChild>
            <w:div w:id="575019937">
              <w:marLeft w:val="0"/>
              <w:marRight w:val="0"/>
              <w:marTop w:val="0"/>
              <w:marBottom w:val="816"/>
              <w:divBdr>
                <w:top w:val="none" w:sz="0" w:space="0" w:color="auto"/>
                <w:left w:val="none" w:sz="0" w:space="0" w:color="auto"/>
                <w:bottom w:val="none" w:sz="0" w:space="0" w:color="auto"/>
                <w:right w:val="none" w:sz="0" w:space="0" w:color="auto"/>
              </w:divBdr>
              <w:divsChild>
                <w:div w:id="1742751039">
                  <w:marLeft w:val="0"/>
                  <w:marRight w:val="0"/>
                  <w:marTop w:val="0"/>
                  <w:marBottom w:val="0"/>
                  <w:divBdr>
                    <w:top w:val="none" w:sz="0" w:space="0" w:color="auto"/>
                    <w:left w:val="none" w:sz="0" w:space="0" w:color="auto"/>
                    <w:bottom w:val="none" w:sz="0" w:space="0" w:color="auto"/>
                    <w:right w:val="none" w:sz="0" w:space="0" w:color="auto"/>
                  </w:divBdr>
                  <w:divsChild>
                    <w:div w:id="285552639">
                      <w:marLeft w:val="0"/>
                      <w:marRight w:val="0"/>
                      <w:marTop w:val="0"/>
                      <w:marBottom w:val="0"/>
                      <w:divBdr>
                        <w:top w:val="none" w:sz="0" w:space="0" w:color="auto"/>
                        <w:left w:val="none" w:sz="0" w:space="0" w:color="auto"/>
                        <w:bottom w:val="none" w:sz="0" w:space="0" w:color="auto"/>
                        <w:right w:val="none" w:sz="0" w:space="0" w:color="auto"/>
                      </w:divBdr>
                      <w:divsChild>
                        <w:div w:id="1395087243">
                          <w:marLeft w:val="0"/>
                          <w:marRight w:val="0"/>
                          <w:marTop w:val="0"/>
                          <w:marBottom w:val="0"/>
                          <w:divBdr>
                            <w:top w:val="none" w:sz="0" w:space="0" w:color="auto"/>
                            <w:left w:val="none" w:sz="0" w:space="0" w:color="auto"/>
                            <w:bottom w:val="none" w:sz="0" w:space="0" w:color="auto"/>
                            <w:right w:val="none" w:sz="0" w:space="0" w:color="auto"/>
                          </w:divBdr>
                          <w:divsChild>
                            <w:div w:id="373238882">
                              <w:marLeft w:val="0"/>
                              <w:marRight w:val="0"/>
                              <w:marTop w:val="0"/>
                              <w:marBottom w:val="0"/>
                              <w:divBdr>
                                <w:top w:val="none" w:sz="0" w:space="0" w:color="auto"/>
                                <w:left w:val="none" w:sz="0" w:space="0" w:color="auto"/>
                                <w:bottom w:val="none" w:sz="0" w:space="0" w:color="auto"/>
                                <w:right w:val="none" w:sz="0" w:space="0" w:color="auto"/>
                              </w:divBdr>
                              <w:divsChild>
                                <w:div w:id="896864494">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29080">
      <w:bodyDiv w:val="1"/>
      <w:marLeft w:val="0"/>
      <w:marRight w:val="0"/>
      <w:marTop w:val="0"/>
      <w:marBottom w:val="0"/>
      <w:divBdr>
        <w:top w:val="none" w:sz="0" w:space="0" w:color="auto"/>
        <w:left w:val="none" w:sz="0" w:space="0" w:color="auto"/>
        <w:bottom w:val="none" w:sz="0" w:space="0" w:color="auto"/>
        <w:right w:val="none" w:sz="0" w:space="0" w:color="auto"/>
      </w:divBdr>
      <w:divsChild>
        <w:div w:id="962467233">
          <w:marLeft w:val="0"/>
          <w:marRight w:val="0"/>
          <w:marTop w:val="0"/>
          <w:marBottom w:val="0"/>
          <w:divBdr>
            <w:top w:val="none" w:sz="0" w:space="0" w:color="auto"/>
            <w:left w:val="none" w:sz="0" w:space="0" w:color="auto"/>
            <w:bottom w:val="none" w:sz="0" w:space="0" w:color="auto"/>
            <w:right w:val="none" w:sz="0" w:space="0" w:color="auto"/>
          </w:divBdr>
          <w:divsChild>
            <w:div w:id="2051950565">
              <w:marLeft w:val="0"/>
              <w:marRight w:val="0"/>
              <w:marTop w:val="0"/>
              <w:marBottom w:val="653"/>
              <w:divBdr>
                <w:top w:val="none" w:sz="0" w:space="0" w:color="auto"/>
                <w:left w:val="none" w:sz="0" w:space="0" w:color="auto"/>
                <w:bottom w:val="none" w:sz="0" w:space="0" w:color="auto"/>
                <w:right w:val="none" w:sz="0" w:space="0" w:color="auto"/>
              </w:divBdr>
              <w:divsChild>
                <w:div w:id="445857019">
                  <w:marLeft w:val="0"/>
                  <w:marRight w:val="0"/>
                  <w:marTop w:val="0"/>
                  <w:marBottom w:val="0"/>
                  <w:divBdr>
                    <w:top w:val="none" w:sz="0" w:space="0" w:color="auto"/>
                    <w:left w:val="none" w:sz="0" w:space="0" w:color="auto"/>
                    <w:bottom w:val="none" w:sz="0" w:space="0" w:color="auto"/>
                    <w:right w:val="none" w:sz="0" w:space="0" w:color="auto"/>
                  </w:divBdr>
                  <w:divsChild>
                    <w:div w:id="303313050">
                      <w:marLeft w:val="0"/>
                      <w:marRight w:val="0"/>
                      <w:marTop w:val="0"/>
                      <w:marBottom w:val="0"/>
                      <w:divBdr>
                        <w:top w:val="none" w:sz="0" w:space="0" w:color="auto"/>
                        <w:left w:val="none" w:sz="0" w:space="0" w:color="auto"/>
                        <w:bottom w:val="none" w:sz="0" w:space="0" w:color="auto"/>
                        <w:right w:val="none" w:sz="0" w:space="0" w:color="auto"/>
                      </w:divBdr>
                      <w:divsChild>
                        <w:div w:id="571890198">
                          <w:marLeft w:val="0"/>
                          <w:marRight w:val="0"/>
                          <w:marTop w:val="0"/>
                          <w:marBottom w:val="0"/>
                          <w:divBdr>
                            <w:top w:val="none" w:sz="0" w:space="0" w:color="auto"/>
                            <w:left w:val="none" w:sz="0" w:space="0" w:color="auto"/>
                            <w:bottom w:val="none" w:sz="0" w:space="0" w:color="auto"/>
                            <w:right w:val="none" w:sz="0" w:space="0" w:color="auto"/>
                          </w:divBdr>
                          <w:divsChild>
                            <w:div w:id="1198855190">
                              <w:marLeft w:val="0"/>
                              <w:marRight w:val="0"/>
                              <w:marTop w:val="0"/>
                              <w:marBottom w:val="0"/>
                              <w:divBdr>
                                <w:top w:val="none" w:sz="0" w:space="0" w:color="auto"/>
                                <w:left w:val="none" w:sz="0" w:space="0" w:color="auto"/>
                                <w:bottom w:val="none" w:sz="0" w:space="0" w:color="auto"/>
                                <w:right w:val="none" w:sz="0" w:space="0" w:color="auto"/>
                              </w:divBdr>
                              <w:divsChild>
                                <w:div w:id="546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863711">
      <w:bodyDiv w:val="1"/>
      <w:marLeft w:val="0"/>
      <w:marRight w:val="0"/>
      <w:marTop w:val="0"/>
      <w:marBottom w:val="0"/>
      <w:divBdr>
        <w:top w:val="none" w:sz="0" w:space="0" w:color="auto"/>
        <w:left w:val="none" w:sz="0" w:space="0" w:color="auto"/>
        <w:bottom w:val="none" w:sz="0" w:space="0" w:color="auto"/>
        <w:right w:val="none" w:sz="0" w:space="0" w:color="auto"/>
      </w:divBdr>
      <w:divsChild>
        <w:div w:id="1091702390">
          <w:marLeft w:val="0"/>
          <w:marRight w:val="0"/>
          <w:marTop w:val="0"/>
          <w:marBottom w:val="0"/>
          <w:divBdr>
            <w:top w:val="none" w:sz="0" w:space="0" w:color="auto"/>
            <w:left w:val="none" w:sz="0" w:space="0" w:color="auto"/>
            <w:bottom w:val="none" w:sz="0" w:space="0" w:color="auto"/>
            <w:right w:val="none" w:sz="0" w:space="0" w:color="auto"/>
          </w:divBdr>
          <w:divsChild>
            <w:div w:id="744955971">
              <w:marLeft w:val="0"/>
              <w:marRight w:val="0"/>
              <w:marTop w:val="0"/>
              <w:marBottom w:val="0"/>
              <w:divBdr>
                <w:top w:val="none" w:sz="0" w:space="0" w:color="auto"/>
                <w:left w:val="none" w:sz="0" w:space="0" w:color="auto"/>
                <w:bottom w:val="none" w:sz="0" w:space="0" w:color="auto"/>
                <w:right w:val="none" w:sz="0" w:space="0" w:color="auto"/>
              </w:divBdr>
              <w:divsChild>
                <w:div w:id="301421652">
                  <w:marLeft w:val="0"/>
                  <w:marRight w:val="0"/>
                  <w:marTop w:val="0"/>
                  <w:marBottom w:val="0"/>
                  <w:divBdr>
                    <w:top w:val="none" w:sz="0" w:space="0" w:color="auto"/>
                    <w:left w:val="none" w:sz="0" w:space="0" w:color="auto"/>
                    <w:bottom w:val="none" w:sz="0" w:space="0" w:color="auto"/>
                    <w:right w:val="none" w:sz="0" w:space="0" w:color="auto"/>
                  </w:divBdr>
                  <w:divsChild>
                    <w:div w:id="692271068">
                      <w:marLeft w:val="0"/>
                      <w:marRight w:val="0"/>
                      <w:marTop w:val="0"/>
                      <w:marBottom w:val="0"/>
                      <w:divBdr>
                        <w:top w:val="none" w:sz="0" w:space="0" w:color="auto"/>
                        <w:left w:val="none" w:sz="0" w:space="0" w:color="auto"/>
                        <w:bottom w:val="none" w:sz="0" w:space="0" w:color="auto"/>
                        <w:right w:val="none" w:sz="0" w:space="0" w:color="auto"/>
                      </w:divBdr>
                      <w:divsChild>
                        <w:div w:id="615990154">
                          <w:marLeft w:val="0"/>
                          <w:marRight w:val="0"/>
                          <w:marTop w:val="0"/>
                          <w:marBottom w:val="0"/>
                          <w:divBdr>
                            <w:top w:val="none" w:sz="0" w:space="0" w:color="auto"/>
                            <w:left w:val="none" w:sz="0" w:space="0" w:color="auto"/>
                            <w:bottom w:val="none" w:sz="0" w:space="0" w:color="auto"/>
                            <w:right w:val="none" w:sz="0" w:space="0" w:color="auto"/>
                          </w:divBdr>
                          <w:divsChild>
                            <w:div w:id="1384259220">
                              <w:marLeft w:val="0"/>
                              <w:marRight w:val="0"/>
                              <w:marTop w:val="0"/>
                              <w:marBottom w:val="0"/>
                              <w:divBdr>
                                <w:top w:val="none" w:sz="0" w:space="0" w:color="auto"/>
                                <w:left w:val="none" w:sz="0" w:space="0" w:color="auto"/>
                                <w:bottom w:val="none" w:sz="0" w:space="0" w:color="auto"/>
                                <w:right w:val="none" w:sz="0" w:space="0" w:color="auto"/>
                              </w:divBdr>
                              <w:divsChild>
                                <w:div w:id="500126534">
                                  <w:marLeft w:val="0"/>
                                  <w:marRight w:val="0"/>
                                  <w:marTop w:val="0"/>
                                  <w:marBottom w:val="0"/>
                                  <w:divBdr>
                                    <w:top w:val="none" w:sz="0" w:space="0" w:color="auto"/>
                                    <w:left w:val="none" w:sz="0" w:space="0" w:color="auto"/>
                                    <w:bottom w:val="none" w:sz="0" w:space="0" w:color="auto"/>
                                    <w:right w:val="none" w:sz="0" w:space="0" w:color="auto"/>
                                  </w:divBdr>
                                  <w:divsChild>
                                    <w:div w:id="819343107">
                                      <w:marLeft w:val="0"/>
                                      <w:marRight w:val="0"/>
                                      <w:marTop w:val="0"/>
                                      <w:marBottom w:val="0"/>
                                      <w:divBdr>
                                        <w:top w:val="none" w:sz="0" w:space="0" w:color="auto"/>
                                        <w:left w:val="none" w:sz="0" w:space="0" w:color="auto"/>
                                        <w:bottom w:val="none" w:sz="0" w:space="0" w:color="auto"/>
                                        <w:right w:val="none" w:sz="0" w:space="0" w:color="auto"/>
                                      </w:divBdr>
                                      <w:divsChild>
                                        <w:div w:id="454103990">
                                          <w:marLeft w:val="0"/>
                                          <w:marRight w:val="0"/>
                                          <w:marTop w:val="0"/>
                                          <w:marBottom w:val="0"/>
                                          <w:divBdr>
                                            <w:top w:val="none" w:sz="0" w:space="0" w:color="auto"/>
                                            <w:left w:val="none" w:sz="0" w:space="0" w:color="auto"/>
                                            <w:bottom w:val="none" w:sz="0" w:space="0" w:color="auto"/>
                                            <w:right w:val="none" w:sz="0" w:space="0" w:color="auto"/>
                                          </w:divBdr>
                                          <w:divsChild>
                                            <w:div w:id="2057847770">
                                              <w:marLeft w:val="0"/>
                                              <w:marRight w:val="0"/>
                                              <w:marTop w:val="0"/>
                                              <w:marBottom w:val="0"/>
                                              <w:divBdr>
                                                <w:top w:val="none" w:sz="0" w:space="0" w:color="auto"/>
                                                <w:left w:val="none" w:sz="0" w:space="0" w:color="auto"/>
                                                <w:bottom w:val="none" w:sz="0" w:space="0" w:color="auto"/>
                                                <w:right w:val="none" w:sz="0" w:space="0" w:color="auto"/>
                                              </w:divBdr>
                                              <w:divsChild>
                                                <w:div w:id="1733651053">
                                                  <w:marLeft w:val="0"/>
                                                  <w:marRight w:val="0"/>
                                                  <w:marTop w:val="0"/>
                                                  <w:marBottom w:val="0"/>
                                                  <w:divBdr>
                                                    <w:top w:val="none" w:sz="0" w:space="0" w:color="auto"/>
                                                    <w:left w:val="none" w:sz="0" w:space="0" w:color="auto"/>
                                                    <w:bottom w:val="none" w:sz="0" w:space="0" w:color="auto"/>
                                                    <w:right w:val="none" w:sz="0" w:space="0" w:color="auto"/>
                                                  </w:divBdr>
                                                  <w:divsChild>
                                                    <w:div w:id="572475730">
                                                      <w:marLeft w:val="0"/>
                                                      <w:marRight w:val="0"/>
                                                      <w:marTop w:val="0"/>
                                                      <w:marBottom w:val="0"/>
                                                      <w:divBdr>
                                                        <w:top w:val="none" w:sz="0" w:space="0" w:color="auto"/>
                                                        <w:left w:val="none" w:sz="0" w:space="0" w:color="auto"/>
                                                        <w:bottom w:val="none" w:sz="0" w:space="0" w:color="auto"/>
                                                        <w:right w:val="none" w:sz="0" w:space="0" w:color="auto"/>
                                                      </w:divBdr>
                                                      <w:divsChild>
                                                        <w:div w:id="609706985">
                                                          <w:marLeft w:val="0"/>
                                                          <w:marRight w:val="0"/>
                                                          <w:marTop w:val="0"/>
                                                          <w:marBottom w:val="0"/>
                                                          <w:divBdr>
                                                            <w:top w:val="none" w:sz="0" w:space="0" w:color="auto"/>
                                                            <w:left w:val="none" w:sz="0" w:space="0" w:color="auto"/>
                                                            <w:bottom w:val="none" w:sz="0" w:space="0" w:color="auto"/>
                                                            <w:right w:val="none" w:sz="0" w:space="0" w:color="auto"/>
                                                          </w:divBdr>
                                                        </w:div>
                                                        <w:div w:id="2143158306">
                                                          <w:marLeft w:val="0"/>
                                                          <w:marRight w:val="0"/>
                                                          <w:marTop w:val="0"/>
                                                          <w:marBottom w:val="0"/>
                                                          <w:divBdr>
                                                            <w:top w:val="none" w:sz="0" w:space="0" w:color="auto"/>
                                                            <w:left w:val="none" w:sz="0" w:space="0" w:color="auto"/>
                                                            <w:bottom w:val="none" w:sz="0" w:space="0" w:color="auto"/>
                                                            <w:right w:val="none" w:sz="0" w:space="0" w:color="auto"/>
                                                          </w:divBdr>
                                                        </w:div>
                                                      </w:divsChild>
                                                    </w:div>
                                                    <w:div w:id="1130243063">
                                                      <w:marLeft w:val="0"/>
                                                      <w:marRight w:val="0"/>
                                                      <w:marTop w:val="0"/>
                                                      <w:marBottom w:val="0"/>
                                                      <w:divBdr>
                                                        <w:top w:val="none" w:sz="0" w:space="0" w:color="auto"/>
                                                        <w:left w:val="none" w:sz="0" w:space="0" w:color="auto"/>
                                                        <w:bottom w:val="none" w:sz="0" w:space="0" w:color="auto"/>
                                                        <w:right w:val="none" w:sz="0" w:space="0" w:color="auto"/>
                                                      </w:divBdr>
                                                      <w:divsChild>
                                                        <w:div w:id="1450469865">
                                                          <w:marLeft w:val="0"/>
                                                          <w:marRight w:val="0"/>
                                                          <w:marTop w:val="0"/>
                                                          <w:marBottom w:val="0"/>
                                                          <w:divBdr>
                                                            <w:top w:val="none" w:sz="0" w:space="0" w:color="auto"/>
                                                            <w:left w:val="none" w:sz="0" w:space="0" w:color="auto"/>
                                                            <w:bottom w:val="none" w:sz="0" w:space="0" w:color="auto"/>
                                                            <w:right w:val="none" w:sz="0" w:space="0" w:color="auto"/>
                                                          </w:divBdr>
                                                        </w:div>
                                                      </w:divsChild>
                                                    </w:div>
                                                    <w:div w:id="1585341656">
                                                      <w:marLeft w:val="0"/>
                                                      <w:marRight w:val="0"/>
                                                      <w:marTop w:val="0"/>
                                                      <w:marBottom w:val="0"/>
                                                      <w:divBdr>
                                                        <w:top w:val="none" w:sz="0" w:space="0" w:color="auto"/>
                                                        <w:left w:val="none" w:sz="0" w:space="0" w:color="auto"/>
                                                        <w:bottom w:val="none" w:sz="0" w:space="0" w:color="auto"/>
                                                        <w:right w:val="none" w:sz="0" w:space="0" w:color="auto"/>
                                                      </w:divBdr>
                                                    </w:div>
                                                    <w:div w:id="19695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7669006">
      <w:bodyDiv w:val="1"/>
      <w:marLeft w:val="0"/>
      <w:marRight w:val="0"/>
      <w:marTop w:val="0"/>
      <w:marBottom w:val="0"/>
      <w:divBdr>
        <w:top w:val="none" w:sz="0" w:space="0" w:color="auto"/>
        <w:left w:val="none" w:sz="0" w:space="0" w:color="auto"/>
        <w:bottom w:val="none" w:sz="0" w:space="0" w:color="auto"/>
        <w:right w:val="none" w:sz="0" w:space="0" w:color="auto"/>
      </w:divBdr>
    </w:div>
    <w:div w:id="1602639205">
      <w:bodyDiv w:val="1"/>
      <w:marLeft w:val="0"/>
      <w:marRight w:val="0"/>
      <w:marTop w:val="0"/>
      <w:marBottom w:val="0"/>
      <w:divBdr>
        <w:top w:val="none" w:sz="0" w:space="0" w:color="auto"/>
        <w:left w:val="none" w:sz="0" w:space="0" w:color="auto"/>
        <w:bottom w:val="none" w:sz="0" w:space="0" w:color="auto"/>
        <w:right w:val="none" w:sz="0" w:space="0" w:color="auto"/>
      </w:divBdr>
      <w:divsChild>
        <w:div w:id="1128163177">
          <w:marLeft w:val="0"/>
          <w:marRight w:val="0"/>
          <w:marTop w:val="0"/>
          <w:marBottom w:val="0"/>
          <w:divBdr>
            <w:top w:val="none" w:sz="0" w:space="0" w:color="auto"/>
            <w:left w:val="none" w:sz="0" w:space="0" w:color="auto"/>
            <w:bottom w:val="none" w:sz="0" w:space="0" w:color="auto"/>
            <w:right w:val="none" w:sz="0" w:space="0" w:color="auto"/>
          </w:divBdr>
          <w:divsChild>
            <w:div w:id="1337339292">
              <w:marLeft w:val="0"/>
              <w:marRight w:val="0"/>
              <w:marTop w:val="0"/>
              <w:marBottom w:val="653"/>
              <w:divBdr>
                <w:top w:val="none" w:sz="0" w:space="0" w:color="auto"/>
                <w:left w:val="none" w:sz="0" w:space="0" w:color="auto"/>
                <w:bottom w:val="none" w:sz="0" w:space="0" w:color="auto"/>
                <w:right w:val="none" w:sz="0" w:space="0" w:color="auto"/>
              </w:divBdr>
              <w:divsChild>
                <w:div w:id="1159420513">
                  <w:marLeft w:val="0"/>
                  <w:marRight w:val="0"/>
                  <w:marTop w:val="0"/>
                  <w:marBottom w:val="0"/>
                  <w:divBdr>
                    <w:top w:val="none" w:sz="0" w:space="0" w:color="auto"/>
                    <w:left w:val="none" w:sz="0" w:space="0" w:color="auto"/>
                    <w:bottom w:val="none" w:sz="0" w:space="0" w:color="auto"/>
                    <w:right w:val="none" w:sz="0" w:space="0" w:color="auto"/>
                  </w:divBdr>
                  <w:divsChild>
                    <w:div w:id="850729554">
                      <w:marLeft w:val="0"/>
                      <w:marRight w:val="0"/>
                      <w:marTop w:val="0"/>
                      <w:marBottom w:val="0"/>
                      <w:divBdr>
                        <w:top w:val="none" w:sz="0" w:space="0" w:color="auto"/>
                        <w:left w:val="none" w:sz="0" w:space="0" w:color="auto"/>
                        <w:bottom w:val="none" w:sz="0" w:space="0" w:color="auto"/>
                        <w:right w:val="none" w:sz="0" w:space="0" w:color="auto"/>
                      </w:divBdr>
                      <w:divsChild>
                        <w:div w:id="1874733764">
                          <w:marLeft w:val="0"/>
                          <w:marRight w:val="0"/>
                          <w:marTop w:val="0"/>
                          <w:marBottom w:val="0"/>
                          <w:divBdr>
                            <w:top w:val="none" w:sz="0" w:space="0" w:color="auto"/>
                            <w:left w:val="none" w:sz="0" w:space="0" w:color="auto"/>
                            <w:bottom w:val="none" w:sz="0" w:space="0" w:color="auto"/>
                            <w:right w:val="none" w:sz="0" w:space="0" w:color="auto"/>
                          </w:divBdr>
                          <w:divsChild>
                            <w:div w:id="1396585355">
                              <w:marLeft w:val="0"/>
                              <w:marRight w:val="0"/>
                              <w:marTop w:val="0"/>
                              <w:marBottom w:val="0"/>
                              <w:divBdr>
                                <w:top w:val="none" w:sz="0" w:space="0" w:color="auto"/>
                                <w:left w:val="none" w:sz="0" w:space="0" w:color="auto"/>
                                <w:bottom w:val="none" w:sz="0" w:space="0" w:color="auto"/>
                                <w:right w:val="none" w:sz="0" w:space="0" w:color="auto"/>
                              </w:divBdr>
                              <w:divsChild>
                                <w:div w:id="762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86746">
      <w:bodyDiv w:val="1"/>
      <w:marLeft w:val="0"/>
      <w:marRight w:val="0"/>
      <w:marTop w:val="0"/>
      <w:marBottom w:val="0"/>
      <w:divBdr>
        <w:top w:val="none" w:sz="0" w:space="0" w:color="auto"/>
        <w:left w:val="none" w:sz="0" w:space="0" w:color="auto"/>
        <w:bottom w:val="none" w:sz="0" w:space="0" w:color="auto"/>
        <w:right w:val="none" w:sz="0" w:space="0" w:color="auto"/>
      </w:divBdr>
      <w:divsChild>
        <w:div w:id="1055394829">
          <w:marLeft w:val="0"/>
          <w:marRight w:val="0"/>
          <w:marTop w:val="0"/>
          <w:marBottom w:val="0"/>
          <w:divBdr>
            <w:top w:val="none" w:sz="0" w:space="0" w:color="auto"/>
            <w:left w:val="none" w:sz="0" w:space="0" w:color="auto"/>
            <w:bottom w:val="none" w:sz="0" w:space="0" w:color="auto"/>
            <w:right w:val="none" w:sz="0" w:space="0" w:color="auto"/>
          </w:divBdr>
          <w:divsChild>
            <w:div w:id="364984122">
              <w:marLeft w:val="0"/>
              <w:marRight w:val="0"/>
              <w:marTop w:val="0"/>
              <w:marBottom w:val="0"/>
              <w:divBdr>
                <w:top w:val="none" w:sz="0" w:space="0" w:color="auto"/>
                <w:left w:val="none" w:sz="0" w:space="0" w:color="auto"/>
                <w:bottom w:val="none" w:sz="0" w:space="0" w:color="auto"/>
                <w:right w:val="none" w:sz="0" w:space="0" w:color="auto"/>
              </w:divBdr>
              <w:divsChild>
                <w:div w:id="88670702">
                  <w:marLeft w:val="0"/>
                  <w:marRight w:val="0"/>
                  <w:marTop w:val="0"/>
                  <w:marBottom w:val="0"/>
                  <w:divBdr>
                    <w:top w:val="none" w:sz="0" w:space="0" w:color="auto"/>
                    <w:left w:val="none" w:sz="0" w:space="0" w:color="auto"/>
                    <w:bottom w:val="none" w:sz="0" w:space="0" w:color="auto"/>
                    <w:right w:val="none" w:sz="0" w:space="0" w:color="auto"/>
                  </w:divBdr>
                  <w:divsChild>
                    <w:div w:id="1248534220">
                      <w:marLeft w:val="0"/>
                      <w:marRight w:val="0"/>
                      <w:marTop w:val="0"/>
                      <w:marBottom w:val="704"/>
                      <w:divBdr>
                        <w:top w:val="none" w:sz="0" w:space="0" w:color="auto"/>
                        <w:left w:val="none" w:sz="0" w:space="0" w:color="auto"/>
                        <w:bottom w:val="none" w:sz="0" w:space="0" w:color="auto"/>
                        <w:right w:val="none" w:sz="0" w:space="0" w:color="auto"/>
                      </w:divBdr>
                      <w:divsChild>
                        <w:div w:id="1089808736">
                          <w:marLeft w:val="0"/>
                          <w:marRight w:val="0"/>
                          <w:marTop w:val="0"/>
                          <w:marBottom w:val="0"/>
                          <w:divBdr>
                            <w:top w:val="none" w:sz="0" w:space="0" w:color="auto"/>
                            <w:left w:val="none" w:sz="0" w:space="0" w:color="auto"/>
                            <w:bottom w:val="none" w:sz="0" w:space="0" w:color="auto"/>
                            <w:right w:val="none" w:sz="0" w:space="0" w:color="auto"/>
                          </w:divBdr>
                          <w:divsChild>
                            <w:div w:id="2072465298">
                              <w:marLeft w:val="0"/>
                              <w:marRight w:val="0"/>
                              <w:marTop w:val="0"/>
                              <w:marBottom w:val="0"/>
                              <w:divBdr>
                                <w:top w:val="none" w:sz="0" w:space="0" w:color="auto"/>
                                <w:left w:val="none" w:sz="0" w:space="0" w:color="auto"/>
                                <w:bottom w:val="none" w:sz="0" w:space="0" w:color="auto"/>
                                <w:right w:val="none" w:sz="0" w:space="0" w:color="auto"/>
                              </w:divBdr>
                              <w:divsChild>
                                <w:div w:id="78647841">
                                  <w:marLeft w:val="0"/>
                                  <w:marRight w:val="0"/>
                                  <w:marTop w:val="0"/>
                                  <w:marBottom w:val="0"/>
                                  <w:divBdr>
                                    <w:top w:val="none" w:sz="0" w:space="0" w:color="auto"/>
                                    <w:left w:val="none" w:sz="0" w:space="0" w:color="auto"/>
                                    <w:bottom w:val="none" w:sz="0" w:space="0" w:color="auto"/>
                                    <w:right w:val="none" w:sz="0" w:space="0" w:color="auto"/>
                                  </w:divBdr>
                                </w:div>
                                <w:div w:id="186650063">
                                  <w:marLeft w:val="0"/>
                                  <w:marRight w:val="0"/>
                                  <w:marTop w:val="0"/>
                                  <w:marBottom w:val="0"/>
                                  <w:divBdr>
                                    <w:top w:val="none" w:sz="0" w:space="0" w:color="auto"/>
                                    <w:left w:val="none" w:sz="0" w:space="0" w:color="auto"/>
                                    <w:bottom w:val="none" w:sz="0" w:space="0" w:color="auto"/>
                                    <w:right w:val="none" w:sz="0" w:space="0" w:color="auto"/>
                                  </w:divBdr>
                                </w:div>
                                <w:div w:id="231548279">
                                  <w:marLeft w:val="0"/>
                                  <w:marRight w:val="0"/>
                                  <w:marTop w:val="0"/>
                                  <w:marBottom w:val="0"/>
                                  <w:divBdr>
                                    <w:top w:val="none" w:sz="0" w:space="0" w:color="auto"/>
                                    <w:left w:val="none" w:sz="0" w:space="0" w:color="auto"/>
                                    <w:bottom w:val="none" w:sz="0" w:space="0" w:color="auto"/>
                                    <w:right w:val="none" w:sz="0" w:space="0" w:color="auto"/>
                                  </w:divBdr>
                                </w:div>
                                <w:div w:id="318467344">
                                  <w:marLeft w:val="0"/>
                                  <w:marRight w:val="0"/>
                                  <w:marTop w:val="0"/>
                                  <w:marBottom w:val="0"/>
                                  <w:divBdr>
                                    <w:top w:val="none" w:sz="0" w:space="0" w:color="auto"/>
                                    <w:left w:val="none" w:sz="0" w:space="0" w:color="auto"/>
                                    <w:bottom w:val="none" w:sz="0" w:space="0" w:color="auto"/>
                                    <w:right w:val="none" w:sz="0" w:space="0" w:color="auto"/>
                                  </w:divBdr>
                                </w:div>
                                <w:div w:id="458690912">
                                  <w:marLeft w:val="0"/>
                                  <w:marRight w:val="0"/>
                                  <w:marTop w:val="0"/>
                                  <w:marBottom w:val="0"/>
                                  <w:divBdr>
                                    <w:top w:val="none" w:sz="0" w:space="0" w:color="auto"/>
                                    <w:left w:val="none" w:sz="0" w:space="0" w:color="auto"/>
                                    <w:bottom w:val="none" w:sz="0" w:space="0" w:color="auto"/>
                                    <w:right w:val="none" w:sz="0" w:space="0" w:color="auto"/>
                                  </w:divBdr>
                                </w:div>
                                <w:div w:id="477771874">
                                  <w:marLeft w:val="0"/>
                                  <w:marRight w:val="0"/>
                                  <w:marTop w:val="0"/>
                                  <w:marBottom w:val="0"/>
                                  <w:divBdr>
                                    <w:top w:val="none" w:sz="0" w:space="0" w:color="auto"/>
                                    <w:left w:val="none" w:sz="0" w:space="0" w:color="auto"/>
                                    <w:bottom w:val="none" w:sz="0" w:space="0" w:color="auto"/>
                                    <w:right w:val="none" w:sz="0" w:space="0" w:color="auto"/>
                                  </w:divBdr>
                                </w:div>
                                <w:div w:id="482091117">
                                  <w:marLeft w:val="0"/>
                                  <w:marRight w:val="0"/>
                                  <w:marTop w:val="0"/>
                                  <w:marBottom w:val="0"/>
                                  <w:divBdr>
                                    <w:top w:val="none" w:sz="0" w:space="0" w:color="auto"/>
                                    <w:left w:val="none" w:sz="0" w:space="0" w:color="auto"/>
                                    <w:bottom w:val="none" w:sz="0" w:space="0" w:color="auto"/>
                                    <w:right w:val="none" w:sz="0" w:space="0" w:color="auto"/>
                                  </w:divBdr>
                                </w:div>
                                <w:div w:id="752511827">
                                  <w:marLeft w:val="0"/>
                                  <w:marRight w:val="0"/>
                                  <w:marTop w:val="0"/>
                                  <w:marBottom w:val="0"/>
                                  <w:divBdr>
                                    <w:top w:val="none" w:sz="0" w:space="0" w:color="auto"/>
                                    <w:left w:val="none" w:sz="0" w:space="0" w:color="auto"/>
                                    <w:bottom w:val="none" w:sz="0" w:space="0" w:color="auto"/>
                                    <w:right w:val="none" w:sz="0" w:space="0" w:color="auto"/>
                                  </w:divBdr>
                                </w:div>
                                <w:div w:id="861171148">
                                  <w:marLeft w:val="0"/>
                                  <w:marRight w:val="0"/>
                                  <w:marTop w:val="0"/>
                                  <w:marBottom w:val="0"/>
                                  <w:divBdr>
                                    <w:top w:val="none" w:sz="0" w:space="0" w:color="auto"/>
                                    <w:left w:val="none" w:sz="0" w:space="0" w:color="auto"/>
                                    <w:bottom w:val="none" w:sz="0" w:space="0" w:color="auto"/>
                                    <w:right w:val="none" w:sz="0" w:space="0" w:color="auto"/>
                                  </w:divBdr>
                                </w:div>
                                <w:div w:id="1116826502">
                                  <w:marLeft w:val="0"/>
                                  <w:marRight w:val="0"/>
                                  <w:marTop w:val="0"/>
                                  <w:marBottom w:val="0"/>
                                  <w:divBdr>
                                    <w:top w:val="none" w:sz="0" w:space="0" w:color="auto"/>
                                    <w:left w:val="none" w:sz="0" w:space="0" w:color="auto"/>
                                    <w:bottom w:val="none" w:sz="0" w:space="0" w:color="auto"/>
                                    <w:right w:val="none" w:sz="0" w:space="0" w:color="auto"/>
                                  </w:divBdr>
                                </w:div>
                                <w:div w:id="1262496390">
                                  <w:marLeft w:val="0"/>
                                  <w:marRight w:val="0"/>
                                  <w:marTop w:val="0"/>
                                  <w:marBottom w:val="0"/>
                                  <w:divBdr>
                                    <w:top w:val="none" w:sz="0" w:space="0" w:color="auto"/>
                                    <w:left w:val="none" w:sz="0" w:space="0" w:color="auto"/>
                                    <w:bottom w:val="none" w:sz="0" w:space="0" w:color="auto"/>
                                    <w:right w:val="none" w:sz="0" w:space="0" w:color="auto"/>
                                  </w:divBdr>
                                </w:div>
                                <w:div w:id="1382291461">
                                  <w:marLeft w:val="0"/>
                                  <w:marRight w:val="0"/>
                                  <w:marTop w:val="0"/>
                                  <w:marBottom w:val="0"/>
                                  <w:divBdr>
                                    <w:top w:val="none" w:sz="0" w:space="0" w:color="auto"/>
                                    <w:left w:val="none" w:sz="0" w:space="0" w:color="auto"/>
                                    <w:bottom w:val="none" w:sz="0" w:space="0" w:color="auto"/>
                                    <w:right w:val="none" w:sz="0" w:space="0" w:color="auto"/>
                                  </w:divBdr>
                                </w:div>
                                <w:div w:id="1460953175">
                                  <w:marLeft w:val="0"/>
                                  <w:marRight w:val="0"/>
                                  <w:marTop w:val="0"/>
                                  <w:marBottom w:val="0"/>
                                  <w:divBdr>
                                    <w:top w:val="none" w:sz="0" w:space="0" w:color="auto"/>
                                    <w:left w:val="none" w:sz="0" w:space="0" w:color="auto"/>
                                    <w:bottom w:val="none" w:sz="0" w:space="0" w:color="auto"/>
                                    <w:right w:val="none" w:sz="0" w:space="0" w:color="auto"/>
                                  </w:divBdr>
                                </w:div>
                                <w:div w:id="1750729083">
                                  <w:marLeft w:val="0"/>
                                  <w:marRight w:val="0"/>
                                  <w:marTop w:val="0"/>
                                  <w:marBottom w:val="0"/>
                                  <w:divBdr>
                                    <w:top w:val="none" w:sz="0" w:space="0" w:color="auto"/>
                                    <w:left w:val="none" w:sz="0" w:space="0" w:color="auto"/>
                                    <w:bottom w:val="none" w:sz="0" w:space="0" w:color="auto"/>
                                    <w:right w:val="none" w:sz="0" w:space="0" w:color="auto"/>
                                  </w:divBdr>
                                </w:div>
                                <w:div w:id="1760565770">
                                  <w:marLeft w:val="0"/>
                                  <w:marRight w:val="0"/>
                                  <w:marTop w:val="0"/>
                                  <w:marBottom w:val="0"/>
                                  <w:divBdr>
                                    <w:top w:val="none" w:sz="0" w:space="0" w:color="auto"/>
                                    <w:left w:val="none" w:sz="0" w:space="0" w:color="auto"/>
                                    <w:bottom w:val="none" w:sz="0" w:space="0" w:color="auto"/>
                                    <w:right w:val="none" w:sz="0" w:space="0" w:color="auto"/>
                                  </w:divBdr>
                                </w:div>
                                <w:div w:id="1941915166">
                                  <w:marLeft w:val="0"/>
                                  <w:marRight w:val="0"/>
                                  <w:marTop w:val="0"/>
                                  <w:marBottom w:val="0"/>
                                  <w:divBdr>
                                    <w:top w:val="none" w:sz="0" w:space="0" w:color="auto"/>
                                    <w:left w:val="none" w:sz="0" w:space="0" w:color="auto"/>
                                    <w:bottom w:val="none" w:sz="0" w:space="0" w:color="auto"/>
                                    <w:right w:val="none" w:sz="0" w:space="0" w:color="auto"/>
                                  </w:divBdr>
                                </w:div>
                                <w:div w:id="20353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756173">
      <w:bodyDiv w:val="1"/>
      <w:marLeft w:val="0"/>
      <w:marRight w:val="0"/>
      <w:marTop w:val="0"/>
      <w:marBottom w:val="0"/>
      <w:divBdr>
        <w:top w:val="none" w:sz="0" w:space="0" w:color="auto"/>
        <w:left w:val="none" w:sz="0" w:space="0" w:color="auto"/>
        <w:bottom w:val="none" w:sz="0" w:space="0" w:color="auto"/>
        <w:right w:val="none" w:sz="0" w:space="0" w:color="auto"/>
      </w:divBdr>
      <w:divsChild>
        <w:div w:id="1189030781">
          <w:marLeft w:val="0"/>
          <w:marRight w:val="0"/>
          <w:marTop w:val="0"/>
          <w:marBottom w:val="0"/>
          <w:divBdr>
            <w:top w:val="none" w:sz="0" w:space="0" w:color="auto"/>
            <w:left w:val="none" w:sz="0" w:space="0" w:color="auto"/>
            <w:bottom w:val="none" w:sz="0" w:space="0" w:color="auto"/>
            <w:right w:val="none" w:sz="0" w:space="0" w:color="auto"/>
          </w:divBdr>
          <w:divsChild>
            <w:div w:id="1057703439">
              <w:marLeft w:val="0"/>
              <w:marRight w:val="0"/>
              <w:marTop w:val="0"/>
              <w:marBottom w:val="653"/>
              <w:divBdr>
                <w:top w:val="none" w:sz="0" w:space="0" w:color="auto"/>
                <w:left w:val="none" w:sz="0" w:space="0" w:color="auto"/>
                <w:bottom w:val="none" w:sz="0" w:space="0" w:color="auto"/>
                <w:right w:val="none" w:sz="0" w:space="0" w:color="auto"/>
              </w:divBdr>
              <w:divsChild>
                <w:div w:id="363796146">
                  <w:marLeft w:val="0"/>
                  <w:marRight w:val="0"/>
                  <w:marTop w:val="0"/>
                  <w:marBottom w:val="0"/>
                  <w:divBdr>
                    <w:top w:val="none" w:sz="0" w:space="0" w:color="auto"/>
                    <w:left w:val="none" w:sz="0" w:space="0" w:color="auto"/>
                    <w:bottom w:val="none" w:sz="0" w:space="0" w:color="auto"/>
                    <w:right w:val="none" w:sz="0" w:space="0" w:color="auto"/>
                  </w:divBdr>
                  <w:divsChild>
                    <w:div w:id="1352997417">
                      <w:marLeft w:val="0"/>
                      <w:marRight w:val="0"/>
                      <w:marTop w:val="0"/>
                      <w:marBottom w:val="0"/>
                      <w:divBdr>
                        <w:top w:val="none" w:sz="0" w:space="0" w:color="auto"/>
                        <w:left w:val="none" w:sz="0" w:space="0" w:color="auto"/>
                        <w:bottom w:val="none" w:sz="0" w:space="0" w:color="auto"/>
                        <w:right w:val="none" w:sz="0" w:space="0" w:color="auto"/>
                      </w:divBdr>
                      <w:divsChild>
                        <w:div w:id="1279920397">
                          <w:marLeft w:val="0"/>
                          <w:marRight w:val="0"/>
                          <w:marTop w:val="0"/>
                          <w:marBottom w:val="0"/>
                          <w:divBdr>
                            <w:top w:val="none" w:sz="0" w:space="0" w:color="auto"/>
                            <w:left w:val="none" w:sz="0" w:space="0" w:color="auto"/>
                            <w:bottom w:val="none" w:sz="0" w:space="0" w:color="auto"/>
                            <w:right w:val="none" w:sz="0" w:space="0" w:color="auto"/>
                          </w:divBdr>
                          <w:divsChild>
                            <w:div w:id="331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562129">
      <w:bodyDiv w:val="1"/>
      <w:marLeft w:val="0"/>
      <w:marRight w:val="0"/>
      <w:marTop w:val="0"/>
      <w:marBottom w:val="0"/>
      <w:divBdr>
        <w:top w:val="none" w:sz="0" w:space="0" w:color="auto"/>
        <w:left w:val="none" w:sz="0" w:space="0" w:color="auto"/>
        <w:bottom w:val="none" w:sz="0" w:space="0" w:color="auto"/>
        <w:right w:val="none" w:sz="0" w:space="0" w:color="auto"/>
      </w:divBdr>
    </w:div>
    <w:div w:id="1653291925">
      <w:bodyDiv w:val="1"/>
      <w:marLeft w:val="0"/>
      <w:marRight w:val="0"/>
      <w:marTop w:val="0"/>
      <w:marBottom w:val="0"/>
      <w:divBdr>
        <w:top w:val="none" w:sz="0" w:space="0" w:color="auto"/>
        <w:left w:val="none" w:sz="0" w:space="0" w:color="auto"/>
        <w:bottom w:val="none" w:sz="0" w:space="0" w:color="auto"/>
        <w:right w:val="none" w:sz="0" w:space="0" w:color="auto"/>
      </w:divBdr>
    </w:div>
    <w:div w:id="1680306060">
      <w:bodyDiv w:val="1"/>
      <w:marLeft w:val="0"/>
      <w:marRight w:val="0"/>
      <w:marTop w:val="0"/>
      <w:marBottom w:val="0"/>
      <w:divBdr>
        <w:top w:val="none" w:sz="0" w:space="0" w:color="auto"/>
        <w:left w:val="none" w:sz="0" w:space="0" w:color="auto"/>
        <w:bottom w:val="none" w:sz="0" w:space="0" w:color="auto"/>
        <w:right w:val="none" w:sz="0" w:space="0" w:color="auto"/>
      </w:divBdr>
      <w:divsChild>
        <w:div w:id="572853675">
          <w:marLeft w:val="0"/>
          <w:marRight w:val="0"/>
          <w:marTop w:val="0"/>
          <w:marBottom w:val="0"/>
          <w:divBdr>
            <w:top w:val="none" w:sz="0" w:space="0" w:color="auto"/>
            <w:left w:val="none" w:sz="0" w:space="0" w:color="auto"/>
            <w:bottom w:val="none" w:sz="0" w:space="0" w:color="auto"/>
            <w:right w:val="none" w:sz="0" w:space="0" w:color="auto"/>
          </w:divBdr>
          <w:divsChild>
            <w:div w:id="637297985">
              <w:marLeft w:val="0"/>
              <w:marRight w:val="0"/>
              <w:marTop w:val="0"/>
              <w:marBottom w:val="816"/>
              <w:divBdr>
                <w:top w:val="none" w:sz="0" w:space="0" w:color="auto"/>
                <w:left w:val="none" w:sz="0" w:space="0" w:color="auto"/>
                <w:bottom w:val="none" w:sz="0" w:space="0" w:color="auto"/>
                <w:right w:val="none" w:sz="0" w:space="0" w:color="auto"/>
              </w:divBdr>
              <w:divsChild>
                <w:div w:id="785780815">
                  <w:marLeft w:val="0"/>
                  <w:marRight w:val="0"/>
                  <w:marTop w:val="0"/>
                  <w:marBottom w:val="0"/>
                  <w:divBdr>
                    <w:top w:val="none" w:sz="0" w:space="0" w:color="auto"/>
                    <w:left w:val="none" w:sz="0" w:space="0" w:color="auto"/>
                    <w:bottom w:val="none" w:sz="0" w:space="0" w:color="auto"/>
                    <w:right w:val="none" w:sz="0" w:space="0" w:color="auto"/>
                  </w:divBdr>
                  <w:divsChild>
                    <w:div w:id="916749238">
                      <w:marLeft w:val="0"/>
                      <w:marRight w:val="0"/>
                      <w:marTop w:val="0"/>
                      <w:marBottom w:val="0"/>
                      <w:divBdr>
                        <w:top w:val="none" w:sz="0" w:space="0" w:color="auto"/>
                        <w:left w:val="none" w:sz="0" w:space="0" w:color="auto"/>
                        <w:bottom w:val="none" w:sz="0" w:space="0" w:color="auto"/>
                        <w:right w:val="none" w:sz="0" w:space="0" w:color="auto"/>
                      </w:divBdr>
                      <w:divsChild>
                        <w:div w:id="925500574">
                          <w:marLeft w:val="0"/>
                          <w:marRight w:val="0"/>
                          <w:marTop w:val="0"/>
                          <w:marBottom w:val="0"/>
                          <w:divBdr>
                            <w:top w:val="none" w:sz="0" w:space="0" w:color="auto"/>
                            <w:left w:val="none" w:sz="0" w:space="0" w:color="auto"/>
                            <w:bottom w:val="none" w:sz="0" w:space="0" w:color="auto"/>
                            <w:right w:val="none" w:sz="0" w:space="0" w:color="auto"/>
                          </w:divBdr>
                          <w:divsChild>
                            <w:div w:id="1965111435">
                              <w:marLeft w:val="0"/>
                              <w:marRight w:val="0"/>
                              <w:marTop w:val="0"/>
                              <w:marBottom w:val="0"/>
                              <w:divBdr>
                                <w:top w:val="none" w:sz="0" w:space="0" w:color="auto"/>
                                <w:left w:val="none" w:sz="0" w:space="0" w:color="auto"/>
                                <w:bottom w:val="none" w:sz="0" w:space="0" w:color="auto"/>
                                <w:right w:val="none" w:sz="0" w:space="0" w:color="auto"/>
                              </w:divBdr>
                              <w:divsChild>
                                <w:div w:id="581187354">
                                  <w:marLeft w:val="0"/>
                                  <w:marRight w:val="0"/>
                                  <w:marTop w:val="0"/>
                                  <w:marBottom w:val="0"/>
                                  <w:divBdr>
                                    <w:top w:val="none" w:sz="0" w:space="0" w:color="auto"/>
                                    <w:left w:val="none" w:sz="0" w:space="0" w:color="auto"/>
                                    <w:bottom w:val="none" w:sz="0" w:space="0" w:color="auto"/>
                                    <w:right w:val="none" w:sz="0" w:space="0" w:color="auto"/>
                                  </w:divBdr>
                                  <w:divsChild>
                                    <w:div w:id="485559081">
                                      <w:marLeft w:val="0"/>
                                      <w:marRight w:val="0"/>
                                      <w:marTop w:val="0"/>
                                      <w:marBottom w:val="0"/>
                                      <w:divBdr>
                                        <w:top w:val="none" w:sz="0" w:space="0" w:color="auto"/>
                                        <w:left w:val="none" w:sz="0" w:space="0" w:color="auto"/>
                                        <w:bottom w:val="none" w:sz="0" w:space="0" w:color="auto"/>
                                        <w:right w:val="none" w:sz="0" w:space="0" w:color="auto"/>
                                      </w:divBdr>
                                      <w:divsChild>
                                        <w:div w:id="13832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604892">
      <w:bodyDiv w:val="1"/>
      <w:marLeft w:val="0"/>
      <w:marRight w:val="0"/>
      <w:marTop w:val="0"/>
      <w:marBottom w:val="0"/>
      <w:divBdr>
        <w:top w:val="none" w:sz="0" w:space="0" w:color="auto"/>
        <w:left w:val="none" w:sz="0" w:space="0" w:color="auto"/>
        <w:bottom w:val="none" w:sz="0" w:space="0" w:color="auto"/>
        <w:right w:val="none" w:sz="0" w:space="0" w:color="auto"/>
      </w:divBdr>
      <w:divsChild>
        <w:div w:id="1874952137">
          <w:marLeft w:val="0"/>
          <w:marRight w:val="0"/>
          <w:marTop w:val="0"/>
          <w:marBottom w:val="0"/>
          <w:divBdr>
            <w:top w:val="none" w:sz="0" w:space="0" w:color="auto"/>
            <w:left w:val="none" w:sz="0" w:space="0" w:color="auto"/>
            <w:bottom w:val="none" w:sz="0" w:space="0" w:color="auto"/>
            <w:right w:val="none" w:sz="0" w:space="0" w:color="auto"/>
          </w:divBdr>
          <w:divsChild>
            <w:div w:id="1869029891">
              <w:marLeft w:val="0"/>
              <w:marRight w:val="0"/>
              <w:marTop w:val="0"/>
              <w:marBottom w:val="816"/>
              <w:divBdr>
                <w:top w:val="none" w:sz="0" w:space="0" w:color="auto"/>
                <w:left w:val="none" w:sz="0" w:space="0" w:color="auto"/>
                <w:bottom w:val="none" w:sz="0" w:space="0" w:color="auto"/>
                <w:right w:val="none" w:sz="0" w:space="0" w:color="auto"/>
              </w:divBdr>
              <w:divsChild>
                <w:div w:id="998574657">
                  <w:marLeft w:val="0"/>
                  <w:marRight w:val="0"/>
                  <w:marTop w:val="0"/>
                  <w:marBottom w:val="0"/>
                  <w:divBdr>
                    <w:top w:val="none" w:sz="0" w:space="0" w:color="auto"/>
                    <w:left w:val="none" w:sz="0" w:space="0" w:color="auto"/>
                    <w:bottom w:val="none" w:sz="0" w:space="0" w:color="auto"/>
                    <w:right w:val="none" w:sz="0" w:space="0" w:color="auto"/>
                  </w:divBdr>
                  <w:divsChild>
                    <w:div w:id="184445627">
                      <w:marLeft w:val="0"/>
                      <w:marRight w:val="0"/>
                      <w:marTop w:val="0"/>
                      <w:marBottom w:val="0"/>
                      <w:divBdr>
                        <w:top w:val="none" w:sz="0" w:space="0" w:color="auto"/>
                        <w:left w:val="none" w:sz="0" w:space="0" w:color="auto"/>
                        <w:bottom w:val="none" w:sz="0" w:space="0" w:color="auto"/>
                        <w:right w:val="none" w:sz="0" w:space="0" w:color="auto"/>
                      </w:divBdr>
                      <w:divsChild>
                        <w:div w:id="1493568276">
                          <w:marLeft w:val="0"/>
                          <w:marRight w:val="0"/>
                          <w:marTop w:val="0"/>
                          <w:marBottom w:val="0"/>
                          <w:divBdr>
                            <w:top w:val="none" w:sz="0" w:space="0" w:color="auto"/>
                            <w:left w:val="none" w:sz="0" w:space="0" w:color="auto"/>
                            <w:bottom w:val="none" w:sz="0" w:space="0" w:color="auto"/>
                            <w:right w:val="none" w:sz="0" w:space="0" w:color="auto"/>
                          </w:divBdr>
                          <w:divsChild>
                            <w:div w:id="1585802333">
                              <w:marLeft w:val="0"/>
                              <w:marRight w:val="0"/>
                              <w:marTop w:val="0"/>
                              <w:marBottom w:val="0"/>
                              <w:divBdr>
                                <w:top w:val="none" w:sz="0" w:space="0" w:color="auto"/>
                                <w:left w:val="none" w:sz="0" w:space="0" w:color="auto"/>
                                <w:bottom w:val="none" w:sz="0" w:space="0" w:color="auto"/>
                                <w:right w:val="none" w:sz="0" w:space="0" w:color="auto"/>
                              </w:divBdr>
                              <w:divsChild>
                                <w:div w:id="1439913535">
                                  <w:marLeft w:val="0"/>
                                  <w:marRight w:val="0"/>
                                  <w:marTop w:val="0"/>
                                  <w:marBottom w:val="0"/>
                                  <w:divBdr>
                                    <w:top w:val="none" w:sz="0" w:space="0" w:color="auto"/>
                                    <w:left w:val="none" w:sz="0" w:space="0" w:color="auto"/>
                                    <w:bottom w:val="none" w:sz="0" w:space="0" w:color="auto"/>
                                    <w:right w:val="none" w:sz="0" w:space="0" w:color="auto"/>
                                  </w:divBdr>
                                  <w:divsChild>
                                    <w:div w:id="1054046332">
                                      <w:marLeft w:val="0"/>
                                      <w:marRight w:val="0"/>
                                      <w:marTop w:val="0"/>
                                      <w:marBottom w:val="0"/>
                                      <w:divBdr>
                                        <w:top w:val="none" w:sz="0" w:space="0" w:color="auto"/>
                                        <w:left w:val="none" w:sz="0" w:space="0" w:color="auto"/>
                                        <w:bottom w:val="none" w:sz="0" w:space="0" w:color="auto"/>
                                        <w:right w:val="none" w:sz="0" w:space="0" w:color="auto"/>
                                      </w:divBdr>
                                      <w:divsChild>
                                        <w:div w:id="187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189601">
      <w:bodyDiv w:val="1"/>
      <w:marLeft w:val="0"/>
      <w:marRight w:val="0"/>
      <w:marTop w:val="0"/>
      <w:marBottom w:val="0"/>
      <w:divBdr>
        <w:top w:val="none" w:sz="0" w:space="0" w:color="auto"/>
        <w:left w:val="none" w:sz="0" w:space="0" w:color="auto"/>
        <w:bottom w:val="none" w:sz="0" w:space="0" w:color="auto"/>
        <w:right w:val="none" w:sz="0" w:space="0" w:color="auto"/>
      </w:divBdr>
    </w:div>
    <w:div w:id="1717505926">
      <w:bodyDiv w:val="1"/>
      <w:marLeft w:val="96"/>
      <w:marRight w:val="96"/>
      <w:marTop w:val="48"/>
      <w:marBottom w:val="0"/>
      <w:divBdr>
        <w:top w:val="none" w:sz="0" w:space="0" w:color="auto"/>
        <w:left w:val="none" w:sz="0" w:space="0" w:color="auto"/>
        <w:bottom w:val="none" w:sz="0" w:space="0" w:color="auto"/>
        <w:right w:val="none" w:sz="0" w:space="0" w:color="auto"/>
      </w:divBdr>
      <w:divsChild>
        <w:div w:id="1888300011">
          <w:marLeft w:val="0"/>
          <w:marRight w:val="0"/>
          <w:marTop w:val="0"/>
          <w:marBottom w:val="0"/>
          <w:divBdr>
            <w:top w:val="none" w:sz="0" w:space="0" w:color="auto"/>
            <w:left w:val="none" w:sz="0" w:space="0" w:color="auto"/>
            <w:bottom w:val="none" w:sz="0" w:space="0" w:color="auto"/>
            <w:right w:val="none" w:sz="0" w:space="0" w:color="auto"/>
          </w:divBdr>
          <w:divsChild>
            <w:div w:id="2089426212">
              <w:marLeft w:val="0"/>
              <w:marRight w:val="0"/>
              <w:marTop w:val="0"/>
              <w:marBottom w:val="0"/>
              <w:divBdr>
                <w:top w:val="none" w:sz="0" w:space="0" w:color="auto"/>
                <w:left w:val="none" w:sz="0" w:space="0" w:color="auto"/>
                <w:bottom w:val="none" w:sz="0" w:space="0" w:color="auto"/>
                <w:right w:val="none" w:sz="0" w:space="0" w:color="auto"/>
              </w:divBdr>
              <w:divsChild>
                <w:div w:id="1069186787">
                  <w:marLeft w:val="0"/>
                  <w:marRight w:val="0"/>
                  <w:marTop w:val="0"/>
                  <w:marBottom w:val="0"/>
                  <w:divBdr>
                    <w:top w:val="none" w:sz="0" w:space="0" w:color="auto"/>
                    <w:left w:val="none" w:sz="0" w:space="0" w:color="auto"/>
                    <w:bottom w:val="none" w:sz="0" w:space="0" w:color="auto"/>
                    <w:right w:val="none" w:sz="0" w:space="0" w:color="auto"/>
                  </w:divBdr>
                  <w:divsChild>
                    <w:div w:id="542450572">
                      <w:marLeft w:val="0"/>
                      <w:marRight w:val="0"/>
                      <w:marTop w:val="0"/>
                      <w:marBottom w:val="0"/>
                      <w:divBdr>
                        <w:top w:val="none" w:sz="0" w:space="0" w:color="auto"/>
                        <w:left w:val="none" w:sz="0" w:space="0" w:color="auto"/>
                        <w:bottom w:val="none" w:sz="0" w:space="0" w:color="auto"/>
                        <w:right w:val="none" w:sz="0" w:space="0" w:color="auto"/>
                      </w:divBdr>
                      <w:divsChild>
                        <w:div w:id="317459314">
                          <w:marLeft w:val="0"/>
                          <w:marRight w:val="0"/>
                          <w:marTop w:val="0"/>
                          <w:marBottom w:val="0"/>
                          <w:divBdr>
                            <w:top w:val="none" w:sz="0" w:space="0" w:color="auto"/>
                            <w:left w:val="none" w:sz="0" w:space="0" w:color="auto"/>
                            <w:bottom w:val="none" w:sz="0" w:space="0" w:color="auto"/>
                            <w:right w:val="none" w:sz="0" w:space="0" w:color="auto"/>
                          </w:divBdr>
                          <w:divsChild>
                            <w:div w:id="1022056201">
                              <w:marLeft w:val="0"/>
                              <w:marRight w:val="0"/>
                              <w:marTop w:val="0"/>
                              <w:marBottom w:val="0"/>
                              <w:divBdr>
                                <w:top w:val="none" w:sz="0" w:space="0" w:color="auto"/>
                                <w:left w:val="none" w:sz="0" w:space="0" w:color="auto"/>
                                <w:bottom w:val="none" w:sz="0" w:space="0" w:color="auto"/>
                                <w:right w:val="none" w:sz="0" w:space="0" w:color="auto"/>
                              </w:divBdr>
                              <w:divsChild>
                                <w:div w:id="1586843618">
                                  <w:marLeft w:val="0"/>
                                  <w:marRight w:val="0"/>
                                  <w:marTop w:val="0"/>
                                  <w:marBottom w:val="0"/>
                                  <w:divBdr>
                                    <w:top w:val="none" w:sz="0" w:space="0" w:color="auto"/>
                                    <w:left w:val="none" w:sz="0" w:space="0" w:color="auto"/>
                                    <w:bottom w:val="none" w:sz="0" w:space="0" w:color="auto"/>
                                    <w:right w:val="none" w:sz="0" w:space="0" w:color="auto"/>
                                  </w:divBdr>
                                  <w:divsChild>
                                    <w:div w:id="1031687746">
                                      <w:marLeft w:val="0"/>
                                      <w:marRight w:val="0"/>
                                      <w:marTop w:val="0"/>
                                      <w:marBottom w:val="0"/>
                                      <w:divBdr>
                                        <w:top w:val="none" w:sz="0" w:space="0" w:color="auto"/>
                                        <w:left w:val="none" w:sz="0" w:space="0" w:color="auto"/>
                                        <w:bottom w:val="none" w:sz="0" w:space="0" w:color="auto"/>
                                        <w:right w:val="none" w:sz="0" w:space="0" w:color="auto"/>
                                      </w:divBdr>
                                      <w:divsChild>
                                        <w:div w:id="2071341007">
                                          <w:marLeft w:val="0"/>
                                          <w:marRight w:val="0"/>
                                          <w:marTop w:val="0"/>
                                          <w:marBottom w:val="0"/>
                                          <w:divBdr>
                                            <w:top w:val="none" w:sz="0" w:space="0" w:color="auto"/>
                                            <w:left w:val="none" w:sz="0" w:space="0" w:color="auto"/>
                                            <w:bottom w:val="none" w:sz="0" w:space="0" w:color="auto"/>
                                            <w:right w:val="none" w:sz="0" w:space="0" w:color="auto"/>
                                          </w:divBdr>
                                          <w:divsChild>
                                            <w:div w:id="344326554">
                                              <w:marLeft w:val="0"/>
                                              <w:marRight w:val="0"/>
                                              <w:marTop w:val="0"/>
                                              <w:marBottom w:val="0"/>
                                              <w:divBdr>
                                                <w:top w:val="none" w:sz="0" w:space="0" w:color="auto"/>
                                                <w:left w:val="none" w:sz="0" w:space="0" w:color="auto"/>
                                                <w:bottom w:val="none" w:sz="0" w:space="0" w:color="auto"/>
                                                <w:right w:val="none" w:sz="0" w:space="0" w:color="auto"/>
                                              </w:divBdr>
                                              <w:divsChild>
                                                <w:div w:id="429665323">
                                                  <w:marLeft w:val="0"/>
                                                  <w:marRight w:val="0"/>
                                                  <w:marTop w:val="0"/>
                                                  <w:marBottom w:val="0"/>
                                                  <w:divBdr>
                                                    <w:top w:val="none" w:sz="0" w:space="0" w:color="auto"/>
                                                    <w:left w:val="none" w:sz="0" w:space="0" w:color="auto"/>
                                                    <w:bottom w:val="none" w:sz="0" w:space="0" w:color="auto"/>
                                                    <w:right w:val="none" w:sz="0" w:space="0" w:color="auto"/>
                                                  </w:divBdr>
                                                  <w:divsChild>
                                                    <w:div w:id="704789876">
                                                      <w:marLeft w:val="0"/>
                                                      <w:marRight w:val="0"/>
                                                      <w:marTop w:val="0"/>
                                                      <w:marBottom w:val="0"/>
                                                      <w:divBdr>
                                                        <w:top w:val="none" w:sz="0" w:space="0" w:color="auto"/>
                                                        <w:left w:val="none" w:sz="0" w:space="0" w:color="auto"/>
                                                        <w:bottom w:val="none" w:sz="0" w:space="0" w:color="auto"/>
                                                        <w:right w:val="none" w:sz="0" w:space="0" w:color="auto"/>
                                                      </w:divBdr>
                                                      <w:divsChild>
                                                        <w:div w:id="1801335496">
                                                          <w:marLeft w:val="0"/>
                                                          <w:marRight w:val="0"/>
                                                          <w:marTop w:val="0"/>
                                                          <w:marBottom w:val="0"/>
                                                          <w:divBdr>
                                                            <w:top w:val="none" w:sz="0" w:space="0" w:color="auto"/>
                                                            <w:left w:val="none" w:sz="0" w:space="0" w:color="auto"/>
                                                            <w:bottom w:val="none" w:sz="0" w:space="0" w:color="auto"/>
                                                            <w:right w:val="none" w:sz="0" w:space="0" w:color="auto"/>
                                                          </w:divBdr>
                                                          <w:divsChild>
                                                            <w:div w:id="673535742">
                                                              <w:marLeft w:val="0"/>
                                                              <w:marRight w:val="0"/>
                                                              <w:marTop w:val="0"/>
                                                              <w:marBottom w:val="0"/>
                                                              <w:divBdr>
                                                                <w:top w:val="none" w:sz="0" w:space="0" w:color="auto"/>
                                                                <w:left w:val="none" w:sz="0" w:space="0" w:color="auto"/>
                                                                <w:bottom w:val="none" w:sz="0" w:space="0" w:color="auto"/>
                                                                <w:right w:val="none" w:sz="0" w:space="0" w:color="auto"/>
                                                              </w:divBdr>
                                                              <w:divsChild>
                                                                <w:div w:id="1924099734">
                                                                  <w:marLeft w:val="0"/>
                                                                  <w:marRight w:val="0"/>
                                                                  <w:marTop w:val="0"/>
                                                                  <w:marBottom w:val="0"/>
                                                                  <w:divBdr>
                                                                    <w:top w:val="none" w:sz="0" w:space="0" w:color="auto"/>
                                                                    <w:left w:val="none" w:sz="0" w:space="0" w:color="auto"/>
                                                                    <w:bottom w:val="none" w:sz="0" w:space="0" w:color="auto"/>
                                                                    <w:right w:val="none" w:sz="0" w:space="0" w:color="auto"/>
                                                                  </w:divBdr>
                                                                  <w:divsChild>
                                                                    <w:div w:id="1550067931">
                                                                      <w:marLeft w:val="0"/>
                                                                      <w:marRight w:val="0"/>
                                                                      <w:marTop w:val="0"/>
                                                                      <w:marBottom w:val="0"/>
                                                                      <w:divBdr>
                                                                        <w:top w:val="none" w:sz="0" w:space="0" w:color="auto"/>
                                                                        <w:left w:val="none" w:sz="0" w:space="0" w:color="auto"/>
                                                                        <w:bottom w:val="none" w:sz="0" w:space="0" w:color="auto"/>
                                                                        <w:right w:val="none" w:sz="0" w:space="0" w:color="auto"/>
                                                                      </w:divBdr>
                                                                      <w:divsChild>
                                                                        <w:div w:id="748115519">
                                                                          <w:marLeft w:val="0"/>
                                                                          <w:marRight w:val="0"/>
                                                                          <w:marTop w:val="0"/>
                                                                          <w:marBottom w:val="0"/>
                                                                          <w:divBdr>
                                                                            <w:top w:val="none" w:sz="0" w:space="0" w:color="auto"/>
                                                                            <w:left w:val="none" w:sz="0" w:space="0" w:color="auto"/>
                                                                            <w:bottom w:val="none" w:sz="0" w:space="0" w:color="auto"/>
                                                                            <w:right w:val="none" w:sz="0" w:space="0" w:color="auto"/>
                                                                          </w:divBdr>
                                                                          <w:divsChild>
                                                                            <w:div w:id="871263744">
                                                                              <w:marLeft w:val="0"/>
                                                                              <w:marRight w:val="0"/>
                                                                              <w:marTop w:val="0"/>
                                                                              <w:marBottom w:val="0"/>
                                                                              <w:divBdr>
                                                                                <w:top w:val="none" w:sz="0" w:space="0" w:color="auto"/>
                                                                                <w:left w:val="none" w:sz="0" w:space="0" w:color="auto"/>
                                                                                <w:bottom w:val="none" w:sz="0" w:space="0" w:color="auto"/>
                                                                                <w:right w:val="none" w:sz="0" w:space="0" w:color="auto"/>
                                                                              </w:divBdr>
                                                                              <w:divsChild>
                                                                                <w:div w:id="227083499">
                                                                                  <w:marLeft w:val="0"/>
                                                                                  <w:marRight w:val="0"/>
                                                                                  <w:marTop w:val="0"/>
                                                                                  <w:marBottom w:val="0"/>
                                                                                  <w:divBdr>
                                                                                    <w:top w:val="none" w:sz="0" w:space="0" w:color="auto"/>
                                                                                    <w:left w:val="none" w:sz="0" w:space="0" w:color="auto"/>
                                                                                    <w:bottom w:val="none" w:sz="0" w:space="0" w:color="auto"/>
                                                                                    <w:right w:val="none" w:sz="0" w:space="0" w:color="auto"/>
                                                                                  </w:divBdr>
                                                                                  <w:divsChild>
                                                                                    <w:div w:id="2096437674">
                                                                                      <w:marLeft w:val="0"/>
                                                                                      <w:marRight w:val="0"/>
                                                                                      <w:marTop w:val="0"/>
                                                                                      <w:marBottom w:val="0"/>
                                                                                      <w:divBdr>
                                                                                        <w:top w:val="none" w:sz="0" w:space="0" w:color="auto"/>
                                                                                        <w:left w:val="none" w:sz="0" w:space="0" w:color="auto"/>
                                                                                        <w:bottom w:val="none" w:sz="0" w:space="0" w:color="auto"/>
                                                                                        <w:right w:val="none" w:sz="0" w:space="0" w:color="auto"/>
                                                                                      </w:divBdr>
                                                                                      <w:divsChild>
                                                                                        <w:div w:id="1910723860">
                                                                                          <w:marLeft w:val="0"/>
                                                                                          <w:marRight w:val="0"/>
                                                                                          <w:marTop w:val="0"/>
                                                                                          <w:marBottom w:val="0"/>
                                                                                          <w:divBdr>
                                                                                            <w:top w:val="none" w:sz="0" w:space="0" w:color="auto"/>
                                                                                            <w:left w:val="none" w:sz="0" w:space="0" w:color="auto"/>
                                                                                            <w:bottom w:val="none" w:sz="0" w:space="0" w:color="auto"/>
                                                                                            <w:right w:val="none" w:sz="0" w:space="0" w:color="auto"/>
                                                                                          </w:divBdr>
                                                                                          <w:divsChild>
                                                                                            <w:div w:id="1030296260">
                                                                                              <w:marLeft w:val="0"/>
                                                                                              <w:marRight w:val="0"/>
                                                                                              <w:marTop w:val="0"/>
                                                                                              <w:marBottom w:val="0"/>
                                                                                              <w:divBdr>
                                                                                                <w:top w:val="none" w:sz="0" w:space="0" w:color="auto"/>
                                                                                                <w:left w:val="none" w:sz="0" w:space="0" w:color="auto"/>
                                                                                                <w:bottom w:val="none" w:sz="0" w:space="0" w:color="auto"/>
                                                                                                <w:right w:val="none" w:sz="0" w:space="0" w:color="auto"/>
                                                                                              </w:divBdr>
                                                                                              <w:divsChild>
                                                                                                <w:div w:id="692458128">
                                                                                                  <w:marLeft w:val="0"/>
                                                                                                  <w:marRight w:val="0"/>
                                                                                                  <w:marTop w:val="0"/>
                                                                                                  <w:marBottom w:val="0"/>
                                                                                                  <w:divBdr>
                                                                                                    <w:top w:val="none" w:sz="0" w:space="0" w:color="auto"/>
                                                                                                    <w:left w:val="none" w:sz="0" w:space="0" w:color="auto"/>
                                                                                                    <w:bottom w:val="none" w:sz="0" w:space="0" w:color="auto"/>
                                                                                                    <w:right w:val="none" w:sz="0" w:space="0" w:color="auto"/>
                                                                                                  </w:divBdr>
                                                                                                  <w:divsChild>
                                                                                                    <w:div w:id="1835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9763902">
      <w:bodyDiv w:val="1"/>
      <w:marLeft w:val="0"/>
      <w:marRight w:val="0"/>
      <w:marTop w:val="0"/>
      <w:marBottom w:val="0"/>
      <w:divBdr>
        <w:top w:val="none" w:sz="0" w:space="0" w:color="auto"/>
        <w:left w:val="none" w:sz="0" w:space="0" w:color="auto"/>
        <w:bottom w:val="none" w:sz="0" w:space="0" w:color="auto"/>
        <w:right w:val="none" w:sz="0" w:space="0" w:color="auto"/>
      </w:divBdr>
      <w:divsChild>
        <w:div w:id="1231691961">
          <w:marLeft w:val="0"/>
          <w:marRight w:val="0"/>
          <w:marTop w:val="0"/>
          <w:marBottom w:val="0"/>
          <w:divBdr>
            <w:top w:val="none" w:sz="0" w:space="0" w:color="auto"/>
            <w:left w:val="none" w:sz="0" w:space="0" w:color="auto"/>
            <w:bottom w:val="none" w:sz="0" w:space="0" w:color="auto"/>
            <w:right w:val="none" w:sz="0" w:space="0" w:color="auto"/>
          </w:divBdr>
        </w:div>
      </w:divsChild>
    </w:div>
    <w:div w:id="1766606372">
      <w:bodyDiv w:val="1"/>
      <w:marLeft w:val="0"/>
      <w:marRight w:val="0"/>
      <w:marTop w:val="0"/>
      <w:marBottom w:val="0"/>
      <w:divBdr>
        <w:top w:val="none" w:sz="0" w:space="0" w:color="auto"/>
        <w:left w:val="none" w:sz="0" w:space="0" w:color="auto"/>
        <w:bottom w:val="none" w:sz="0" w:space="0" w:color="auto"/>
        <w:right w:val="none" w:sz="0" w:space="0" w:color="auto"/>
      </w:divBdr>
      <w:divsChild>
        <w:div w:id="1596402080">
          <w:marLeft w:val="0"/>
          <w:marRight w:val="0"/>
          <w:marTop w:val="0"/>
          <w:marBottom w:val="0"/>
          <w:divBdr>
            <w:top w:val="none" w:sz="0" w:space="0" w:color="auto"/>
            <w:left w:val="none" w:sz="0" w:space="0" w:color="auto"/>
            <w:bottom w:val="none" w:sz="0" w:space="0" w:color="auto"/>
            <w:right w:val="none" w:sz="0" w:space="0" w:color="auto"/>
          </w:divBdr>
          <w:divsChild>
            <w:div w:id="1908418832">
              <w:marLeft w:val="0"/>
              <w:marRight w:val="0"/>
              <w:marTop w:val="0"/>
              <w:marBottom w:val="816"/>
              <w:divBdr>
                <w:top w:val="none" w:sz="0" w:space="0" w:color="auto"/>
                <w:left w:val="none" w:sz="0" w:space="0" w:color="auto"/>
                <w:bottom w:val="none" w:sz="0" w:space="0" w:color="auto"/>
                <w:right w:val="none" w:sz="0" w:space="0" w:color="auto"/>
              </w:divBdr>
              <w:divsChild>
                <w:div w:id="922907696">
                  <w:marLeft w:val="0"/>
                  <w:marRight w:val="0"/>
                  <w:marTop w:val="0"/>
                  <w:marBottom w:val="0"/>
                  <w:divBdr>
                    <w:top w:val="none" w:sz="0" w:space="0" w:color="auto"/>
                    <w:left w:val="none" w:sz="0" w:space="0" w:color="auto"/>
                    <w:bottom w:val="none" w:sz="0" w:space="0" w:color="auto"/>
                    <w:right w:val="none" w:sz="0" w:space="0" w:color="auto"/>
                  </w:divBdr>
                  <w:divsChild>
                    <w:div w:id="1491410307">
                      <w:marLeft w:val="0"/>
                      <w:marRight w:val="0"/>
                      <w:marTop w:val="0"/>
                      <w:marBottom w:val="0"/>
                      <w:divBdr>
                        <w:top w:val="none" w:sz="0" w:space="0" w:color="auto"/>
                        <w:left w:val="none" w:sz="0" w:space="0" w:color="auto"/>
                        <w:bottom w:val="none" w:sz="0" w:space="0" w:color="auto"/>
                        <w:right w:val="none" w:sz="0" w:space="0" w:color="auto"/>
                      </w:divBdr>
                      <w:divsChild>
                        <w:div w:id="179860700">
                          <w:marLeft w:val="0"/>
                          <w:marRight w:val="0"/>
                          <w:marTop w:val="0"/>
                          <w:marBottom w:val="0"/>
                          <w:divBdr>
                            <w:top w:val="none" w:sz="0" w:space="0" w:color="auto"/>
                            <w:left w:val="none" w:sz="0" w:space="0" w:color="auto"/>
                            <w:bottom w:val="none" w:sz="0" w:space="0" w:color="auto"/>
                            <w:right w:val="none" w:sz="0" w:space="0" w:color="auto"/>
                          </w:divBdr>
                          <w:divsChild>
                            <w:div w:id="674919009">
                              <w:marLeft w:val="0"/>
                              <w:marRight w:val="0"/>
                              <w:marTop w:val="0"/>
                              <w:marBottom w:val="0"/>
                              <w:divBdr>
                                <w:top w:val="none" w:sz="0" w:space="0" w:color="auto"/>
                                <w:left w:val="none" w:sz="0" w:space="0" w:color="auto"/>
                                <w:bottom w:val="none" w:sz="0" w:space="0" w:color="auto"/>
                                <w:right w:val="none" w:sz="0" w:space="0" w:color="auto"/>
                              </w:divBdr>
                              <w:divsChild>
                                <w:div w:id="9431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526435">
      <w:bodyDiv w:val="1"/>
      <w:marLeft w:val="0"/>
      <w:marRight w:val="0"/>
      <w:marTop w:val="0"/>
      <w:marBottom w:val="0"/>
      <w:divBdr>
        <w:top w:val="none" w:sz="0" w:space="0" w:color="auto"/>
        <w:left w:val="none" w:sz="0" w:space="0" w:color="auto"/>
        <w:bottom w:val="none" w:sz="0" w:space="0" w:color="auto"/>
        <w:right w:val="none" w:sz="0" w:space="0" w:color="auto"/>
      </w:divBdr>
      <w:divsChild>
        <w:div w:id="307980875">
          <w:marLeft w:val="0"/>
          <w:marRight w:val="0"/>
          <w:marTop w:val="0"/>
          <w:marBottom w:val="0"/>
          <w:divBdr>
            <w:top w:val="none" w:sz="0" w:space="0" w:color="auto"/>
            <w:left w:val="none" w:sz="0" w:space="0" w:color="auto"/>
            <w:bottom w:val="none" w:sz="0" w:space="0" w:color="auto"/>
            <w:right w:val="none" w:sz="0" w:space="0" w:color="auto"/>
          </w:divBdr>
          <w:divsChild>
            <w:div w:id="758017319">
              <w:marLeft w:val="0"/>
              <w:marRight w:val="0"/>
              <w:marTop w:val="0"/>
              <w:marBottom w:val="653"/>
              <w:divBdr>
                <w:top w:val="none" w:sz="0" w:space="0" w:color="auto"/>
                <w:left w:val="none" w:sz="0" w:space="0" w:color="auto"/>
                <w:bottom w:val="none" w:sz="0" w:space="0" w:color="auto"/>
                <w:right w:val="none" w:sz="0" w:space="0" w:color="auto"/>
              </w:divBdr>
              <w:divsChild>
                <w:div w:id="722367284">
                  <w:marLeft w:val="0"/>
                  <w:marRight w:val="0"/>
                  <w:marTop w:val="0"/>
                  <w:marBottom w:val="0"/>
                  <w:divBdr>
                    <w:top w:val="none" w:sz="0" w:space="0" w:color="auto"/>
                    <w:left w:val="none" w:sz="0" w:space="0" w:color="auto"/>
                    <w:bottom w:val="none" w:sz="0" w:space="0" w:color="auto"/>
                    <w:right w:val="none" w:sz="0" w:space="0" w:color="auto"/>
                  </w:divBdr>
                  <w:divsChild>
                    <w:div w:id="298386687">
                      <w:marLeft w:val="0"/>
                      <w:marRight w:val="0"/>
                      <w:marTop w:val="0"/>
                      <w:marBottom w:val="0"/>
                      <w:divBdr>
                        <w:top w:val="none" w:sz="0" w:space="0" w:color="auto"/>
                        <w:left w:val="none" w:sz="0" w:space="0" w:color="auto"/>
                        <w:bottom w:val="none" w:sz="0" w:space="0" w:color="auto"/>
                        <w:right w:val="none" w:sz="0" w:space="0" w:color="auto"/>
                      </w:divBdr>
                      <w:divsChild>
                        <w:div w:id="1889877917">
                          <w:marLeft w:val="0"/>
                          <w:marRight w:val="0"/>
                          <w:marTop w:val="0"/>
                          <w:marBottom w:val="0"/>
                          <w:divBdr>
                            <w:top w:val="none" w:sz="0" w:space="0" w:color="auto"/>
                            <w:left w:val="none" w:sz="0" w:space="0" w:color="auto"/>
                            <w:bottom w:val="none" w:sz="0" w:space="0" w:color="auto"/>
                            <w:right w:val="none" w:sz="0" w:space="0" w:color="auto"/>
                          </w:divBdr>
                          <w:divsChild>
                            <w:div w:id="20664415">
                              <w:marLeft w:val="0"/>
                              <w:marRight w:val="0"/>
                              <w:marTop w:val="0"/>
                              <w:marBottom w:val="0"/>
                              <w:divBdr>
                                <w:top w:val="none" w:sz="0" w:space="0" w:color="auto"/>
                                <w:left w:val="none" w:sz="0" w:space="0" w:color="auto"/>
                                <w:bottom w:val="none" w:sz="0" w:space="0" w:color="auto"/>
                                <w:right w:val="none" w:sz="0" w:space="0" w:color="auto"/>
                              </w:divBdr>
                              <w:divsChild>
                                <w:div w:id="19062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988666">
      <w:bodyDiv w:val="1"/>
      <w:marLeft w:val="0"/>
      <w:marRight w:val="0"/>
      <w:marTop w:val="0"/>
      <w:marBottom w:val="0"/>
      <w:divBdr>
        <w:top w:val="none" w:sz="0" w:space="0" w:color="auto"/>
        <w:left w:val="none" w:sz="0" w:space="0" w:color="auto"/>
        <w:bottom w:val="none" w:sz="0" w:space="0" w:color="auto"/>
        <w:right w:val="none" w:sz="0" w:space="0" w:color="auto"/>
      </w:divBdr>
      <w:divsChild>
        <w:div w:id="1593508290">
          <w:marLeft w:val="0"/>
          <w:marRight w:val="0"/>
          <w:marTop w:val="0"/>
          <w:marBottom w:val="0"/>
          <w:divBdr>
            <w:top w:val="none" w:sz="0" w:space="0" w:color="auto"/>
            <w:left w:val="none" w:sz="0" w:space="0" w:color="auto"/>
            <w:bottom w:val="none" w:sz="0" w:space="0" w:color="auto"/>
            <w:right w:val="none" w:sz="0" w:space="0" w:color="auto"/>
          </w:divBdr>
          <w:divsChild>
            <w:div w:id="575672420">
              <w:marLeft w:val="0"/>
              <w:marRight w:val="0"/>
              <w:marTop w:val="0"/>
              <w:marBottom w:val="816"/>
              <w:divBdr>
                <w:top w:val="none" w:sz="0" w:space="0" w:color="auto"/>
                <w:left w:val="none" w:sz="0" w:space="0" w:color="auto"/>
                <w:bottom w:val="none" w:sz="0" w:space="0" w:color="auto"/>
                <w:right w:val="none" w:sz="0" w:space="0" w:color="auto"/>
              </w:divBdr>
              <w:divsChild>
                <w:div w:id="1916938604">
                  <w:marLeft w:val="0"/>
                  <w:marRight w:val="0"/>
                  <w:marTop w:val="0"/>
                  <w:marBottom w:val="0"/>
                  <w:divBdr>
                    <w:top w:val="none" w:sz="0" w:space="0" w:color="auto"/>
                    <w:left w:val="none" w:sz="0" w:space="0" w:color="auto"/>
                    <w:bottom w:val="none" w:sz="0" w:space="0" w:color="auto"/>
                    <w:right w:val="none" w:sz="0" w:space="0" w:color="auto"/>
                  </w:divBdr>
                  <w:divsChild>
                    <w:div w:id="2010057832">
                      <w:marLeft w:val="0"/>
                      <w:marRight w:val="0"/>
                      <w:marTop w:val="0"/>
                      <w:marBottom w:val="0"/>
                      <w:divBdr>
                        <w:top w:val="none" w:sz="0" w:space="0" w:color="auto"/>
                        <w:left w:val="none" w:sz="0" w:space="0" w:color="auto"/>
                        <w:bottom w:val="none" w:sz="0" w:space="0" w:color="auto"/>
                        <w:right w:val="none" w:sz="0" w:space="0" w:color="auto"/>
                      </w:divBdr>
                      <w:divsChild>
                        <w:div w:id="83886367">
                          <w:marLeft w:val="0"/>
                          <w:marRight w:val="0"/>
                          <w:marTop w:val="0"/>
                          <w:marBottom w:val="0"/>
                          <w:divBdr>
                            <w:top w:val="none" w:sz="0" w:space="0" w:color="auto"/>
                            <w:left w:val="none" w:sz="0" w:space="0" w:color="auto"/>
                            <w:bottom w:val="none" w:sz="0" w:space="0" w:color="auto"/>
                            <w:right w:val="none" w:sz="0" w:space="0" w:color="auto"/>
                          </w:divBdr>
                          <w:divsChild>
                            <w:div w:id="1151368161">
                              <w:marLeft w:val="0"/>
                              <w:marRight w:val="0"/>
                              <w:marTop w:val="0"/>
                              <w:marBottom w:val="0"/>
                              <w:divBdr>
                                <w:top w:val="none" w:sz="0" w:space="0" w:color="auto"/>
                                <w:left w:val="none" w:sz="0" w:space="0" w:color="auto"/>
                                <w:bottom w:val="none" w:sz="0" w:space="0" w:color="auto"/>
                                <w:right w:val="none" w:sz="0" w:space="0" w:color="auto"/>
                              </w:divBdr>
                              <w:divsChild>
                                <w:div w:id="871530463">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90295">
      <w:bodyDiv w:val="1"/>
      <w:marLeft w:val="0"/>
      <w:marRight w:val="0"/>
      <w:marTop w:val="0"/>
      <w:marBottom w:val="0"/>
      <w:divBdr>
        <w:top w:val="none" w:sz="0" w:space="0" w:color="auto"/>
        <w:left w:val="none" w:sz="0" w:space="0" w:color="auto"/>
        <w:bottom w:val="none" w:sz="0" w:space="0" w:color="auto"/>
        <w:right w:val="none" w:sz="0" w:space="0" w:color="auto"/>
      </w:divBdr>
      <w:divsChild>
        <w:div w:id="1951356583">
          <w:marLeft w:val="0"/>
          <w:marRight w:val="0"/>
          <w:marTop w:val="0"/>
          <w:marBottom w:val="0"/>
          <w:divBdr>
            <w:top w:val="none" w:sz="0" w:space="0" w:color="auto"/>
            <w:left w:val="none" w:sz="0" w:space="0" w:color="auto"/>
            <w:bottom w:val="none" w:sz="0" w:space="0" w:color="auto"/>
            <w:right w:val="none" w:sz="0" w:space="0" w:color="auto"/>
          </w:divBdr>
          <w:divsChild>
            <w:div w:id="1985423362">
              <w:marLeft w:val="0"/>
              <w:marRight w:val="0"/>
              <w:marTop w:val="0"/>
              <w:marBottom w:val="0"/>
              <w:divBdr>
                <w:top w:val="none" w:sz="0" w:space="0" w:color="auto"/>
                <w:left w:val="none" w:sz="0" w:space="0" w:color="auto"/>
                <w:bottom w:val="none" w:sz="0" w:space="0" w:color="auto"/>
                <w:right w:val="none" w:sz="0" w:space="0" w:color="auto"/>
              </w:divBdr>
              <w:divsChild>
                <w:div w:id="1605721351">
                  <w:marLeft w:val="0"/>
                  <w:marRight w:val="0"/>
                  <w:marTop w:val="0"/>
                  <w:marBottom w:val="0"/>
                  <w:divBdr>
                    <w:top w:val="none" w:sz="0" w:space="0" w:color="auto"/>
                    <w:left w:val="none" w:sz="0" w:space="0" w:color="auto"/>
                    <w:bottom w:val="none" w:sz="0" w:space="0" w:color="auto"/>
                    <w:right w:val="none" w:sz="0" w:space="0" w:color="auto"/>
                  </w:divBdr>
                  <w:divsChild>
                    <w:div w:id="1155755715">
                      <w:marLeft w:val="0"/>
                      <w:marRight w:val="0"/>
                      <w:marTop w:val="0"/>
                      <w:marBottom w:val="0"/>
                      <w:divBdr>
                        <w:top w:val="none" w:sz="0" w:space="0" w:color="auto"/>
                        <w:left w:val="none" w:sz="0" w:space="0" w:color="auto"/>
                        <w:bottom w:val="none" w:sz="0" w:space="0" w:color="auto"/>
                        <w:right w:val="none" w:sz="0" w:space="0" w:color="auto"/>
                      </w:divBdr>
                      <w:divsChild>
                        <w:div w:id="1395659916">
                          <w:marLeft w:val="0"/>
                          <w:marRight w:val="0"/>
                          <w:marTop w:val="0"/>
                          <w:marBottom w:val="0"/>
                          <w:divBdr>
                            <w:top w:val="none" w:sz="0" w:space="0" w:color="auto"/>
                            <w:left w:val="none" w:sz="0" w:space="0" w:color="auto"/>
                            <w:bottom w:val="none" w:sz="0" w:space="0" w:color="auto"/>
                            <w:right w:val="none" w:sz="0" w:space="0" w:color="auto"/>
                          </w:divBdr>
                          <w:divsChild>
                            <w:div w:id="195386100">
                              <w:marLeft w:val="0"/>
                              <w:marRight w:val="0"/>
                              <w:marTop w:val="0"/>
                              <w:marBottom w:val="0"/>
                              <w:divBdr>
                                <w:top w:val="none" w:sz="0" w:space="0" w:color="auto"/>
                                <w:left w:val="none" w:sz="0" w:space="0" w:color="auto"/>
                                <w:bottom w:val="none" w:sz="0" w:space="0" w:color="auto"/>
                                <w:right w:val="none" w:sz="0" w:space="0" w:color="auto"/>
                              </w:divBdr>
                              <w:divsChild>
                                <w:div w:id="171342797">
                                  <w:marLeft w:val="0"/>
                                  <w:marRight w:val="0"/>
                                  <w:marTop w:val="0"/>
                                  <w:marBottom w:val="0"/>
                                  <w:divBdr>
                                    <w:top w:val="none" w:sz="0" w:space="0" w:color="auto"/>
                                    <w:left w:val="none" w:sz="0" w:space="0" w:color="auto"/>
                                    <w:bottom w:val="none" w:sz="0" w:space="0" w:color="auto"/>
                                    <w:right w:val="none" w:sz="0" w:space="0" w:color="auto"/>
                                  </w:divBdr>
                                  <w:divsChild>
                                    <w:div w:id="166409106">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665233496">
                                              <w:marLeft w:val="0"/>
                                              <w:marRight w:val="0"/>
                                              <w:marTop w:val="0"/>
                                              <w:marBottom w:val="0"/>
                                              <w:divBdr>
                                                <w:top w:val="none" w:sz="0" w:space="0" w:color="auto"/>
                                                <w:left w:val="none" w:sz="0" w:space="0" w:color="auto"/>
                                                <w:bottom w:val="none" w:sz="0" w:space="0" w:color="auto"/>
                                                <w:right w:val="none" w:sz="0" w:space="0" w:color="auto"/>
                                              </w:divBdr>
                                              <w:divsChild>
                                                <w:div w:id="664892530">
                                                  <w:marLeft w:val="0"/>
                                                  <w:marRight w:val="0"/>
                                                  <w:marTop w:val="0"/>
                                                  <w:marBottom w:val="0"/>
                                                  <w:divBdr>
                                                    <w:top w:val="none" w:sz="0" w:space="0" w:color="auto"/>
                                                    <w:left w:val="none" w:sz="0" w:space="0" w:color="auto"/>
                                                    <w:bottom w:val="none" w:sz="0" w:space="0" w:color="auto"/>
                                                    <w:right w:val="none" w:sz="0" w:space="0" w:color="auto"/>
                                                  </w:divBdr>
                                                  <w:divsChild>
                                                    <w:div w:id="1072505803">
                                                      <w:marLeft w:val="0"/>
                                                      <w:marRight w:val="0"/>
                                                      <w:marTop w:val="0"/>
                                                      <w:marBottom w:val="0"/>
                                                      <w:divBdr>
                                                        <w:top w:val="none" w:sz="0" w:space="0" w:color="auto"/>
                                                        <w:left w:val="none" w:sz="0" w:space="0" w:color="auto"/>
                                                        <w:bottom w:val="none" w:sz="0" w:space="0" w:color="auto"/>
                                                        <w:right w:val="none" w:sz="0" w:space="0" w:color="auto"/>
                                                      </w:divBdr>
                                                      <w:divsChild>
                                                        <w:div w:id="901253857">
                                                          <w:marLeft w:val="0"/>
                                                          <w:marRight w:val="0"/>
                                                          <w:marTop w:val="0"/>
                                                          <w:marBottom w:val="0"/>
                                                          <w:divBdr>
                                                            <w:top w:val="none" w:sz="0" w:space="0" w:color="auto"/>
                                                            <w:left w:val="none" w:sz="0" w:space="0" w:color="auto"/>
                                                            <w:bottom w:val="none" w:sz="0" w:space="0" w:color="auto"/>
                                                            <w:right w:val="none" w:sz="0" w:space="0" w:color="auto"/>
                                                          </w:divBdr>
                                                          <w:divsChild>
                                                            <w:div w:id="90511206">
                                                              <w:marLeft w:val="0"/>
                                                              <w:marRight w:val="0"/>
                                                              <w:marTop w:val="0"/>
                                                              <w:marBottom w:val="0"/>
                                                              <w:divBdr>
                                                                <w:top w:val="none" w:sz="0" w:space="0" w:color="auto"/>
                                                                <w:left w:val="none" w:sz="0" w:space="0" w:color="auto"/>
                                                                <w:bottom w:val="none" w:sz="0" w:space="0" w:color="auto"/>
                                                                <w:right w:val="none" w:sz="0" w:space="0" w:color="auto"/>
                                                              </w:divBdr>
                                                            </w:div>
                                                            <w:div w:id="577524455">
                                                              <w:marLeft w:val="0"/>
                                                              <w:marRight w:val="0"/>
                                                              <w:marTop w:val="0"/>
                                                              <w:marBottom w:val="0"/>
                                                              <w:divBdr>
                                                                <w:top w:val="none" w:sz="0" w:space="0" w:color="auto"/>
                                                                <w:left w:val="none" w:sz="0" w:space="0" w:color="auto"/>
                                                                <w:bottom w:val="none" w:sz="0" w:space="0" w:color="auto"/>
                                                                <w:right w:val="none" w:sz="0" w:space="0" w:color="auto"/>
                                                              </w:divBdr>
                                                            </w:div>
                                                          </w:divsChild>
                                                        </w:div>
                                                        <w:div w:id="1071925069">
                                                          <w:marLeft w:val="0"/>
                                                          <w:marRight w:val="0"/>
                                                          <w:marTop w:val="0"/>
                                                          <w:marBottom w:val="0"/>
                                                          <w:divBdr>
                                                            <w:top w:val="none" w:sz="0" w:space="0" w:color="auto"/>
                                                            <w:left w:val="none" w:sz="0" w:space="0" w:color="auto"/>
                                                            <w:bottom w:val="none" w:sz="0" w:space="0" w:color="auto"/>
                                                            <w:right w:val="none" w:sz="0" w:space="0" w:color="auto"/>
                                                          </w:divBdr>
                                                          <w:divsChild>
                                                            <w:div w:id="805898200">
                                                              <w:marLeft w:val="0"/>
                                                              <w:marRight w:val="0"/>
                                                              <w:marTop w:val="0"/>
                                                              <w:marBottom w:val="0"/>
                                                              <w:divBdr>
                                                                <w:top w:val="none" w:sz="0" w:space="0" w:color="auto"/>
                                                                <w:left w:val="none" w:sz="0" w:space="0" w:color="auto"/>
                                                                <w:bottom w:val="none" w:sz="0" w:space="0" w:color="auto"/>
                                                                <w:right w:val="none" w:sz="0" w:space="0" w:color="auto"/>
                                                              </w:divBdr>
                                                            </w:div>
                                                            <w:div w:id="1624993481">
                                                              <w:marLeft w:val="0"/>
                                                              <w:marRight w:val="0"/>
                                                              <w:marTop w:val="0"/>
                                                              <w:marBottom w:val="0"/>
                                                              <w:divBdr>
                                                                <w:top w:val="none" w:sz="0" w:space="0" w:color="auto"/>
                                                                <w:left w:val="none" w:sz="0" w:space="0" w:color="auto"/>
                                                                <w:bottom w:val="none" w:sz="0" w:space="0" w:color="auto"/>
                                                                <w:right w:val="none" w:sz="0" w:space="0" w:color="auto"/>
                                                              </w:divBdr>
                                                            </w:div>
                                                          </w:divsChild>
                                                        </w:div>
                                                        <w:div w:id="1694960305">
                                                          <w:marLeft w:val="0"/>
                                                          <w:marRight w:val="0"/>
                                                          <w:marTop w:val="0"/>
                                                          <w:marBottom w:val="0"/>
                                                          <w:divBdr>
                                                            <w:top w:val="none" w:sz="0" w:space="0" w:color="auto"/>
                                                            <w:left w:val="none" w:sz="0" w:space="0" w:color="auto"/>
                                                            <w:bottom w:val="none" w:sz="0" w:space="0" w:color="auto"/>
                                                            <w:right w:val="none" w:sz="0" w:space="0" w:color="auto"/>
                                                          </w:divBdr>
                                                        </w:div>
                                                        <w:div w:id="1777215899">
                                                          <w:marLeft w:val="0"/>
                                                          <w:marRight w:val="0"/>
                                                          <w:marTop w:val="0"/>
                                                          <w:marBottom w:val="0"/>
                                                          <w:divBdr>
                                                            <w:top w:val="none" w:sz="0" w:space="0" w:color="auto"/>
                                                            <w:left w:val="none" w:sz="0" w:space="0" w:color="auto"/>
                                                            <w:bottom w:val="none" w:sz="0" w:space="0" w:color="auto"/>
                                                            <w:right w:val="none" w:sz="0" w:space="0" w:color="auto"/>
                                                          </w:divBdr>
                                                        </w:div>
                                                        <w:div w:id="19886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3905994">
      <w:bodyDiv w:val="1"/>
      <w:marLeft w:val="0"/>
      <w:marRight w:val="0"/>
      <w:marTop w:val="0"/>
      <w:marBottom w:val="0"/>
      <w:divBdr>
        <w:top w:val="none" w:sz="0" w:space="0" w:color="auto"/>
        <w:left w:val="none" w:sz="0" w:space="0" w:color="auto"/>
        <w:bottom w:val="none" w:sz="0" w:space="0" w:color="auto"/>
        <w:right w:val="none" w:sz="0" w:space="0" w:color="auto"/>
      </w:divBdr>
      <w:divsChild>
        <w:div w:id="1985232830">
          <w:marLeft w:val="0"/>
          <w:marRight w:val="0"/>
          <w:marTop w:val="0"/>
          <w:marBottom w:val="0"/>
          <w:divBdr>
            <w:top w:val="none" w:sz="0" w:space="0" w:color="auto"/>
            <w:left w:val="none" w:sz="0" w:space="0" w:color="auto"/>
            <w:bottom w:val="none" w:sz="0" w:space="0" w:color="auto"/>
            <w:right w:val="none" w:sz="0" w:space="0" w:color="auto"/>
          </w:divBdr>
          <w:divsChild>
            <w:div w:id="1517693404">
              <w:marLeft w:val="0"/>
              <w:marRight w:val="0"/>
              <w:marTop w:val="0"/>
              <w:marBottom w:val="816"/>
              <w:divBdr>
                <w:top w:val="none" w:sz="0" w:space="0" w:color="auto"/>
                <w:left w:val="none" w:sz="0" w:space="0" w:color="auto"/>
                <w:bottom w:val="none" w:sz="0" w:space="0" w:color="auto"/>
                <w:right w:val="none" w:sz="0" w:space="0" w:color="auto"/>
              </w:divBdr>
              <w:divsChild>
                <w:div w:id="737820922">
                  <w:marLeft w:val="0"/>
                  <w:marRight w:val="0"/>
                  <w:marTop w:val="0"/>
                  <w:marBottom w:val="0"/>
                  <w:divBdr>
                    <w:top w:val="none" w:sz="0" w:space="0" w:color="auto"/>
                    <w:left w:val="none" w:sz="0" w:space="0" w:color="auto"/>
                    <w:bottom w:val="none" w:sz="0" w:space="0" w:color="auto"/>
                    <w:right w:val="none" w:sz="0" w:space="0" w:color="auto"/>
                  </w:divBdr>
                  <w:divsChild>
                    <w:div w:id="306937322">
                      <w:marLeft w:val="0"/>
                      <w:marRight w:val="0"/>
                      <w:marTop w:val="0"/>
                      <w:marBottom w:val="0"/>
                      <w:divBdr>
                        <w:top w:val="none" w:sz="0" w:space="0" w:color="auto"/>
                        <w:left w:val="none" w:sz="0" w:space="0" w:color="auto"/>
                        <w:bottom w:val="none" w:sz="0" w:space="0" w:color="auto"/>
                        <w:right w:val="none" w:sz="0" w:space="0" w:color="auto"/>
                      </w:divBdr>
                      <w:divsChild>
                        <w:div w:id="1142121069">
                          <w:marLeft w:val="0"/>
                          <w:marRight w:val="0"/>
                          <w:marTop w:val="0"/>
                          <w:marBottom w:val="0"/>
                          <w:divBdr>
                            <w:top w:val="none" w:sz="0" w:space="0" w:color="auto"/>
                            <w:left w:val="none" w:sz="0" w:space="0" w:color="auto"/>
                            <w:bottom w:val="none" w:sz="0" w:space="0" w:color="auto"/>
                            <w:right w:val="none" w:sz="0" w:space="0" w:color="auto"/>
                          </w:divBdr>
                          <w:divsChild>
                            <w:div w:id="744843119">
                              <w:marLeft w:val="0"/>
                              <w:marRight w:val="0"/>
                              <w:marTop w:val="0"/>
                              <w:marBottom w:val="0"/>
                              <w:divBdr>
                                <w:top w:val="none" w:sz="0" w:space="0" w:color="auto"/>
                                <w:left w:val="none" w:sz="0" w:space="0" w:color="auto"/>
                                <w:bottom w:val="none" w:sz="0" w:space="0" w:color="auto"/>
                                <w:right w:val="none" w:sz="0" w:space="0" w:color="auto"/>
                              </w:divBdr>
                              <w:divsChild>
                                <w:div w:id="19023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001624">
      <w:bodyDiv w:val="1"/>
      <w:marLeft w:val="0"/>
      <w:marRight w:val="0"/>
      <w:marTop w:val="0"/>
      <w:marBottom w:val="0"/>
      <w:divBdr>
        <w:top w:val="none" w:sz="0" w:space="0" w:color="auto"/>
        <w:left w:val="none" w:sz="0" w:space="0" w:color="auto"/>
        <w:bottom w:val="none" w:sz="0" w:space="0" w:color="auto"/>
        <w:right w:val="none" w:sz="0" w:space="0" w:color="auto"/>
      </w:divBdr>
      <w:divsChild>
        <w:div w:id="563684431">
          <w:marLeft w:val="0"/>
          <w:marRight w:val="0"/>
          <w:marTop w:val="0"/>
          <w:marBottom w:val="0"/>
          <w:divBdr>
            <w:top w:val="none" w:sz="0" w:space="0" w:color="auto"/>
            <w:left w:val="none" w:sz="0" w:space="0" w:color="auto"/>
            <w:bottom w:val="none" w:sz="0" w:space="0" w:color="auto"/>
            <w:right w:val="none" w:sz="0" w:space="0" w:color="auto"/>
          </w:divBdr>
          <w:divsChild>
            <w:div w:id="1211845655">
              <w:marLeft w:val="0"/>
              <w:marRight w:val="0"/>
              <w:marTop w:val="0"/>
              <w:marBottom w:val="653"/>
              <w:divBdr>
                <w:top w:val="none" w:sz="0" w:space="0" w:color="auto"/>
                <w:left w:val="none" w:sz="0" w:space="0" w:color="auto"/>
                <w:bottom w:val="none" w:sz="0" w:space="0" w:color="auto"/>
                <w:right w:val="none" w:sz="0" w:space="0" w:color="auto"/>
              </w:divBdr>
              <w:divsChild>
                <w:div w:id="1530803596">
                  <w:marLeft w:val="0"/>
                  <w:marRight w:val="0"/>
                  <w:marTop w:val="0"/>
                  <w:marBottom w:val="0"/>
                  <w:divBdr>
                    <w:top w:val="none" w:sz="0" w:space="0" w:color="auto"/>
                    <w:left w:val="none" w:sz="0" w:space="0" w:color="auto"/>
                    <w:bottom w:val="none" w:sz="0" w:space="0" w:color="auto"/>
                    <w:right w:val="none" w:sz="0" w:space="0" w:color="auto"/>
                  </w:divBdr>
                  <w:divsChild>
                    <w:div w:id="341275548">
                      <w:marLeft w:val="0"/>
                      <w:marRight w:val="0"/>
                      <w:marTop w:val="0"/>
                      <w:marBottom w:val="0"/>
                      <w:divBdr>
                        <w:top w:val="none" w:sz="0" w:space="0" w:color="auto"/>
                        <w:left w:val="none" w:sz="0" w:space="0" w:color="auto"/>
                        <w:bottom w:val="none" w:sz="0" w:space="0" w:color="auto"/>
                        <w:right w:val="none" w:sz="0" w:space="0" w:color="auto"/>
                      </w:divBdr>
                      <w:divsChild>
                        <w:div w:id="1350839703">
                          <w:marLeft w:val="0"/>
                          <w:marRight w:val="0"/>
                          <w:marTop w:val="0"/>
                          <w:marBottom w:val="0"/>
                          <w:divBdr>
                            <w:top w:val="none" w:sz="0" w:space="0" w:color="auto"/>
                            <w:left w:val="none" w:sz="0" w:space="0" w:color="auto"/>
                            <w:bottom w:val="none" w:sz="0" w:space="0" w:color="auto"/>
                            <w:right w:val="none" w:sz="0" w:space="0" w:color="auto"/>
                          </w:divBdr>
                          <w:divsChild>
                            <w:div w:id="1877153669">
                              <w:marLeft w:val="0"/>
                              <w:marRight w:val="0"/>
                              <w:marTop w:val="0"/>
                              <w:marBottom w:val="0"/>
                              <w:divBdr>
                                <w:top w:val="none" w:sz="0" w:space="0" w:color="auto"/>
                                <w:left w:val="none" w:sz="0" w:space="0" w:color="auto"/>
                                <w:bottom w:val="none" w:sz="0" w:space="0" w:color="auto"/>
                                <w:right w:val="none" w:sz="0" w:space="0" w:color="auto"/>
                              </w:divBdr>
                              <w:divsChild>
                                <w:div w:id="143609534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947901">
      <w:bodyDiv w:val="1"/>
      <w:marLeft w:val="0"/>
      <w:marRight w:val="0"/>
      <w:marTop w:val="0"/>
      <w:marBottom w:val="0"/>
      <w:divBdr>
        <w:top w:val="none" w:sz="0" w:space="0" w:color="auto"/>
        <w:left w:val="none" w:sz="0" w:space="0" w:color="auto"/>
        <w:bottom w:val="none" w:sz="0" w:space="0" w:color="auto"/>
        <w:right w:val="none" w:sz="0" w:space="0" w:color="auto"/>
      </w:divBdr>
      <w:divsChild>
        <w:div w:id="1615673457">
          <w:marLeft w:val="0"/>
          <w:marRight w:val="0"/>
          <w:marTop w:val="0"/>
          <w:marBottom w:val="0"/>
          <w:divBdr>
            <w:top w:val="none" w:sz="0" w:space="0" w:color="auto"/>
            <w:left w:val="none" w:sz="0" w:space="0" w:color="auto"/>
            <w:bottom w:val="none" w:sz="0" w:space="0" w:color="auto"/>
            <w:right w:val="none" w:sz="0" w:space="0" w:color="auto"/>
          </w:divBdr>
          <w:divsChild>
            <w:div w:id="331953712">
              <w:marLeft w:val="0"/>
              <w:marRight w:val="0"/>
              <w:marTop w:val="0"/>
              <w:marBottom w:val="0"/>
              <w:divBdr>
                <w:top w:val="none" w:sz="0" w:space="0" w:color="auto"/>
                <w:left w:val="none" w:sz="0" w:space="0" w:color="auto"/>
                <w:bottom w:val="none" w:sz="0" w:space="0" w:color="auto"/>
                <w:right w:val="none" w:sz="0" w:space="0" w:color="auto"/>
              </w:divBdr>
              <w:divsChild>
                <w:div w:id="1197042386">
                  <w:marLeft w:val="0"/>
                  <w:marRight w:val="0"/>
                  <w:marTop w:val="0"/>
                  <w:marBottom w:val="0"/>
                  <w:divBdr>
                    <w:top w:val="none" w:sz="0" w:space="0" w:color="auto"/>
                    <w:left w:val="none" w:sz="0" w:space="0" w:color="auto"/>
                    <w:bottom w:val="none" w:sz="0" w:space="0" w:color="auto"/>
                    <w:right w:val="none" w:sz="0" w:space="0" w:color="auto"/>
                  </w:divBdr>
                  <w:divsChild>
                    <w:div w:id="1875537829">
                      <w:marLeft w:val="0"/>
                      <w:marRight w:val="0"/>
                      <w:marTop w:val="0"/>
                      <w:marBottom w:val="0"/>
                      <w:divBdr>
                        <w:top w:val="none" w:sz="0" w:space="0" w:color="auto"/>
                        <w:left w:val="none" w:sz="0" w:space="0" w:color="auto"/>
                        <w:bottom w:val="none" w:sz="0" w:space="0" w:color="auto"/>
                        <w:right w:val="none" w:sz="0" w:space="0" w:color="auto"/>
                      </w:divBdr>
                      <w:divsChild>
                        <w:div w:id="321666188">
                          <w:marLeft w:val="0"/>
                          <w:marRight w:val="0"/>
                          <w:marTop w:val="0"/>
                          <w:marBottom w:val="0"/>
                          <w:divBdr>
                            <w:top w:val="none" w:sz="0" w:space="0" w:color="auto"/>
                            <w:left w:val="none" w:sz="0" w:space="0" w:color="auto"/>
                            <w:bottom w:val="none" w:sz="0" w:space="0" w:color="auto"/>
                            <w:right w:val="none" w:sz="0" w:space="0" w:color="auto"/>
                          </w:divBdr>
                          <w:divsChild>
                            <w:div w:id="1611935648">
                              <w:marLeft w:val="0"/>
                              <w:marRight w:val="0"/>
                              <w:marTop w:val="0"/>
                              <w:marBottom w:val="0"/>
                              <w:divBdr>
                                <w:top w:val="none" w:sz="0" w:space="0" w:color="auto"/>
                                <w:left w:val="none" w:sz="0" w:space="0" w:color="auto"/>
                                <w:bottom w:val="none" w:sz="0" w:space="0" w:color="auto"/>
                                <w:right w:val="none" w:sz="0" w:space="0" w:color="auto"/>
                              </w:divBdr>
                              <w:divsChild>
                                <w:div w:id="820655667">
                                  <w:marLeft w:val="0"/>
                                  <w:marRight w:val="0"/>
                                  <w:marTop w:val="0"/>
                                  <w:marBottom w:val="0"/>
                                  <w:divBdr>
                                    <w:top w:val="none" w:sz="0" w:space="0" w:color="auto"/>
                                    <w:left w:val="none" w:sz="0" w:space="0" w:color="auto"/>
                                    <w:bottom w:val="none" w:sz="0" w:space="0" w:color="auto"/>
                                    <w:right w:val="none" w:sz="0" w:space="0" w:color="auto"/>
                                  </w:divBdr>
                                  <w:divsChild>
                                    <w:div w:id="83190025">
                                      <w:marLeft w:val="0"/>
                                      <w:marRight w:val="0"/>
                                      <w:marTop w:val="0"/>
                                      <w:marBottom w:val="0"/>
                                      <w:divBdr>
                                        <w:top w:val="none" w:sz="0" w:space="0" w:color="auto"/>
                                        <w:left w:val="none" w:sz="0" w:space="0" w:color="auto"/>
                                        <w:bottom w:val="none" w:sz="0" w:space="0" w:color="auto"/>
                                        <w:right w:val="none" w:sz="0" w:space="0" w:color="auto"/>
                                      </w:divBdr>
                                      <w:divsChild>
                                        <w:div w:id="1721905275">
                                          <w:marLeft w:val="0"/>
                                          <w:marRight w:val="0"/>
                                          <w:marTop w:val="0"/>
                                          <w:marBottom w:val="0"/>
                                          <w:divBdr>
                                            <w:top w:val="none" w:sz="0" w:space="0" w:color="auto"/>
                                            <w:left w:val="none" w:sz="0" w:space="0" w:color="auto"/>
                                            <w:bottom w:val="none" w:sz="0" w:space="0" w:color="auto"/>
                                            <w:right w:val="none" w:sz="0" w:space="0" w:color="auto"/>
                                          </w:divBdr>
                                          <w:divsChild>
                                            <w:div w:id="1602641556">
                                              <w:marLeft w:val="0"/>
                                              <w:marRight w:val="0"/>
                                              <w:marTop w:val="0"/>
                                              <w:marBottom w:val="0"/>
                                              <w:divBdr>
                                                <w:top w:val="none" w:sz="0" w:space="0" w:color="auto"/>
                                                <w:left w:val="none" w:sz="0" w:space="0" w:color="auto"/>
                                                <w:bottom w:val="none" w:sz="0" w:space="0" w:color="auto"/>
                                                <w:right w:val="none" w:sz="0" w:space="0" w:color="auto"/>
                                              </w:divBdr>
                                              <w:divsChild>
                                                <w:div w:id="1476605855">
                                                  <w:marLeft w:val="0"/>
                                                  <w:marRight w:val="0"/>
                                                  <w:marTop w:val="0"/>
                                                  <w:marBottom w:val="0"/>
                                                  <w:divBdr>
                                                    <w:top w:val="none" w:sz="0" w:space="0" w:color="auto"/>
                                                    <w:left w:val="none" w:sz="0" w:space="0" w:color="auto"/>
                                                    <w:bottom w:val="none" w:sz="0" w:space="0" w:color="auto"/>
                                                    <w:right w:val="none" w:sz="0" w:space="0" w:color="auto"/>
                                                  </w:divBdr>
                                                  <w:divsChild>
                                                    <w:div w:id="11826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720005">
      <w:bodyDiv w:val="1"/>
      <w:marLeft w:val="0"/>
      <w:marRight w:val="0"/>
      <w:marTop w:val="0"/>
      <w:marBottom w:val="0"/>
      <w:divBdr>
        <w:top w:val="none" w:sz="0" w:space="0" w:color="auto"/>
        <w:left w:val="none" w:sz="0" w:space="0" w:color="auto"/>
        <w:bottom w:val="none" w:sz="0" w:space="0" w:color="auto"/>
        <w:right w:val="none" w:sz="0" w:space="0" w:color="auto"/>
      </w:divBdr>
      <w:divsChild>
        <w:div w:id="1941328407">
          <w:marLeft w:val="0"/>
          <w:marRight w:val="0"/>
          <w:marTop w:val="0"/>
          <w:marBottom w:val="0"/>
          <w:divBdr>
            <w:top w:val="none" w:sz="0" w:space="0" w:color="auto"/>
            <w:left w:val="none" w:sz="0" w:space="0" w:color="auto"/>
            <w:bottom w:val="none" w:sz="0" w:space="0" w:color="auto"/>
            <w:right w:val="none" w:sz="0" w:space="0" w:color="auto"/>
          </w:divBdr>
          <w:divsChild>
            <w:div w:id="749812833">
              <w:marLeft w:val="0"/>
              <w:marRight w:val="0"/>
              <w:marTop w:val="0"/>
              <w:marBottom w:val="0"/>
              <w:divBdr>
                <w:top w:val="none" w:sz="0" w:space="0" w:color="auto"/>
                <w:left w:val="none" w:sz="0" w:space="0" w:color="auto"/>
                <w:bottom w:val="none" w:sz="0" w:space="0" w:color="auto"/>
                <w:right w:val="none" w:sz="0" w:space="0" w:color="auto"/>
              </w:divBdr>
              <w:divsChild>
                <w:div w:id="5430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4886">
      <w:bodyDiv w:val="1"/>
      <w:marLeft w:val="0"/>
      <w:marRight w:val="0"/>
      <w:marTop w:val="0"/>
      <w:marBottom w:val="0"/>
      <w:divBdr>
        <w:top w:val="none" w:sz="0" w:space="0" w:color="auto"/>
        <w:left w:val="none" w:sz="0" w:space="0" w:color="auto"/>
        <w:bottom w:val="none" w:sz="0" w:space="0" w:color="auto"/>
        <w:right w:val="none" w:sz="0" w:space="0" w:color="auto"/>
      </w:divBdr>
      <w:divsChild>
        <w:div w:id="1601256709">
          <w:marLeft w:val="0"/>
          <w:marRight w:val="0"/>
          <w:marTop w:val="0"/>
          <w:marBottom w:val="0"/>
          <w:divBdr>
            <w:top w:val="none" w:sz="0" w:space="0" w:color="auto"/>
            <w:left w:val="none" w:sz="0" w:space="0" w:color="auto"/>
            <w:bottom w:val="none" w:sz="0" w:space="0" w:color="auto"/>
            <w:right w:val="none" w:sz="0" w:space="0" w:color="auto"/>
          </w:divBdr>
          <w:divsChild>
            <w:div w:id="962152702">
              <w:marLeft w:val="0"/>
              <w:marRight w:val="0"/>
              <w:marTop w:val="0"/>
              <w:marBottom w:val="0"/>
              <w:divBdr>
                <w:top w:val="none" w:sz="0" w:space="0" w:color="auto"/>
                <w:left w:val="none" w:sz="0" w:space="0" w:color="auto"/>
                <w:bottom w:val="none" w:sz="0" w:space="0" w:color="auto"/>
                <w:right w:val="none" w:sz="0" w:space="0" w:color="auto"/>
              </w:divBdr>
              <w:divsChild>
                <w:div w:id="1514176442">
                  <w:marLeft w:val="0"/>
                  <w:marRight w:val="0"/>
                  <w:marTop w:val="0"/>
                  <w:marBottom w:val="0"/>
                  <w:divBdr>
                    <w:top w:val="none" w:sz="0" w:space="0" w:color="auto"/>
                    <w:left w:val="none" w:sz="0" w:space="0" w:color="auto"/>
                    <w:bottom w:val="none" w:sz="0" w:space="0" w:color="auto"/>
                    <w:right w:val="none" w:sz="0" w:space="0" w:color="auto"/>
                  </w:divBdr>
                  <w:divsChild>
                    <w:div w:id="573859920">
                      <w:marLeft w:val="0"/>
                      <w:marRight w:val="0"/>
                      <w:marTop w:val="0"/>
                      <w:marBottom w:val="704"/>
                      <w:divBdr>
                        <w:top w:val="none" w:sz="0" w:space="0" w:color="auto"/>
                        <w:left w:val="none" w:sz="0" w:space="0" w:color="auto"/>
                        <w:bottom w:val="none" w:sz="0" w:space="0" w:color="auto"/>
                        <w:right w:val="none" w:sz="0" w:space="0" w:color="auto"/>
                      </w:divBdr>
                      <w:divsChild>
                        <w:div w:id="195391396">
                          <w:marLeft w:val="0"/>
                          <w:marRight w:val="0"/>
                          <w:marTop w:val="0"/>
                          <w:marBottom w:val="0"/>
                          <w:divBdr>
                            <w:top w:val="none" w:sz="0" w:space="0" w:color="auto"/>
                            <w:left w:val="none" w:sz="0" w:space="0" w:color="auto"/>
                            <w:bottom w:val="none" w:sz="0" w:space="0" w:color="auto"/>
                            <w:right w:val="none" w:sz="0" w:space="0" w:color="auto"/>
                          </w:divBdr>
                          <w:divsChild>
                            <w:div w:id="1383366442">
                              <w:marLeft w:val="0"/>
                              <w:marRight w:val="0"/>
                              <w:marTop w:val="0"/>
                              <w:marBottom w:val="0"/>
                              <w:divBdr>
                                <w:top w:val="none" w:sz="0" w:space="0" w:color="auto"/>
                                <w:left w:val="none" w:sz="0" w:space="0" w:color="auto"/>
                                <w:bottom w:val="none" w:sz="0" w:space="0" w:color="auto"/>
                                <w:right w:val="none" w:sz="0" w:space="0" w:color="auto"/>
                              </w:divBdr>
                              <w:divsChild>
                                <w:div w:id="14380451">
                                  <w:marLeft w:val="0"/>
                                  <w:marRight w:val="0"/>
                                  <w:marTop w:val="0"/>
                                  <w:marBottom w:val="0"/>
                                  <w:divBdr>
                                    <w:top w:val="none" w:sz="0" w:space="0" w:color="auto"/>
                                    <w:left w:val="none" w:sz="0" w:space="0" w:color="auto"/>
                                    <w:bottom w:val="none" w:sz="0" w:space="0" w:color="auto"/>
                                    <w:right w:val="none" w:sz="0" w:space="0" w:color="auto"/>
                                  </w:divBdr>
                                </w:div>
                                <w:div w:id="462582795">
                                  <w:marLeft w:val="0"/>
                                  <w:marRight w:val="0"/>
                                  <w:marTop w:val="0"/>
                                  <w:marBottom w:val="0"/>
                                  <w:divBdr>
                                    <w:top w:val="none" w:sz="0" w:space="0" w:color="auto"/>
                                    <w:left w:val="none" w:sz="0" w:space="0" w:color="auto"/>
                                    <w:bottom w:val="none" w:sz="0" w:space="0" w:color="auto"/>
                                    <w:right w:val="none" w:sz="0" w:space="0" w:color="auto"/>
                                  </w:divBdr>
                                </w:div>
                                <w:div w:id="495146894">
                                  <w:marLeft w:val="0"/>
                                  <w:marRight w:val="0"/>
                                  <w:marTop w:val="0"/>
                                  <w:marBottom w:val="0"/>
                                  <w:divBdr>
                                    <w:top w:val="none" w:sz="0" w:space="0" w:color="auto"/>
                                    <w:left w:val="none" w:sz="0" w:space="0" w:color="auto"/>
                                    <w:bottom w:val="none" w:sz="0" w:space="0" w:color="auto"/>
                                    <w:right w:val="none" w:sz="0" w:space="0" w:color="auto"/>
                                  </w:divBdr>
                                </w:div>
                                <w:div w:id="510725993">
                                  <w:marLeft w:val="0"/>
                                  <w:marRight w:val="0"/>
                                  <w:marTop w:val="0"/>
                                  <w:marBottom w:val="0"/>
                                  <w:divBdr>
                                    <w:top w:val="none" w:sz="0" w:space="0" w:color="auto"/>
                                    <w:left w:val="none" w:sz="0" w:space="0" w:color="auto"/>
                                    <w:bottom w:val="none" w:sz="0" w:space="0" w:color="auto"/>
                                    <w:right w:val="none" w:sz="0" w:space="0" w:color="auto"/>
                                  </w:divBdr>
                                </w:div>
                                <w:div w:id="684672383">
                                  <w:marLeft w:val="0"/>
                                  <w:marRight w:val="0"/>
                                  <w:marTop w:val="0"/>
                                  <w:marBottom w:val="0"/>
                                  <w:divBdr>
                                    <w:top w:val="none" w:sz="0" w:space="0" w:color="auto"/>
                                    <w:left w:val="none" w:sz="0" w:space="0" w:color="auto"/>
                                    <w:bottom w:val="none" w:sz="0" w:space="0" w:color="auto"/>
                                    <w:right w:val="none" w:sz="0" w:space="0" w:color="auto"/>
                                  </w:divBdr>
                                </w:div>
                                <w:div w:id="906644131">
                                  <w:marLeft w:val="0"/>
                                  <w:marRight w:val="0"/>
                                  <w:marTop w:val="0"/>
                                  <w:marBottom w:val="0"/>
                                  <w:divBdr>
                                    <w:top w:val="none" w:sz="0" w:space="0" w:color="auto"/>
                                    <w:left w:val="none" w:sz="0" w:space="0" w:color="auto"/>
                                    <w:bottom w:val="none" w:sz="0" w:space="0" w:color="auto"/>
                                    <w:right w:val="none" w:sz="0" w:space="0" w:color="auto"/>
                                  </w:divBdr>
                                </w:div>
                                <w:div w:id="916211888">
                                  <w:marLeft w:val="0"/>
                                  <w:marRight w:val="0"/>
                                  <w:marTop w:val="0"/>
                                  <w:marBottom w:val="0"/>
                                  <w:divBdr>
                                    <w:top w:val="none" w:sz="0" w:space="0" w:color="auto"/>
                                    <w:left w:val="none" w:sz="0" w:space="0" w:color="auto"/>
                                    <w:bottom w:val="none" w:sz="0" w:space="0" w:color="auto"/>
                                    <w:right w:val="none" w:sz="0" w:space="0" w:color="auto"/>
                                  </w:divBdr>
                                </w:div>
                                <w:div w:id="939340011">
                                  <w:marLeft w:val="0"/>
                                  <w:marRight w:val="0"/>
                                  <w:marTop w:val="0"/>
                                  <w:marBottom w:val="0"/>
                                  <w:divBdr>
                                    <w:top w:val="none" w:sz="0" w:space="0" w:color="auto"/>
                                    <w:left w:val="none" w:sz="0" w:space="0" w:color="auto"/>
                                    <w:bottom w:val="none" w:sz="0" w:space="0" w:color="auto"/>
                                    <w:right w:val="none" w:sz="0" w:space="0" w:color="auto"/>
                                  </w:divBdr>
                                </w:div>
                                <w:div w:id="1004867193">
                                  <w:marLeft w:val="0"/>
                                  <w:marRight w:val="0"/>
                                  <w:marTop w:val="0"/>
                                  <w:marBottom w:val="0"/>
                                  <w:divBdr>
                                    <w:top w:val="none" w:sz="0" w:space="0" w:color="auto"/>
                                    <w:left w:val="none" w:sz="0" w:space="0" w:color="auto"/>
                                    <w:bottom w:val="none" w:sz="0" w:space="0" w:color="auto"/>
                                    <w:right w:val="none" w:sz="0" w:space="0" w:color="auto"/>
                                  </w:divBdr>
                                </w:div>
                                <w:div w:id="1023483751">
                                  <w:marLeft w:val="0"/>
                                  <w:marRight w:val="0"/>
                                  <w:marTop w:val="0"/>
                                  <w:marBottom w:val="0"/>
                                  <w:divBdr>
                                    <w:top w:val="none" w:sz="0" w:space="0" w:color="auto"/>
                                    <w:left w:val="none" w:sz="0" w:space="0" w:color="auto"/>
                                    <w:bottom w:val="none" w:sz="0" w:space="0" w:color="auto"/>
                                    <w:right w:val="none" w:sz="0" w:space="0" w:color="auto"/>
                                  </w:divBdr>
                                </w:div>
                                <w:div w:id="1093237087">
                                  <w:marLeft w:val="0"/>
                                  <w:marRight w:val="0"/>
                                  <w:marTop w:val="0"/>
                                  <w:marBottom w:val="0"/>
                                  <w:divBdr>
                                    <w:top w:val="none" w:sz="0" w:space="0" w:color="auto"/>
                                    <w:left w:val="none" w:sz="0" w:space="0" w:color="auto"/>
                                    <w:bottom w:val="none" w:sz="0" w:space="0" w:color="auto"/>
                                    <w:right w:val="none" w:sz="0" w:space="0" w:color="auto"/>
                                  </w:divBdr>
                                </w:div>
                                <w:div w:id="1131359063">
                                  <w:marLeft w:val="0"/>
                                  <w:marRight w:val="0"/>
                                  <w:marTop w:val="0"/>
                                  <w:marBottom w:val="0"/>
                                  <w:divBdr>
                                    <w:top w:val="none" w:sz="0" w:space="0" w:color="auto"/>
                                    <w:left w:val="none" w:sz="0" w:space="0" w:color="auto"/>
                                    <w:bottom w:val="none" w:sz="0" w:space="0" w:color="auto"/>
                                    <w:right w:val="none" w:sz="0" w:space="0" w:color="auto"/>
                                  </w:divBdr>
                                </w:div>
                                <w:div w:id="1199859263">
                                  <w:marLeft w:val="0"/>
                                  <w:marRight w:val="0"/>
                                  <w:marTop w:val="0"/>
                                  <w:marBottom w:val="0"/>
                                  <w:divBdr>
                                    <w:top w:val="none" w:sz="0" w:space="0" w:color="auto"/>
                                    <w:left w:val="none" w:sz="0" w:space="0" w:color="auto"/>
                                    <w:bottom w:val="none" w:sz="0" w:space="0" w:color="auto"/>
                                    <w:right w:val="none" w:sz="0" w:space="0" w:color="auto"/>
                                  </w:divBdr>
                                </w:div>
                                <w:div w:id="1298410294">
                                  <w:marLeft w:val="0"/>
                                  <w:marRight w:val="0"/>
                                  <w:marTop w:val="0"/>
                                  <w:marBottom w:val="0"/>
                                  <w:divBdr>
                                    <w:top w:val="none" w:sz="0" w:space="0" w:color="auto"/>
                                    <w:left w:val="none" w:sz="0" w:space="0" w:color="auto"/>
                                    <w:bottom w:val="none" w:sz="0" w:space="0" w:color="auto"/>
                                    <w:right w:val="none" w:sz="0" w:space="0" w:color="auto"/>
                                  </w:divBdr>
                                </w:div>
                                <w:div w:id="1314141570">
                                  <w:marLeft w:val="0"/>
                                  <w:marRight w:val="0"/>
                                  <w:marTop w:val="0"/>
                                  <w:marBottom w:val="0"/>
                                  <w:divBdr>
                                    <w:top w:val="none" w:sz="0" w:space="0" w:color="auto"/>
                                    <w:left w:val="none" w:sz="0" w:space="0" w:color="auto"/>
                                    <w:bottom w:val="none" w:sz="0" w:space="0" w:color="auto"/>
                                    <w:right w:val="none" w:sz="0" w:space="0" w:color="auto"/>
                                  </w:divBdr>
                                </w:div>
                                <w:div w:id="1329556105">
                                  <w:marLeft w:val="0"/>
                                  <w:marRight w:val="0"/>
                                  <w:marTop w:val="0"/>
                                  <w:marBottom w:val="0"/>
                                  <w:divBdr>
                                    <w:top w:val="none" w:sz="0" w:space="0" w:color="auto"/>
                                    <w:left w:val="none" w:sz="0" w:space="0" w:color="auto"/>
                                    <w:bottom w:val="none" w:sz="0" w:space="0" w:color="auto"/>
                                    <w:right w:val="none" w:sz="0" w:space="0" w:color="auto"/>
                                  </w:divBdr>
                                </w:div>
                                <w:div w:id="1366326356">
                                  <w:marLeft w:val="0"/>
                                  <w:marRight w:val="0"/>
                                  <w:marTop w:val="0"/>
                                  <w:marBottom w:val="0"/>
                                  <w:divBdr>
                                    <w:top w:val="none" w:sz="0" w:space="0" w:color="auto"/>
                                    <w:left w:val="none" w:sz="0" w:space="0" w:color="auto"/>
                                    <w:bottom w:val="none" w:sz="0" w:space="0" w:color="auto"/>
                                    <w:right w:val="none" w:sz="0" w:space="0" w:color="auto"/>
                                  </w:divBdr>
                                </w:div>
                                <w:div w:id="1538158806">
                                  <w:marLeft w:val="0"/>
                                  <w:marRight w:val="0"/>
                                  <w:marTop w:val="0"/>
                                  <w:marBottom w:val="0"/>
                                  <w:divBdr>
                                    <w:top w:val="none" w:sz="0" w:space="0" w:color="auto"/>
                                    <w:left w:val="none" w:sz="0" w:space="0" w:color="auto"/>
                                    <w:bottom w:val="none" w:sz="0" w:space="0" w:color="auto"/>
                                    <w:right w:val="none" w:sz="0" w:space="0" w:color="auto"/>
                                  </w:divBdr>
                                </w:div>
                                <w:div w:id="1594167558">
                                  <w:marLeft w:val="0"/>
                                  <w:marRight w:val="0"/>
                                  <w:marTop w:val="0"/>
                                  <w:marBottom w:val="0"/>
                                  <w:divBdr>
                                    <w:top w:val="none" w:sz="0" w:space="0" w:color="auto"/>
                                    <w:left w:val="none" w:sz="0" w:space="0" w:color="auto"/>
                                    <w:bottom w:val="none" w:sz="0" w:space="0" w:color="auto"/>
                                    <w:right w:val="none" w:sz="0" w:space="0" w:color="auto"/>
                                  </w:divBdr>
                                </w:div>
                                <w:div w:id="1768575587">
                                  <w:marLeft w:val="0"/>
                                  <w:marRight w:val="0"/>
                                  <w:marTop w:val="0"/>
                                  <w:marBottom w:val="0"/>
                                  <w:divBdr>
                                    <w:top w:val="none" w:sz="0" w:space="0" w:color="auto"/>
                                    <w:left w:val="none" w:sz="0" w:space="0" w:color="auto"/>
                                    <w:bottom w:val="none" w:sz="0" w:space="0" w:color="auto"/>
                                    <w:right w:val="none" w:sz="0" w:space="0" w:color="auto"/>
                                  </w:divBdr>
                                </w:div>
                                <w:div w:id="1900365582">
                                  <w:marLeft w:val="0"/>
                                  <w:marRight w:val="0"/>
                                  <w:marTop w:val="0"/>
                                  <w:marBottom w:val="0"/>
                                  <w:divBdr>
                                    <w:top w:val="none" w:sz="0" w:space="0" w:color="auto"/>
                                    <w:left w:val="none" w:sz="0" w:space="0" w:color="auto"/>
                                    <w:bottom w:val="none" w:sz="0" w:space="0" w:color="auto"/>
                                    <w:right w:val="none" w:sz="0" w:space="0" w:color="auto"/>
                                  </w:divBdr>
                                </w:div>
                                <w:div w:id="2026469182">
                                  <w:marLeft w:val="0"/>
                                  <w:marRight w:val="0"/>
                                  <w:marTop w:val="0"/>
                                  <w:marBottom w:val="0"/>
                                  <w:divBdr>
                                    <w:top w:val="none" w:sz="0" w:space="0" w:color="auto"/>
                                    <w:left w:val="none" w:sz="0" w:space="0" w:color="auto"/>
                                    <w:bottom w:val="none" w:sz="0" w:space="0" w:color="auto"/>
                                    <w:right w:val="none" w:sz="0" w:space="0" w:color="auto"/>
                                  </w:divBdr>
                                </w:div>
                                <w:div w:id="20439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552932">
      <w:bodyDiv w:val="1"/>
      <w:marLeft w:val="0"/>
      <w:marRight w:val="0"/>
      <w:marTop w:val="0"/>
      <w:marBottom w:val="0"/>
      <w:divBdr>
        <w:top w:val="none" w:sz="0" w:space="0" w:color="auto"/>
        <w:left w:val="none" w:sz="0" w:space="0" w:color="auto"/>
        <w:bottom w:val="none" w:sz="0" w:space="0" w:color="auto"/>
        <w:right w:val="none" w:sz="0" w:space="0" w:color="auto"/>
      </w:divBdr>
      <w:divsChild>
        <w:div w:id="430902726">
          <w:marLeft w:val="0"/>
          <w:marRight w:val="0"/>
          <w:marTop w:val="0"/>
          <w:marBottom w:val="0"/>
          <w:divBdr>
            <w:top w:val="none" w:sz="0" w:space="0" w:color="auto"/>
            <w:left w:val="none" w:sz="0" w:space="0" w:color="auto"/>
            <w:bottom w:val="none" w:sz="0" w:space="0" w:color="auto"/>
            <w:right w:val="none" w:sz="0" w:space="0" w:color="auto"/>
          </w:divBdr>
        </w:div>
      </w:divsChild>
    </w:div>
    <w:div w:id="1974211385">
      <w:bodyDiv w:val="1"/>
      <w:marLeft w:val="0"/>
      <w:marRight w:val="0"/>
      <w:marTop w:val="0"/>
      <w:marBottom w:val="0"/>
      <w:divBdr>
        <w:top w:val="none" w:sz="0" w:space="0" w:color="auto"/>
        <w:left w:val="none" w:sz="0" w:space="0" w:color="auto"/>
        <w:bottom w:val="none" w:sz="0" w:space="0" w:color="auto"/>
        <w:right w:val="none" w:sz="0" w:space="0" w:color="auto"/>
      </w:divBdr>
      <w:divsChild>
        <w:div w:id="1891529219">
          <w:marLeft w:val="0"/>
          <w:marRight w:val="0"/>
          <w:marTop w:val="0"/>
          <w:marBottom w:val="0"/>
          <w:divBdr>
            <w:top w:val="none" w:sz="0" w:space="0" w:color="auto"/>
            <w:left w:val="none" w:sz="0" w:space="0" w:color="auto"/>
            <w:bottom w:val="none" w:sz="0" w:space="0" w:color="auto"/>
            <w:right w:val="none" w:sz="0" w:space="0" w:color="auto"/>
          </w:divBdr>
          <w:divsChild>
            <w:div w:id="382949915">
              <w:marLeft w:val="0"/>
              <w:marRight w:val="0"/>
              <w:marTop w:val="0"/>
              <w:marBottom w:val="816"/>
              <w:divBdr>
                <w:top w:val="none" w:sz="0" w:space="0" w:color="auto"/>
                <w:left w:val="none" w:sz="0" w:space="0" w:color="auto"/>
                <w:bottom w:val="none" w:sz="0" w:space="0" w:color="auto"/>
                <w:right w:val="none" w:sz="0" w:space="0" w:color="auto"/>
              </w:divBdr>
              <w:divsChild>
                <w:div w:id="110055520">
                  <w:marLeft w:val="0"/>
                  <w:marRight w:val="0"/>
                  <w:marTop w:val="0"/>
                  <w:marBottom w:val="0"/>
                  <w:divBdr>
                    <w:top w:val="none" w:sz="0" w:space="0" w:color="auto"/>
                    <w:left w:val="none" w:sz="0" w:space="0" w:color="auto"/>
                    <w:bottom w:val="none" w:sz="0" w:space="0" w:color="auto"/>
                    <w:right w:val="none" w:sz="0" w:space="0" w:color="auto"/>
                  </w:divBdr>
                  <w:divsChild>
                    <w:div w:id="476070700">
                      <w:marLeft w:val="0"/>
                      <w:marRight w:val="0"/>
                      <w:marTop w:val="0"/>
                      <w:marBottom w:val="0"/>
                      <w:divBdr>
                        <w:top w:val="none" w:sz="0" w:space="0" w:color="auto"/>
                        <w:left w:val="none" w:sz="0" w:space="0" w:color="auto"/>
                        <w:bottom w:val="none" w:sz="0" w:space="0" w:color="auto"/>
                        <w:right w:val="none" w:sz="0" w:space="0" w:color="auto"/>
                      </w:divBdr>
                      <w:divsChild>
                        <w:div w:id="914048729">
                          <w:marLeft w:val="0"/>
                          <w:marRight w:val="0"/>
                          <w:marTop w:val="0"/>
                          <w:marBottom w:val="0"/>
                          <w:divBdr>
                            <w:top w:val="none" w:sz="0" w:space="0" w:color="auto"/>
                            <w:left w:val="none" w:sz="0" w:space="0" w:color="auto"/>
                            <w:bottom w:val="none" w:sz="0" w:space="0" w:color="auto"/>
                            <w:right w:val="none" w:sz="0" w:space="0" w:color="auto"/>
                          </w:divBdr>
                          <w:divsChild>
                            <w:div w:id="1312637738">
                              <w:marLeft w:val="0"/>
                              <w:marRight w:val="0"/>
                              <w:marTop w:val="0"/>
                              <w:marBottom w:val="0"/>
                              <w:divBdr>
                                <w:top w:val="none" w:sz="0" w:space="0" w:color="auto"/>
                                <w:left w:val="none" w:sz="0" w:space="0" w:color="auto"/>
                                <w:bottom w:val="none" w:sz="0" w:space="0" w:color="auto"/>
                                <w:right w:val="none" w:sz="0" w:space="0" w:color="auto"/>
                              </w:divBdr>
                              <w:divsChild>
                                <w:div w:id="146573338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379664">
      <w:bodyDiv w:val="1"/>
      <w:marLeft w:val="0"/>
      <w:marRight w:val="0"/>
      <w:marTop w:val="0"/>
      <w:marBottom w:val="0"/>
      <w:divBdr>
        <w:top w:val="none" w:sz="0" w:space="0" w:color="auto"/>
        <w:left w:val="none" w:sz="0" w:space="0" w:color="auto"/>
        <w:bottom w:val="none" w:sz="0" w:space="0" w:color="auto"/>
        <w:right w:val="none" w:sz="0" w:space="0" w:color="auto"/>
      </w:divBdr>
      <w:divsChild>
        <w:div w:id="679700784">
          <w:marLeft w:val="0"/>
          <w:marRight w:val="0"/>
          <w:marTop w:val="0"/>
          <w:marBottom w:val="0"/>
          <w:divBdr>
            <w:top w:val="none" w:sz="0" w:space="0" w:color="auto"/>
            <w:left w:val="none" w:sz="0" w:space="0" w:color="auto"/>
            <w:bottom w:val="none" w:sz="0" w:space="0" w:color="auto"/>
            <w:right w:val="none" w:sz="0" w:space="0" w:color="auto"/>
          </w:divBdr>
          <w:divsChild>
            <w:div w:id="330060493">
              <w:marLeft w:val="0"/>
              <w:marRight w:val="0"/>
              <w:marTop w:val="0"/>
              <w:marBottom w:val="240"/>
              <w:divBdr>
                <w:top w:val="none" w:sz="0" w:space="0" w:color="auto"/>
                <w:left w:val="none" w:sz="0" w:space="0" w:color="auto"/>
                <w:bottom w:val="none" w:sz="0" w:space="0" w:color="auto"/>
                <w:right w:val="none" w:sz="0" w:space="0" w:color="auto"/>
              </w:divBdr>
              <w:divsChild>
                <w:div w:id="1930654004">
                  <w:marLeft w:val="0"/>
                  <w:marRight w:val="0"/>
                  <w:marTop w:val="0"/>
                  <w:marBottom w:val="0"/>
                  <w:divBdr>
                    <w:top w:val="none" w:sz="0" w:space="0" w:color="auto"/>
                    <w:left w:val="none" w:sz="0" w:space="0" w:color="auto"/>
                    <w:bottom w:val="none" w:sz="0" w:space="0" w:color="auto"/>
                    <w:right w:val="none" w:sz="0" w:space="0" w:color="auto"/>
                  </w:divBdr>
                  <w:divsChild>
                    <w:div w:id="10429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347384">
      <w:bodyDiv w:val="1"/>
      <w:marLeft w:val="0"/>
      <w:marRight w:val="0"/>
      <w:marTop w:val="0"/>
      <w:marBottom w:val="0"/>
      <w:divBdr>
        <w:top w:val="none" w:sz="0" w:space="0" w:color="auto"/>
        <w:left w:val="none" w:sz="0" w:space="0" w:color="auto"/>
        <w:bottom w:val="none" w:sz="0" w:space="0" w:color="auto"/>
        <w:right w:val="none" w:sz="0" w:space="0" w:color="auto"/>
      </w:divBdr>
      <w:divsChild>
        <w:div w:id="1922639708">
          <w:marLeft w:val="0"/>
          <w:marRight w:val="0"/>
          <w:marTop w:val="0"/>
          <w:marBottom w:val="0"/>
          <w:divBdr>
            <w:top w:val="none" w:sz="0" w:space="0" w:color="auto"/>
            <w:left w:val="none" w:sz="0" w:space="0" w:color="auto"/>
            <w:bottom w:val="none" w:sz="0" w:space="0" w:color="auto"/>
            <w:right w:val="none" w:sz="0" w:space="0" w:color="auto"/>
          </w:divBdr>
          <w:divsChild>
            <w:div w:id="192353187">
              <w:marLeft w:val="0"/>
              <w:marRight w:val="0"/>
              <w:marTop w:val="0"/>
              <w:marBottom w:val="0"/>
              <w:divBdr>
                <w:top w:val="none" w:sz="0" w:space="0" w:color="auto"/>
                <w:left w:val="none" w:sz="0" w:space="0" w:color="auto"/>
                <w:bottom w:val="none" w:sz="0" w:space="0" w:color="auto"/>
                <w:right w:val="none" w:sz="0" w:space="0" w:color="auto"/>
              </w:divBdr>
              <w:divsChild>
                <w:div w:id="1193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2614">
      <w:bodyDiv w:val="1"/>
      <w:marLeft w:val="0"/>
      <w:marRight w:val="0"/>
      <w:marTop w:val="0"/>
      <w:marBottom w:val="0"/>
      <w:divBdr>
        <w:top w:val="none" w:sz="0" w:space="0" w:color="auto"/>
        <w:left w:val="none" w:sz="0" w:space="0" w:color="auto"/>
        <w:bottom w:val="none" w:sz="0" w:space="0" w:color="auto"/>
        <w:right w:val="none" w:sz="0" w:space="0" w:color="auto"/>
      </w:divBdr>
      <w:divsChild>
        <w:div w:id="1213272809">
          <w:marLeft w:val="0"/>
          <w:marRight w:val="0"/>
          <w:marTop w:val="0"/>
          <w:marBottom w:val="0"/>
          <w:divBdr>
            <w:top w:val="none" w:sz="0" w:space="0" w:color="auto"/>
            <w:left w:val="none" w:sz="0" w:space="0" w:color="auto"/>
            <w:bottom w:val="none" w:sz="0" w:space="0" w:color="auto"/>
            <w:right w:val="none" w:sz="0" w:space="0" w:color="auto"/>
          </w:divBdr>
          <w:divsChild>
            <w:div w:id="128283408">
              <w:marLeft w:val="0"/>
              <w:marRight w:val="0"/>
              <w:marTop w:val="0"/>
              <w:marBottom w:val="653"/>
              <w:divBdr>
                <w:top w:val="none" w:sz="0" w:space="0" w:color="auto"/>
                <w:left w:val="none" w:sz="0" w:space="0" w:color="auto"/>
                <w:bottom w:val="none" w:sz="0" w:space="0" w:color="auto"/>
                <w:right w:val="none" w:sz="0" w:space="0" w:color="auto"/>
              </w:divBdr>
              <w:divsChild>
                <w:div w:id="1160120234">
                  <w:marLeft w:val="0"/>
                  <w:marRight w:val="0"/>
                  <w:marTop w:val="0"/>
                  <w:marBottom w:val="0"/>
                  <w:divBdr>
                    <w:top w:val="none" w:sz="0" w:space="0" w:color="auto"/>
                    <w:left w:val="none" w:sz="0" w:space="0" w:color="auto"/>
                    <w:bottom w:val="none" w:sz="0" w:space="0" w:color="auto"/>
                    <w:right w:val="none" w:sz="0" w:space="0" w:color="auto"/>
                  </w:divBdr>
                  <w:divsChild>
                    <w:div w:id="836306876">
                      <w:marLeft w:val="0"/>
                      <w:marRight w:val="0"/>
                      <w:marTop w:val="0"/>
                      <w:marBottom w:val="0"/>
                      <w:divBdr>
                        <w:top w:val="none" w:sz="0" w:space="0" w:color="auto"/>
                        <w:left w:val="none" w:sz="0" w:space="0" w:color="auto"/>
                        <w:bottom w:val="none" w:sz="0" w:space="0" w:color="auto"/>
                        <w:right w:val="none" w:sz="0" w:space="0" w:color="auto"/>
                      </w:divBdr>
                      <w:divsChild>
                        <w:div w:id="1716853576">
                          <w:marLeft w:val="0"/>
                          <w:marRight w:val="0"/>
                          <w:marTop w:val="0"/>
                          <w:marBottom w:val="0"/>
                          <w:divBdr>
                            <w:top w:val="none" w:sz="0" w:space="0" w:color="auto"/>
                            <w:left w:val="none" w:sz="0" w:space="0" w:color="auto"/>
                            <w:bottom w:val="none" w:sz="0" w:space="0" w:color="auto"/>
                            <w:right w:val="none" w:sz="0" w:space="0" w:color="auto"/>
                          </w:divBdr>
                          <w:divsChild>
                            <w:div w:id="911814065">
                              <w:marLeft w:val="0"/>
                              <w:marRight w:val="0"/>
                              <w:marTop w:val="0"/>
                              <w:marBottom w:val="0"/>
                              <w:divBdr>
                                <w:top w:val="none" w:sz="0" w:space="0" w:color="auto"/>
                                <w:left w:val="none" w:sz="0" w:space="0" w:color="auto"/>
                                <w:bottom w:val="none" w:sz="0" w:space="0" w:color="auto"/>
                                <w:right w:val="none" w:sz="0" w:space="0" w:color="auto"/>
                              </w:divBdr>
                              <w:divsChild>
                                <w:div w:id="160283788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636906">
      <w:bodyDiv w:val="1"/>
      <w:marLeft w:val="0"/>
      <w:marRight w:val="0"/>
      <w:marTop w:val="0"/>
      <w:marBottom w:val="0"/>
      <w:divBdr>
        <w:top w:val="none" w:sz="0" w:space="0" w:color="auto"/>
        <w:left w:val="none" w:sz="0" w:space="0" w:color="auto"/>
        <w:bottom w:val="none" w:sz="0" w:space="0" w:color="auto"/>
        <w:right w:val="none" w:sz="0" w:space="0" w:color="auto"/>
      </w:divBdr>
    </w:div>
    <w:div w:id="2050257245">
      <w:bodyDiv w:val="1"/>
      <w:marLeft w:val="0"/>
      <w:marRight w:val="0"/>
      <w:marTop w:val="0"/>
      <w:marBottom w:val="0"/>
      <w:divBdr>
        <w:top w:val="none" w:sz="0" w:space="0" w:color="auto"/>
        <w:left w:val="none" w:sz="0" w:space="0" w:color="auto"/>
        <w:bottom w:val="none" w:sz="0" w:space="0" w:color="auto"/>
        <w:right w:val="none" w:sz="0" w:space="0" w:color="auto"/>
      </w:divBdr>
      <w:divsChild>
        <w:div w:id="1605918673">
          <w:marLeft w:val="0"/>
          <w:marRight w:val="0"/>
          <w:marTop w:val="0"/>
          <w:marBottom w:val="0"/>
          <w:divBdr>
            <w:top w:val="none" w:sz="0" w:space="0" w:color="auto"/>
            <w:left w:val="none" w:sz="0" w:space="0" w:color="auto"/>
            <w:bottom w:val="none" w:sz="0" w:space="0" w:color="auto"/>
            <w:right w:val="none" w:sz="0" w:space="0" w:color="auto"/>
          </w:divBdr>
          <w:divsChild>
            <w:div w:id="1267351999">
              <w:marLeft w:val="0"/>
              <w:marRight w:val="0"/>
              <w:marTop w:val="0"/>
              <w:marBottom w:val="0"/>
              <w:divBdr>
                <w:top w:val="none" w:sz="0" w:space="0" w:color="auto"/>
                <w:left w:val="none" w:sz="0" w:space="0" w:color="auto"/>
                <w:bottom w:val="none" w:sz="0" w:space="0" w:color="auto"/>
                <w:right w:val="none" w:sz="0" w:space="0" w:color="auto"/>
              </w:divBdr>
              <w:divsChild>
                <w:div w:id="822819269">
                  <w:marLeft w:val="0"/>
                  <w:marRight w:val="0"/>
                  <w:marTop w:val="0"/>
                  <w:marBottom w:val="0"/>
                  <w:divBdr>
                    <w:top w:val="none" w:sz="0" w:space="0" w:color="auto"/>
                    <w:left w:val="none" w:sz="0" w:space="0" w:color="auto"/>
                    <w:bottom w:val="none" w:sz="0" w:space="0" w:color="auto"/>
                    <w:right w:val="none" w:sz="0" w:space="0" w:color="auto"/>
                  </w:divBdr>
                  <w:divsChild>
                    <w:div w:id="357587551">
                      <w:marLeft w:val="0"/>
                      <w:marRight w:val="0"/>
                      <w:marTop w:val="120"/>
                      <w:marBottom w:val="120"/>
                      <w:divBdr>
                        <w:top w:val="none" w:sz="0" w:space="0" w:color="auto"/>
                        <w:left w:val="none" w:sz="0" w:space="0" w:color="auto"/>
                        <w:bottom w:val="none" w:sz="0" w:space="0" w:color="auto"/>
                        <w:right w:val="none" w:sz="0" w:space="0" w:color="auto"/>
                      </w:divBdr>
                    </w:div>
                    <w:div w:id="374308782">
                      <w:marLeft w:val="0"/>
                      <w:marRight w:val="0"/>
                      <w:marTop w:val="120"/>
                      <w:marBottom w:val="120"/>
                      <w:divBdr>
                        <w:top w:val="none" w:sz="0" w:space="0" w:color="auto"/>
                        <w:left w:val="none" w:sz="0" w:space="0" w:color="auto"/>
                        <w:bottom w:val="none" w:sz="0" w:space="0" w:color="auto"/>
                        <w:right w:val="none" w:sz="0" w:space="0" w:color="auto"/>
                      </w:divBdr>
                    </w:div>
                    <w:div w:id="14266856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057660977">
      <w:bodyDiv w:val="1"/>
      <w:marLeft w:val="0"/>
      <w:marRight w:val="0"/>
      <w:marTop w:val="0"/>
      <w:marBottom w:val="0"/>
      <w:divBdr>
        <w:top w:val="none" w:sz="0" w:space="0" w:color="auto"/>
        <w:left w:val="none" w:sz="0" w:space="0" w:color="auto"/>
        <w:bottom w:val="none" w:sz="0" w:space="0" w:color="auto"/>
        <w:right w:val="none" w:sz="0" w:space="0" w:color="auto"/>
      </w:divBdr>
      <w:divsChild>
        <w:div w:id="1998613031">
          <w:marLeft w:val="0"/>
          <w:marRight w:val="0"/>
          <w:marTop w:val="0"/>
          <w:marBottom w:val="0"/>
          <w:divBdr>
            <w:top w:val="none" w:sz="0" w:space="0" w:color="auto"/>
            <w:left w:val="none" w:sz="0" w:space="0" w:color="auto"/>
            <w:bottom w:val="none" w:sz="0" w:space="0" w:color="auto"/>
            <w:right w:val="none" w:sz="0" w:space="0" w:color="auto"/>
          </w:divBdr>
          <w:divsChild>
            <w:div w:id="621502007">
              <w:marLeft w:val="0"/>
              <w:marRight w:val="0"/>
              <w:marTop w:val="0"/>
              <w:marBottom w:val="653"/>
              <w:divBdr>
                <w:top w:val="none" w:sz="0" w:space="0" w:color="auto"/>
                <w:left w:val="none" w:sz="0" w:space="0" w:color="auto"/>
                <w:bottom w:val="none" w:sz="0" w:space="0" w:color="auto"/>
                <w:right w:val="none" w:sz="0" w:space="0" w:color="auto"/>
              </w:divBdr>
              <w:divsChild>
                <w:div w:id="1165323096">
                  <w:marLeft w:val="0"/>
                  <w:marRight w:val="0"/>
                  <w:marTop w:val="0"/>
                  <w:marBottom w:val="0"/>
                  <w:divBdr>
                    <w:top w:val="none" w:sz="0" w:space="0" w:color="auto"/>
                    <w:left w:val="none" w:sz="0" w:space="0" w:color="auto"/>
                    <w:bottom w:val="none" w:sz="0" w:space="0" w:color="auto"/>
                    <w:right w:val="none" w:sz="0" w:space="0" w:color="auto"/>
                  </w:divBdr>
                  <w:divsChild>
                    <w:div w:id="2040279385">
                      <w:marLeft w:val="0"/>
                      <w:marRight w:val="0"/>
                      <w:marTop w:val="0"/>
                      <w:marBottom w:val="0"/>
                      <w:divBdr>
                        <w:top w:val="none" w:sz="0" w:space="0" w:color="auto"/>
                        <w:left w:val="none" w:sz="0" w:space="0" w:color="auto"/>
                        <w:bottom w:val="none" w:sz="0" w:space="0" w:color="auto"/>
                        <w:right w:val="none" w:sz="0" w:space="0" w:color="auto"/>
                      </w:divBdr>
                      <w:divsChild>
                        <w:div w:id="398867547">
                          <w:marLeft w:val="0"/>
                          <w:marRight w:val="0"/>
                          <w:marTop w:val="0"/>
                          <w:marBottom w:val="0"/>
                          <w:divBdr>
                            <w:top w:val="none" w:sz="0" w:space="0" w:color="auto"/>
                            <w:left w:val="none" w:sz="0" w:space="0" w:color="auto"/>
                            <w:bottom w:val="none" w:sz="0" w:space="0" w:color="auto"/>
                            <w:right w:val="none" w:sz="0" w:space="0" w:color="auto"/>
                          </w:divBdr>
                          <w:divsChild>
                            <w:div w:id="121655656">
                              <w:marLeft w:val="0"/>
                              <w:marRight w:val="0"/>
                              <w:marTop w:val="0"/>
                              <w:marBottom w:val="0"/>
                              <w:divBdr>
                                <w:top w:val="none" w:sz="0" w:space="0" w:color="auto"/>
                                <w:left w:val="none" w:sz="0" w:space="0" w:color="auto"/>
                                <w:bottom w:val="none" w:sz="0" w:space="0" w:color="auto"/>
                                <w:right w:val="none" w:sz="0" w:space="0" w:color="auto"/>
                              </w:divBdr>
                              <w:divsChild>
                                <w:div w:id="95579285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129191">
      <w:bodyDiv w:val="1"/>
      <w:marLeft w:val="0"/>
      <w:marRight w:val="0"/>
      <w:marTop w:val="0"/>
      <w:marBottom w:val="0"/>
      <w:divBdr>
        <w:top w:val="none" w:sz="0" w:space="0" w:color="auto"/>
        <w:left w:val="none" w:sz="0" w:space="0" w:color="auto"/>
        <w:bottom w:val="none" w:sz="0" w:space="0" w:color="auto"/>
        <w:right w:val="none" w:sz="0" w:space="0" w:color="auto"/>
      </w:divBdr>
    </w:div>
    <w:div w:id="2089450981">
      <w:bodyDiv w:val="1"/>
      <w:marLeft w:val="0"/>
      <w:marRight w:val="0"/>
      <w:marTop w:val="0"/>
      <w:marBottom w:val="0"/>
      <w:divBdr>
        <w:top w:val="none" w:sz="0" w:space="0" w:color="auto"/>
        <w:left w:val="none" w:sz="0" w:space="0" w:color="auto"/>
        <w:bottom w:val="none" w:sz="0" w:space="0" w:color="auto"/>
        <w:right w:val="none" w:sz="0" w:space="0" w:color="auto"/>
      </w:divBdr>
    </w:div>
    <w:div w:id="2092509245">
      <w:bodyDiv w:val="1"/>
      <w:marLeft w:val="0"/>
      <w:marRight w:val="0"/>
      <w:marTop w:val="0"/>
      <w:marBottom w:val="0"/>
      <w:divBdr>
        <w:top w:val="none" w:sz="0" w:space="0" w:color="auto"/>
        <w:left w:val="none" w:sz="0" w:space="0" w:color="auto"/>
        <w:bottom w:val="none" w:sz="0" w:space="0" w:color="auto"/>
        <w:right w:val="none" w:sz="0" w:space="0" w:color="auto"/>
      </w:divBdr>
      <w:divsChild>
        <w:div w:id="752241649">
          <w:marLeft w:val="0"/>
          <w:marRight w:val="0"/>
          <w:marTop w:val="0"/>
          <w:marBottom w:val="0"/>
          <w:divBdr>
            <w:top w:val="none" w:sz="0" w:space="0" w:color="auto"/>
            <w:left w:val="none" w:sz="0" w:space="0" w:color="auto"/>
            <w:bottom w:val="none" w:sz="0" w:space="0" w:color="auto"/>
            <w:right w:val="none" w:sz="0" w:space="0" w:color="auto"/>
          </w:divBdr>
          <w:divsChild>
            <w:div w:id="1379091171">
              <w:marLeft w:val="0"/>
              <w:marRight w:val="0"/>
              <w:marTop w:val="0"/>
              <w:marBottom w:val="653"/>
              <w:divBdr>
                <w:top w:val="none" w:sz="0" w:space="0" w:color="auto"/>
                <w:left w:val="none" w:sz="0" w:space="0" w:color="auto"/>
                <w:bottom w:val="none" w:sz="0" w:space="0" w:color="auto"/>
                <w:right w:val="none" w:sz="0" w:space="0" w:color="auto"/>
              </w:divBdr>
              <w:divsChild>
                <w:div w:id="129370054">
                  <w:marLeft w:val="0"/>
                  <w:marRight w:val="0"/>
                  <w:marTop w:val="0"/>
                  <w:marBottom w:val="0"/>
                  <w:divBdr>
                    <w:top w:val="none" w:sz="0" w:space="0" w:color="auto"/>
                    <w:left w:val="none" w:sz="0" w:space="0" w:color="auto"/>
                    <w:bottom w:val="none" w:sz="0" w:space="0" w:color="auto"/>
                    <w:right w:val="none" w:sz="0" w:space="0" w:color="auto"/>
                  </w:divBdr>
                  <w:divsChild>
                    <w:div w:id="2097509958">
                      <w:marLeft w:val="0"/>
                      <w:marRight w:val="0"/>
                      <w:marTop w:val="0"/>
                      <w:marBottom w:val="0"/>
                      <w:divBdr>
                        <w:top w:val="none" w:sz="0" w:space="0" w:color="auto"/>
                        <w:left w:val="none" w:sz="0" w:space="0" w:color="auto"/>
                        <w:bottom w:val="none" w:sz="0" w:space="0" w:color="auto"/>
                        <w:right w:val="none" w:sz="0" w:space="0" w:color="auto"/>
                      </w:divBdr>
                      <w:divsChild>
                        <w:div w:id="1852334607">
                          <w:marLeft w:val="0"/>
                          <w:marRight w:val="0"/>
                          <w:marTop w:val="0"/>
                          <w:marBottom w:val="0"/>
                          <w:divBdr>
                            <w:top w:val="none" w:sz="0" w:space="0" w:color="auto"/>
                            <w:left w:val="none" w:sz="0" w:space="0" w:color="auto"/>
                            <w:bottom w:val="none" w:sz="0" w:space="0" w:color="auto"/>
                            <w:right w:val="none" w:sz="0" w:space="0" w:color="auto"/>
                          </w:divBdr>
                          <w:divsChild>
                            <w:div w:id="2110809712">
                              <w:marLeft w:val="0"/>
                              <w:marRight w:val="0"/>
                              <w:marTop w:val="0"/>
                              <w:marBottom w:val="0"/>
                              <w:divBdr>
                                <w:top w:val="none" w:sz="0" w:space="0" w:color="auto"/>
                                <w:left w:val="none" w:sz="0" w:space="0" w:color="auto"/>
                                <w:bottom w:val="none" w:sz="0" w:space="0" w:color="auto"/>
                                <w:right w:val="none" w:sz="0" w:space="0" w:color="auto"/>
                              </w:divBdr>
                              <w:divsChild>
                                <w:div w:id="18685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703667">
      <w:bodyDiv w:val="1"/>
      <w:marLeft w:val="0"/>
      <w:marRight w:val="0"/>
      <w:marTop w:val="0"/>
      <w:marBottom w:val="0"/>
      <w:divBdr>
        <w:top w:val="none" w:sz="0" w:space="0" w:color="auto"/>
        <w:left w:val="none" w:sz="0" w:space="0" w:color="auto"/>
        <w:bottom w:val="none" w:sz="0" w:space="0" w:color="auto"/>
        <w:right w:val="none" w:sz="0" w:space="0" w:color="auto"/>
      </w:divBdr>
      <w:divsChild>
        <w:div w:id="990863677">
          <w:marLeft w:val="0"/>
          <w:marRight w:val="0"/>
          <w:marTop w:val="0"/>
          <w:marBottom w:val="0"/>
          <w:divBdr>
            <w:top w:val="none" w:sz="0" w:space="0" w:color="auto"/>
            <w:left w:val="none" w:sz="0" w:space="0" w:color="auto"/>
            <w:bottom w:val="none" w:sz="0" w:space="0" w:color="auto"/>
            <w:right w:val="none" w:sz="0" w:space="0" w:color="auto"/>
          </w:divBdr>
          <w:divsChild>
            <w:div w:id="1838811248">
              <w:marLeft w:val="0"/>
              <w:marRight w:val="0"/>
              <w:marTop w:val="0"/>
              <w:marBottom w:val="816"/>
              <w:divBdr>
                <w:top w:val="none" w:sz="0" w:space="0" w:color="auto"/>
                <w:left w:val="none" w:sz="0" w:space="0" w:color="auto"/>
                <w:bottom w:val="none" w:sz="0" w:space="0" w:color="auto"/>
                <w:right w:val="none" w:sz="0" w:space="0" w:color="auto"/>
              </w:divBdr>
              <w:divsChild>
                <w:div w:id="772558216">
                  <w:marLeft w:val="0"/>
                  <w:marRight w:val="0"/>
                  <w:marTop w:val="0"/>
                  <w:marBottom w:val="0"/>
                  <w:divBdr>
                    <w:top w:val="none" w:sz="0" w:space="0" w:color="auto"/>
                    <w:left w:val="none" w:sz="0" w:space="0" w:color="auto"/>
                    <w:bottom w:val="none" w:sz="0" w:space="0" w:color="auto"/>
                    <w:right w:val="none" w:sz="0" w:space="0" w:color="auto"/>
                  </w:divBdr>
                  <w:divsChild>
                    <w:div w:id="446199440">
                      <w:marLeft w:val="0"/>
                      <w:marRight w:val="0"/>
                      <w:marTop w:val="0"/>
                      <w:marBottom w:val="0"/>
                      <w:divBdr>
                        <w:top w:val="none" w:sz="0" w:space="0" w:color="auto"/>
                        <w:left w:val="none" w:sz="0" w:space="0" w:color="auto"/>
                        <w:bottom w:val="none" w:sz="0" w:space="0" w:color="auto"/>
                        <w:right w:val="none" w:sz="0" w:space="0" w:color="auto"/>
                      </w:divBdr>
                      <w:divsChild>
                        <w:div w:id="1799831887">
                          <w:marLeft w:val="0"/>
                          <w:marRight w:val="0"/>
                          <w:marTop w:val="0"/>
                          <w:marBottom w:val="0"/>
                          <w:divBdr>
                            <w:top w:val="none" w:sz="0" w:space="0" w:color="auto"/>
                            <w:left w:val="none" w:sz="0" w:space="0" w:color="auto"/>
                            <w:bottom w:val="none" w:sz="0" w:space="0" w:color="auto"/>
                            <w:right w:val="none" w:sz="0" w:space="0" w:color="auto"/>
                          </w:divBdr>
                          <w:divsChild>
                            <w:div w:id="906038492">
                              <w:marLeft w:val="0"/>
                              <w:marRight w:val="0"/>
                              <w:marTop w:val="0"/>
                              <w:marBottom w:val="0"/>
                              <w:divBdr>
                                <w:top w:val="none" w:sz="0" w:space="0" w:color="auto"/>
                                <w:left w:val="none" w:sz="0" w:space="0" w:color="auto"/>
                                <w:bottom w:val="none" w:sz="0" w:space="0" w:color="auto"/>
                                <w:right w:val="none" w:sz="0" w:space="0" w:color="auto"/>
                              </w:divBdr>
                              <w:divsChild>
                                <w:div w:id="613100735">
                                  <w:marLeft w:val="0"/>
                                  <w:marRight w:val="0"/>
                                  <w:marTop w:val="0"/>
                                  <w:marBottom w:val="0"/>
                                  <w:divBdr>
                                    <w:top w:val="none" w:sz="0" w:space="0" w:color="auto"/>
                                    <w:left w:val="none" w:sz="0" w:space="0" w:color="auto"/>
                                    <w:bottom w:val="none" w:sz="0" w:space="0" w:color="auto"/>
                                    <w:right w:val="none" w:sz="0" w:space="0" w:color="auto"/>
                                  </w:divBdr>
                                  <w:divsChild>
                                    <w:div w:id="1459032473">
                                      <w:marLeft w:val="0"/>
                                      <w:marRight w:val="0"/>
                                      <w:marTop w:val="0"/>
                                      <w:marBottom w:val="0"/>
                                      <w:divBdr>
                                        <w:top w:val="none" w:sz="0" w:space="0" w:color="auto"/>
                                        <w:left w:val="none" w:sz="0" w:space="0" w:color="auto"/>
                                        <w:bottom w:val="none" w:sz="0" w:space="0" w:color="auto"/>
                                        <w:right w:val="none" w:sz="0" w:space="0" w:color="auto"/>
                                      </w:divBdr>
                                      <w:divsChild>
                                        <w:div w:id="14321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291855">
      <w:bodyDiv w:val="1"/>
      <w:marLeft w:val="0"/>
      <w:marRight w:val="0"/>
      <w:marTop w:val="0"/>
      <w:marBottom w:val="0"/>
      <w:divBdr>
        <w:top w:val="none" w:sz="0" w:space="0" w:color="auto"/>
        <w:left w:val="none" w:sz="0" w:space="0" w:color="auto"/>
        <w:bottom w:val="none" w:sz="0" w:space="0" w:color="auto"/>
        <w:right w:val="none" w:sz="0" w:space="0" w:color="auto"/>
      </w:divBdr>
      <w:divsChild>
        <w:div w:id="373626781">
          <w:marLeft w:val="0"/>
          <w:marRight w:val="0"/>
          <w:marTop w:val="480"/>
          <w:marBottom w:val="480"/>
          <w:divBdr>
            <w:top w:val="none" w:sz="0" w:space="0" w:color="auto"/>
            <w:left w:val="none" w:sz="0" w:space="0" w:color="auto"/>
            <w:bottom w:val="none" w:sz="0" w:space="0" w:color="auto"/>
            <w:right w:val="none" w:sz="0" w:space="0" w:color="auto"/>
          </w:divBdr>
          <w:divsChild>
            <w:div w:id="1432509584">
              <w:marLeft w:val="0"/>
              <w:marRight w:val="0"/>
              <w:marTop w:val="0"/>
              <w:marBottom w:val="0"/>
              <w:divBdr>
                <w:top w:val="none" w:sz="0" w:space="0" w:color="auto"/>
                <w:left w:val="none" w:sz="0" w:space="0" w:color="auto"/>
                <w:bottom w:val="none" w:sz="0" w:space="0" w:color="auto"/>
                <w:right w:val="none" w:sz="0" w:space="0" w:color="auto"/>
              </w:divBdr>
              <w:divsChild>
                <w:div w:id="991907814">
                  <w:marLeft w:val="0"/>
                  <w:marRight w:val="-26"/>
                  <w:marTop w:val="0"/>
                  <w:marBottom w:val="0"/>
                  <w:divBdr>
                    <w:top w:val="none" w:sz="0" w:space="0" w:color="auto"/>
                    <w:left w:val="none" w:sz="0" w:space="0" w:color="auto"/>
                    <w:bottom w:val="none" w:sz="0" w:space="0" w:color="auto"/>
                    <w:right w:val="none" w:sz="0" w:space="0" w:color="auto"/>
                  </w:divBdr>
                  <w:divsChild>
                    <w:div w:id="1856377819">
                      <w:marLeft w:val="7"/>
                      <w:marRight w:val="34"/>
                      <w:marTop w:val="0"/>
                      <w:marBottom w:val="0"/>
                      <w:divBdr>
                        <w:top w:val="none" w:sz="0" w:space="0" w:color="auto"/>
                        <w:left w:val="none" w:sz="0" w:space="0" w:color="auto"/>
                        <w:bottom w:val="none" w:sz="0" w:space="0" w:color="auto"/>
                        <w:right w:val="none" w:sz="0" w:space="0" w:color="auto"/>
                      </w:divBdr>
                      <w:divsChild>
                        <w:div w:id="1671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06" Type="http://schemas.openxmlformats.org/officeDocument/2006/relationships/hyperlink" Target="http://www.ristow.us/foswiki/pub/Genealogy/WilfordWoodruffsJournalKrautsPioneerPress/Woodruff_Wilfords_Journal_-_Krauts_Pioneer_Press.pdf" TargetMode="External"/><Relationship Id="rId107" Type="http://schemas.openxmlformats.org/officeDocument/2006/relationships/hyperlink" Target="http://user.xmission.com/~research/mormonpdf/blessingsbyjssr.pdf" TargetMode="External"/><Relationship Id="rId108" Type="http://schemas.openxmlformats.org/officeDocument/2006/relationships/hyperlink" Target="http://user.xmission.com/~research/mormonpdf/blessingsbyjssr.pdf" TargetMode="External"/><Relationship Id="rId109" Type="http://schemas.openxmlformats.org/officeDocument/2006/relationships/hyperlink" Target="http://freepages.genealogy.rootsweb.ancestry.com/~rhutch/famhistory/d&amp;ssmith/jesse_turpin_journal_sm.html" TargetMode="External"/><Relationship Id="rId345" Type="http://schemas.openxmlformats.org/officeDocument/2006/relationships/hyperlink" Target="http://en.wikipedia.org/wiki/Celibacy" TargetMode="External"/><Relationship Id="rId346" Type="http://schemas.openxmlformats.org/officeDocument/2006/relationships/hyperlink" Target="http://en.wikipedia.org/wiki/George_Rapp" TargetMode="External"/><Relationship Id="rId347" Type="http://schemas.openxmlformats.org/officeDocument/2006/relationships/hyperlink" Target="http://www.jwfacts.com/images/thy-kingdom-come-1911-p228.jpg" TargetMode="External"/><Relationship Id="rId348" Type="http://schemas.openxmlformats.org/officeDocument/2006/relationships/hyperlink" Target="http://en.wikipedia.org/wiki/Criticism_of_Jehovah's_Witnesses#Failed_predictions" TargetMode="External"/><Relationship Id="rId349" Type="http://schemas.openxmlformats.org/officeDocument/2006/relationships/hyperlink" Target="http://en.wikipedia.org/wiki/William_Miller_(preacher)" TargetMode="External"/><Relationship Id="rId70" Type="http://schemas.openxmlformats.org/officeDocument/2006/relationships/hyperlink" Target="http://josephsmithpapers.org/paperSummary/doctrine-and-covenants-1835?locale=eng&amp;p=9" TargetMode="External"/><Relationship Id="rId71" Type="http://schemas.openxmlformats.org/officeDocument/2006/relationships/hyperlink" Target="https://www.lds.org/scriptures/dc-testament/dc/104.1?lang=eng" TargetMode="External"/><Relationship Id="rId72" Type="http://schemas.openxmlformats.org/officeDocument/2006/relationships/hyperlink" Target="http://www.centerplace.org/history/ma/v1n04.htm" TargetMode="External"/><Relationship Id="rId73" Type="http://schemas.openxmlformats.org/officeDocument/2006/relationships/hyperlink" Target="https://archive.org/stream/latterdaysaintsm01unse#page/56/mode/2up/search/%22latter+day%22" TargetMode="External"/><Relationship Id="rId74" Type="http://schemas.openxmlformats.org/officeDocument/2006/relationships/hyperlink" Target="http://www.centerplace.org/history/ems/v2n24.htm" TargetMode="External"/><Relationship Id="rId75" Type="http://schemas.openxmlformats.org/officeDocument/2006/relationships/hyperlink" Target="http://www.centerplace.org/history/ems/v2n24.htm" TargetMode="External"/><Relationship Id="rId76" Type="http://schemas.openxmlformats.org/officeDocument/2006/relationships/hyperlink" Target="https://www.lds.org/scriptures/dc-testament/dc/106.4-5?lang=eng" TargetMode="External"/><Relationship Id="rId77" Type="http://schemas.openxmlformats.org/officeDocument/2006/relationships/hyperlink" Target="http://www.centerplace.org/history/ma/v1n06.htm" TargetMode="External"/><Relationship Id="rId78" Type="http://schemas.openxmlformats.org/officeDocument/2006/relationships/hyperlink" Target="http://www.boap.org/LDS/History/History_of_the_Church/Vol_II" TargetMode="External"/><Relationship Id="rId79" Type="http://schemas.openxmlformats.org/officeDocument/2006/relationships/hyperlink" Target="http://www.boap.org/LDS/History/History_of_the_Church/Vol_II" TargetMode="External"/><Relationship Id="rId170" Type="http://schemas.openxmlformats.org/officeDocument/2006/relationships/hyperlink" Target="http://josephsmithpapers.org/paperSummary/journal-december-1842-june-1844-book-2-10-march-1843-14-july-1843#!/paperSummary/journal-december-1842-june-1844-book-2-10-march-1843-14-july-1843&amp;p=80" TargetMode="External"/><Relationship Id="rId171" Type="http://schemas.openxmlformats.org/officeDocument/2006/relationships/hyperlink" Target="http://josephsmithpapers.org/paperSummary/journal-december-1842-june-1844-book-2-10-march-1843-14-july-1843#!/paperSummary/journal-december-1842-june-1844-book-2-10-march-1843-14-july-1843&amp;p=84" TargetMode="External"/><Relationship Id="rId172" Type="http://schemas.openxmlformats.org/officeDocument/2006/relationships/hyperlink" Target="http://en.wikipedia.org/wiki/John_S._Fullmer" TargetMode="External"/><Relationship Id="rId173" Type="http://schemas.openxmlformats.org/officeDocument/2006/relationships/hyperlink" Target="http://www.boap.org/LDS/Parallel/1844/10Mar44.html" TargetMode="External"/><Relationship Id="rId174" Type="http://schemas.openxmlformats.org/officeDocument/2006/relationships/hyperlink" Target="http://en.wikipedia.org/wiki/Willard_Richards" TargetMode="External"/><Relationship Id="rId175" Type="http://schemas.openxmlformats.org/officeDocument/2006/relationships/hyperlink" Target="http://www.boap.org/LDS/Parallel/1844/10Mar44.html" TargetMode="External"/><Relationship Id="rId176" Type="http://schemas.openxmlformats.org/officeDocument/2006/relationships/hyperlink" Target="http://www.boap.org/LDS/Parallel/1844/10Mar44.html" TargetMode="External"/><Relationship Id="rId177" Type="http://schemas.openxmlformats.org/officeDocument/2006/relationships/hyperlink" Target="https://www.lds.org/manual/teachings-joseph-smith/chapter-21?lang=eng" TargetMode="External"/><Relationship Id="rId178" Type="http://schemas.openxmlformats.org/officeDocument/2006/relationships/hyperlink" Target="http://signaturebookslibrary.org/essential-parley-p-pratt-12/" TargetMode="External"/><Relationship Id="rId179" Type="http://schemas.openxmlformats.org/officeDocument/2006/relationships/hyperlink" Target="https://books.google.com/books?id=ymktAAAAYAAJ&amp;pg=PA99&amp;lpg=PA99&amp;dq=Zebedee+Coltrin+last+days&amp;source=bl&amp;ots=sRYD7kyLTP&amp;sig=DXNZFOjTZGBPVbZUtXMp65YHMbQ&amp;hl=en&amp;sa=X&amp;ei=kEGsVNu0KNfWoATRoIGYBw&amp;ved=0CDQQ6AEwBDgK#v=onepage&amp;q=last%20days&amp;f=false" TargetMode="External"/><Relationship Id="rId260" Type="http://schemas.openxmlformats.org/officeDocument/2006/relationships/hyperlink" Target="http://www.uen.org/utah_history_encyclopedia/p/PANIC_1893_FINANCIAL.html" TargetMode="External"/><Relationship Id="rId10" Type="http://schemas.openxmlformats.org/officeDocument/2006/relationships/hyperlink" Target="http://www.boap.org/LDS/Early-Saints/OPratt.html" TargetMode="External"/><Relationship Id="rId11" Type="http://schemas.openxmlformats.org/officeDocument/2006/relationships/hyperlink" Target="http://www.sidneyrigdon.com/dbroadhu/UT/utahmsc0.htm" TargetMode="External"/><Relationship Id="rId12" Type="http://schemas.openxmlformats.org/officeDocument/2006/relationships/hyperlink" Target="https://www.lds.org/scriptures/bofm/js?lang=eng" TargetMode="External"/><Relationship Id="rId13" Type="http://schemas.openxmlformats.org/officeDocument/2006/relationships/hyperlink" Target="https://www.lds.org/scriptures/dc-testament/dc/5.1-2,9-10,16,18-19?lang=eng#9" TargetMode="External"/><Relationship Id="rId14" Type="http://schemas.openxmlformats.org/officeDocument/2006/relationships/hyperlink" Target="http://www.boap.org/LDS/Joseph-Smith/Teachings/T4.html" TargetMode="External"/><Relationship Id="rId15" Type="http://schemas.openxmlformats.org/officeDocument/2006/relationships/hyperlink" Target="https://www.lds.org/scriptures/bofm/introduction" TargetMode="External"/><Relationship Id="rId16" Type="http://schemas.openxmlformats.org/officeDocument/2006/relationships/hyperlink" Target="https://www.lds.org/scriptures/dc-testament/dc/33.16-18?lang=eng#16" TargetMode="External"/><Relationship Id="rId17" Type="http://schemas.openxmlformats.org/officeDocument/2006/relationships/hyperlink" Target="http://josephsmithpapers.org/paperDetails/book-of-commandments-1833?p=23#!/paperSummary/book-of-commandments-1833&amp;p=67" TargetMode="External"/><Relationship Id="rId18" Type="http://schemas.openxmlformats.org/officeDocument/2006/relationships/hyperlink" Target="http://josephsmithpapers.org/paperDetails/book-of-commandments-1833?p=23#!/paperSummary/book-of-commandments-1833&amp;p=81" TargetMode="External"/><Relationship Id="rId19" Type="http://schemas.openxmlformats.org/officeDocument/2006/relationships/hyperlink" Target="http://josephsmithpapers.org/paperDetails/book-of-commandments-1833?p=23#!/paperSummary/book-of-commandments-1833&amp;p=89" TargetMode="External"/><Relationship Id="rId261" Type="http://schemas.openxmlformats.org/officeDocument/2006/relationships/hyperlink" Target="http://www.ristow.us/foswiki/pub/Genealogy/WilfordWoodruffsJournalKrautsPioneerPress/Woodruff_Wilfords_Journal_-_Krauts_Pioneer_Press.pdf" TargetMode="External"/><Relationship Id="rId262" Type="http://schemas.openxmlformats.org/officeDocument/2006/relationships/hyperlink" Target="http://digitalcommons.usu.edu/cgi/viewcontent.cgi?article=1027&amp;context=mormonhistory" TargetMode="External"/><Relationship Id="rId263" Type="http://schemas.openxmlformats.org/officeDocument/2006/relationships/hyperlink" Target="http://books.google.com/books?id=Lu9uWtP97U8C&amp;pg=PA193&amp;lpg=PA193&amp;dq=charles+l+walker+second+coming&amp;source=bl&amp;ots=4CIfhqUznU&amp;sig=oU5LMxdQIggB-PzItPwDRr9lr7o&amp;hl=en&amp;sa=X&amp;ei=NENEVIPiCKWIigLapoGIBQ&amp;ved=0CCUQ6AEwAQ#v=onepage&amp;q=charles%20l%20walker%20second%20coming&amp;f=false" TargetMode="External"/><Relationship Id="rId264" Type="http://schemas.openxmlformats.org/officeDocument/2006/relationships/hyperlink" Target="http://chroniclingamerica.loc.gov/lccn/sn90061066/1891-05-05/ed-1/seq-6/#date1=1890&amp;index=2&amp;rows=20&amp;words=Brown+P+Rev+W&amp;searchType=basic&amp;sequence=0&amp;state=&amp;date2=1891&amp;proxtext=Rev.+W.+P.+Brown+&amp;y=11&amp;x=13&amp;dateFilterType=yearRange&amp;page=1" TargetMode="External"/><Relationship Id="rId110" Type="http://schemas.openxmlformats.org/officeDocument/2006/relationships/hyperlink" Target="http://user.xmission.com/~research/mormonpdf/blessingsbyjssr.pdf" TargetMode="External"/><Relationship Id="rId111" Type="http://schemas.openxmlformats.org/officeDocument/2006/relationships/hyperlink" Target="http://user.xmission.com/~research/mormonpdf/blessingsbyjssr.pdf" TargetMode="External"/><Relationship Id="rId112" Type="http://schemas.openxmlformats.org/officeDocument/2006/relationships/hyperlink" Target="http://user.xmission.com/~research/mormonpdf/blessingsbyjssr.pdf" TargetMode="External"/><Relationship Id="rId113" Type="http://schemas.openxmlformats.org/officeDocument/2006/relationships/hyperlink" Target="http://user.xmission.com/~research/mormonpdf/blessingsbyjssr.pdf" TargetMode="External"/><Relationship Id="rId114" Type="http://schemas.openxmlformats.org/officeDocument/2006/relationships/hyperlink" Target="http://user.xmission.com/~research/mormonpdf/blessingsbyjssr.pdf" TargetMode="External"/><Relationship Id="rId115" Type="http://schemas.openxmlformats.org/officeDocument/2006/relationships/hyperlink" Target="http://user.xmission.com/~research/mormonpdf/blessingsbyjssr.pdf" TargetMode="External"/><Relationship Id="rId116" Type="http://schemas.openxmlformats.org/officeDocument/2006/relationships/hyperlink" Target="http://user.xmission.com/~research/mormonpdf/blessingsbyjssr.pdf" TargetMode="External"/><Relationship Id="rId117" Type="http://schemas.openxmlformats.org/officeDocument/2006/relationships/hyperlink" Target="http://user.xmission.com/~research/mormonpdf/blessingsbyjssr.pdf" TargetMode="External"/><Relationship Id="rId118" Type="http://schemas.openxmlformats.org/officeDocument/2006/relationships/hyperlink" Target="http://user.xmission.com/~research/mormonpdf/blessingsbyjssr.pdf" TargetMode="External"/><Relationship Id="rId119" Type="http://schemas.openxmlformats.org/officeDocument/2006/relationships/hyperlink" Target="http://user.xmission.com/~research/mormonpdf/blessingsbyjssr.pdf" TargetMode="External"/><Relationship Id="rId200" Type="http://schemas.openxmlformats.org/officeDocument/2006/relationships/hyperlink" Target="http://en.wikipedia.org/wiki/William_W._Davies" TargetMode="External"/><Relationship Id="rId201" Type="http://schemas.openxmlformats.org/officeDocument/2006/relationships/hyperlink" Target="http://en.wikipedia.org/wiki/James_Brighouse" TargetMode="External"/><Relationship Id="rId202" Type="http://schemas.openxmlformats.org/officeDocument/2006/relationships/hyperlink" Target="http://en.wikipedia.org/wiki/Mark_Hill_Forscutt" TargetMode="External"/><Relationship Id="rId203" Type="http://schemas.openxmlformats.org/officeDocument/2006/relationships/hyperlink" Target="http://www.angelfire.com/planet/unitychurch/" TargetMode="External"/><Relationship Id="rId204" Type="http://schemas.openxmlformats.org/officeDocument/2006/relationships/hyperlink" Target="http://jod.mrm.org/10/340" TargetMode="External"/><Relationship Id="rId205" Type="http://schemas.openxmlformats.org/officeDocument/2006/relationships/hyperlink" Target="http://en.wikipedia.org/wiki/Daniel_H._Wells" TargetMode="External"/><Relationship Id="rId206" Type="http://schemas.openxmlformats.org/officeDocument/2006/relationships/hyperlink" Target="https://books.google.com/books?id=dS8EAAAAQAAJ&amp;pg=PA369&amp;lpg=PA369&amp;dq=Daniel+H.+Wells+second+coming&amp;source=bl&amp;ots=J-j5nxKl_D&amp;sig=kgIJXhqpjv51NVPnF3tsexV7MoM&amp;hl=en&amp;sa=X&amp;ei=lA-vVKnUNoLpoAS1w4KwDw&amp;ved=0CD8Q6AEwBg#v=onepage&amp;q=second%20coming&amp;f=false" TargetMode="External"/><Relationship Id="rId207" Type="http://schemas.openxmlformats.org/officeDocument/2006/relationships/hyperlink" Target="https://www.lds.org/scriptures/dc-testament/dc/84.1-5,31,32?lang=eng#1" TargetMode="External"/><Relationship Id="rId208" Type="http://schemas.openxmlformats.org/officeDocument/2006/relationships/hyperlink" Target="http://journalofdiscourses.com/13/16" TargetMode="External"/><Relationship Id="rId209" Type="http://schemas.openxmlformats.org/officeDocument/2006/relationships/hyperlink" Target="https://www.lds.org/scriptures/dc-testament/dc/84.1-5,31,32?lang=eng#1" TargetMode="External"/><Relationship Id="rId265" Type="http://schemas.openxmlformats.org/officeDocument/2006/relationships/hyperlink" Target="http://chroniclingamerica.loc.gov/lccn/sn86088296/1891-06-18/ed-1/seq-7/#date1=1890&amp;index=3&amp;rows=20&amp;words=Brown+P+Rev+W&amp;searchType=basic&amp;sequence=0&amp;state=&amp;date2=1891&amp;proxtext=Rev.+W.+P.+Brown+&amp;y=11&amp;x=13&amp;dateFilterType=yearRange&amp;page=1" TargetMode="External"/><Relationship Id="rId266" Type="http://schemas.openxmlformats.org/officeDocument/2006/relationships/hyperlink" Target="https://www.lds.org/scriptures/dc-testament/dc/68.4?lang=eng" TargetMode="External"/><Relationship Id="rId267" Type="http://schemas.openxmlformats.org/officeDocument/2006/relationships/hyperlink" Target="https://www.lds.org/scriptures/dc-testament/od/1?lang=eng" TargetMode="External"/><Relationship Id="rId268" Type="http://schemas.openxmlformats.org/officeDocument/2006/relationships/hyperlink" Target="https://www.lds.org/manual/presidents-of-the-church-student-manual/wilford-woodruff-fourth-president-of-the-church?lang=eng" TargetMode="External"/><Relationship Id="rId269" Type="http://schemas.openxmlformats.org/officeDocument/2006/relationships/hyperlink" Target="http://rationalfaiths.com/even-fifty-six-years-wind-scene/" TargetMode="External"/><Relationship Id="rId350" Type="http://schemas.openxmlformats.org/officeDocument/2006/relationships/hyperlink" Target="http://en.wikipedia.org/wiki/Second_Coming" TargetMode="External"/><Relationship Id="rId351" Type="http://schemas.openxmlformats.org/officeDocument/2006/relationships/hyperlink" Target="http://en.wikipedia.org/wiki/Jesus" TargetMode="External"/><Relationship Id="rId352" Type="http://schemas.openxmlformats.org/officeDocument/2006/relationships/hyperlink" Target="http://en.wikipedia.org/wiki/Millerism" TargetMode="External"/><Relationship Id="rId353" Type="http://schemas.openxmlformats.org/officeDocument/2006/relationships/hyperlink" Target="http://en.wikipedia.org/wiki/Jim_Jones" TargetMode="External"/><Relationship Id="rId354" Type="http://schemas.openxmlformats.org/officeDocument/2006/relationships/hyperlink" Target="http://en.wikipedia.org/wiki/Jonestown" TargetMode="External"/><Relationship Id="rId355" Type="http://schemas.openxmlformats.org/officeDocument/2006/relationships/hyperlink" Target="http://en.wikipedia.org/wiki/Flavor_Aid" TargetMode="External"/><Relationship Id="rId356" Type="http://schemas.openxmlformats.org/officeDocument/2006/relationships/hyperlink" Target="http://en.wikipedia.org/wiki/Evergreen_Cemetery_(Oakland,_California)" TargetMode="External"/><Relationship Id="rId357" Type="http://schemas.openxmlformats.org/officeDocument/2006/relationships/hyperlink" Target="http://en.wikipedia.org/wiki/David_Koresh#Ascent_to_leadership_of_the_Branch_Davidians" TargetMode="External"/><Relationship Id="rId358" Type="http://schemas.openxmlformats.org/officeDocument/2006/relationships/hyperlink" Target="http://en.wikipedia.org/wiki/Harold_Campi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ds.org/scriptures/bofm/1-ne/3.7?lang=eng#6" TargetMode="External"/><Relationship Id="rId8" Type="http://schemas.openxmlformats.org/officeDocument/2006/relationships/hyperlink" Target="https://www.lds.org/scriptures/nt/2-pet/1.19-21?lang=eng" TargetMode="External"/><Relationship Id="rId9" Type="http://schemas.openxmlformats.org/officeDocument/2006/relationships/hyperlink" Target="https://www.lds.org/scriptures/dc-testament/dc/68.4?lang=eng" TargetMode="External"/><Relationship Id="rId359" Type="http://schemas.openxmlformats.org/officeDocument/2006/relationships/hyperlink" Target="http://en.wikipedia.org/wiki/Harold_Camping" TargetMode="External"/><Relationship Id="rId80" Type="http://schemas.openxmlformats.org/officeDocument/2006/relationships/hyperlink" Target="https://archive.org/stream/latterdaysaintsm15live#page/206/mode/1up" TargetMode="External"/><Relationship Id="rId81" Type="http://schemas.openxmlformats.org/officeDocument/2006/relationships/hyperlink" Target="http://www.boap.org/LDS/History/History_of_the_Church/Vol_II" TargetMode="External"/><Relationship Id="rId82" Type="http://schemas.openxmlformats.org/officeDocument/2006/relationships/hyperlink" Target="http://www.boap.org/LDS/History/History_of_the_Church/Vol_II" TargetMode="External"/><Relationship Id="rId83" Type="http://schemas.openxmlformats.org/officeDocument/2006/relationships/hyperlink" Target="http://user.xmission.com/~research/mormonpdf/blessingsbyjssr.pdf" TargetMode="External"/><Relationship Id="rId84" Type="http://schemas.openxmlformats.org/officeDocument/2006/relationships/hyperlink" Target="http://www.shields-research.org/General/LDS_Leaders/1stPres/Joseph_Smith/56_Year.htm" TargetMode="External"/><Relationship Id="rId85" Type="http://schemas.openxmlformats.org/officeDocument/2006/relationships/hyperlink" Target="http://user.xmission.com/~research/mormonpdf/blessingsbyjssr.pdf" TargetMode="External"/><Relationship Id="rId86" Type="http://schemas.openxmlformats.org/officeDocument/2006/relationships/hyperlink" Target="http://en.wikipedia.org/wiki/Charles_B._Thompson" TargetMode="External"/><Relationship Id="rId87" Type="http://schemas.openxmlformats.org/officeDocument/2006/relationships/hyperlink" Target="http://user.xmission.com/~research/mormonpdf/blessingsbyjssr.pdf" TargetMode="External"/><Relationship Id="rId88" Type="http://schemas.openxmlformats.org/officeDocument/2006/relationships/hyperlink" Target="http://www.idahofallsviewlots.com/Ancestor%20Images/JonathanHaleHistory%202.pdf" TargetMode="External"/><Relationship Id="rId89" Type="http://schemas.openxmlformats.org/officeDocument/2006/relationships/hyperlink" Target="http://user.xmission.com/~research/mormonpdf/blessingsbyjssr.pdf" TargetMode="External"/><Relationship Id="rId180" Type="http://schemas.openxmlformats.org/officeDocument/2006/relationships/hyperlink" Target="http://www.centerplace.org/history/ts/v6n19.htm" TargetMode="External"/><Relationship Id="rId181" Type="http://schemas.openxmlformats.org/officeDocument/2006/relationships/hyperlink" Target="http://digitalcommons.usu.edu/cgi/viewcontent.cgi?article=1027&amp;context=mormonhistory" TargetMode="External"/><Relationship Id="rId182" Type="http://schemas.openxmlformats.org/officeDocument/2006/relationships/hyperlink" Target="http://jod.mrm.org/3/12" TargetMode="External"/><Relationship Id="rId183" Type="http://schemas.openxmlformats.org/officeDocument/2006/relationships/hyperlink" Target="http://journalofdiscourses.com/3/30" TargetMode="External"/><Relationship Id="rId184" Type="http://schemas.openxmlformats.org/officeDocument/2006/relationships/hyperlink" Target="http://en.wikipedia.org/wiki/Mormon_Reformation" TargetMode="External"/><Relationship Id="rId185" Type="http://schemas.openxmlformats.org/officeDocument/2006/relationships/hyperlink" Target="http://journalofdiscourses.com/4/6" TargetMode="External"/><Relationship Id="rId186" Type="http://schemas.openxmlformats.org/officeDocument/2006/relationships/hyperlink" Target="http://jod.mrm.org/5/129" TargetMode="External"/><Relationship Id="rId187" Type="http://schemas.openxmlformats.org/officeDocument/2006/relationships/hyperlink" Target="http://jod.mrm.org/6/185" TargetMode="External"/><Relationship Id="rId188" Type="http://schemas.openxmlformats.org/officeDocument/2006/relationships/hyperlink" Target="http://jod.mrm.org/6/218" TargetMode="External"/><Relationship Id="rId189" Type="http://schemas.openxmlformats.org/officeDocument/2006/relationships/hyperlink" Target="http://journalofdiscourses.com/5/35" TargetMode="External"/><Relationship Id="rId270" Type="http://schemas.openxmlformats.org/officeDocument/2006/relationships/hyperlink" Target="http://digitalcommons.usu.edu/cgi/viewcontent.cgi?article=1027&amp;context=mormonhistory" TargetMode="External"/><Relationship Id="rId20" Type="http://schemas.openxmlformats.org/officeDocument/2006/relationships/hyperlink" Target="https://www.lds.org/scriptures/dc-testament/dc/39.8,10,11,15,19-24" TargetMode="External"/><Relationship Id="rId21" Type="http://schemas.openxmlformats.org/officeDocument/2006/relationships/hyperlink" Target="http://josephsmithpapers.org/paperDetails/book-of-commandments-1833?p=23#!/paperSummary/book-of-commandments-1833&amp;p=102" TargetMode="External"/><Relationship Id="rId22" Type="http://schemas.openxmlformats.org/officeDocument/2006/relationships/hyperlink" Target="https://www.lds.org/scriptures/dc-testament/dc/45.16-62?lang=eng#48" TargetMode="External"/><Relationship Id="rId23" Type="http://schemas.openxmlformats.org/officeDocument/2006/relationships/hyperlink" Target="http://www.sidneyrigdon.com/dbroadhu/OH/paintel2.htm" TargetMode="External"/><Relationship Id="rId24" Type="http://schemas.openxmlformats.org/officeDocument/2006/relationships/hyperlink" Target="http://www.sidneyrigdon.com/dbroadhu/OH/paintel2.htm" TargetMode="External"/><Relationship Id="rId25" Type="http://schemas.openxmlformats.org/officeDocument/2006/relationships/hyperlink" Target="https://www.lds.org/scriptures/dc-testament/dc/49.5-7?lang=eng#6" TargetMode="External"/><Relationship Id="rId26" Type="http://schemas.openxmlformats.org/officeDocument/2006/relationships/hyperlink" Target="http://www.boap.org/LDS/Early-Saints/JWhitmer-history.html" TargetMode="External"/><Relationship Id="rId27" Type="http://schemas.openxmlformats.org/officeDocument/2006/relationships/hyperlink" Target="http://www.scottwoodward.org/churchhistory_kirtland_4thConferenceEvents.html" TargetMode="External"/><Relationship Id="rId28" Type="http://schemas.openxmlformats.org/officeDocument/2006/relationships/hyperlink" Target="http://josephsmithpapers.org/paperSummary/history-1838-1856-volume-a-1-23-december-1805-30-august-1834?p=124" TargetMode="External"/><Relationship Id="rId29" Type="http://schemas.openxmlformats.org/officeDocument/2006/relationships/hyperlink" Target="https://www.lds.org/scriptures/dc-testament/dc/52.1,11,36,43,44" TargetMode="External"/><Relationship Id="rId271" Type="http://schemas.openxmlformats.org/officeDocument/2006/relationships/hyperlink" Target="http://en.wikipedia.org/wiki/Salt_Lake_Temple" TargetMode="External"/><Relationship Id="rId272" Type="http://schemas.openxmlformats.org/officeDocument/2006/relationships/hyperlink" Target="http://chroniclingamerica.loc.gov/lccn/sn93051669/1893-04-08/ed-1/seq-1/#date1=1890&amp;index=0&amp;date2=1894&amp;searchType=advanced&amp;language=&amp;sequence=0&amp;lccn=sn93051669&amp;words=Christ+coming+second&amp;proxdistance=5&amp;state=&amp;rows=20&amp;ortext=&amp;proxtext=&amp;phrasetext=second+coming+of+Christ&amp;andtext=&amp;dateFilterType=yearRange&amp;page=1" TargetMode="External"/><Relationship Id="rId273" Type="http://schemas.openxmlformats.org/officeDocument/2006/relationships/hyperlink" Target="http://chroniclingamerica.loc.gov/lccn/sn85047084/1893-04-19/ed-1/seq-5/#date1=1893&amp;index=1&amp;rows=20&amp;words=Fifty+saints+thousand&amp;searchType=basic&amp;sequence=0&amp;state=Hawaii&amp;date2=1893&amp;proxtext=Fifty+thousand+saints&amp;y=15&amp;x=10&amp;dateFilterType=yearRange&amp;page=1" TargetMode="External"/><Relationship Id="rId274" Type="http://schemas.openxmlformats.org/officeDocument/2006/relationships/hyperlink" Target="http://chroniclingamerica.loc.gov/lccn/sn83025121/1893-04-25/ed-1/seq-9/#date1=1893&amp;index=0&amp;rows=20&amp;words=Fifty+saints+thousand&amp;searchType=basic&amp;sequence=0&amp;state=Hawaii&amp;date2=1893&amp;proxtext=Fifty+thousand+saints&amp;y=15&amp;x=10&amp;dateFilterType=yearRange&amp;page=1" TargetMode="External"/><Relationship Id="rId120" Type="http://schemas.openxmlformats.org/officeDocument/2006/relationships/hyperlink" Target="http://user.xmission.com/~research/mormonpdf/blessingsbyjssr.pdf" TargetMode="External"/><Relationship Id="rId121" Type="http://schemas.openxmlformats.org/officeDocument/2006/relationships/hyperlink" Target="http://www.centerplace.org/history/ma/v3n12.htm" TargetMode="External"/><Relationship Id="rId122" Type="http://schemas.openxmlformats.org/officeDocument/2006/relationships/hyperlink" Target="http://user.xmission.com/~research/mormonpdf/blessingsbyjssr.pdf" TargetMode="External"/><Relationship Id="rId123" Type="http://schemas.openxmlformats.org/officeDocument/2006/relationships/hyperlink" Target="http://user.xmission.com/~research/mormonpdf/blessingsbyjssr.pdf" TargetMode="External"/><Relationship Id="rId124" Type="http://schemas.openxmlformats.org/officeDocument/2006/relationships/hyperlink" Target="http://user.xmission.com/~research/mormonpdf/blessingsbyjssr.pdf" TargetMode="External"/><Relationship Id="rId125" Type="http://schemas.openxmlformats.org/officeDocument/2006/relationships/hyperlink" Target="http://user.xmission.com/~research/mormonpdf/blessingsbyjssr.pdf" TargetMode="External"/><Relationship Id="rId126" Type="http://schemas.openxmlformats.org/officeDocument/2006/relationships/hyperlink" Target="http://www.solomonspalding.com/docs/prt1838b.htm#pg15b" TargetMode="External"/><Relationship Id="rId127" Type="http://schemas.openxmlformats.org/officeDocument/2006/relationships/hyperlink" Target="http://www.sidneyrigdon.com/dbroadhu/LDS/wasp1.htm" TargetMode="External"/><Relationship Id="rId128" Type="http://schemas.openxmlformats.org/officeDocument/2006/relationships/hyperlink" Target="http://user.xmission.com/~research/mormonpdf/blessingsbyjssr.pdf" TargetMode="External"/><Relationship Id="rId129" Type="http://schemas.openxmlformats.org/officeDocument/2006/relationships/hyperlink" Target="http://jod.mrm.org/6/237" TargetMode="External"/><Relationship Id="rId210" Type="http://schemas.openxmlformats.org/officeDocument/2006/relationships/hyperlink" Target="http://journalofdiscourses.com/13/45" TargetMode="External"/><Relationship Id="rId211" Type="http://schemas.openxmlformats.org/officeDocument/2006/relationships/hyperlink" Target="https://www.lds.org/scriptures/dc-testament/dc/84.1-5,31,32?lang=eng#1" TargetMode="External"/><Relationship Id="rId212" Type="http://schemas.openxmlformats.org/officeDocument/2006/relationships/hyperlink" Target="http://journalofdiscourses.com/14/38" TargetMode="External"/><Relationship Id="rId213" Type="http://schemas.openxmlformats.org/officeDocument/2006/relationships/hyperlink" Target="https://www.lds.org/scriptures/dc-testament/dc/84.1-5,31,32?lang=eng#1" TargetMode="External"/><Relationship Id="rId214" Type="http://schemas.openxmlformats.org/officeDocument/2006/relationships/hyperlink" Target="http://journalofdiscourses.com/17/16" TargetMode="External"/><Relationship Id="rId215" Type="http://schemas.openxmlformats.org/officeDocument/2006/relationships/hyperlink" Target="https://www.lds.org/scriptures/dc-testament/dc/84.1-5,31,32?lang=eng#1" TargetMode="External"/><Relationship Id="rId216" Type="http://schemas.openxmlformats.org/officeDocument/2006/relationships/hyperlink" Target="http://journalofdiscourses.com/17/41" TargetMode="External"/><Relationship Id="rId217" Type="http://schemas.openxmlformats.org/officeDocument/2006/relationships/hyperlink" Target="http://digitalcommons.usu.edu/cgi/viewcontent.cgi?article=1027&amp;context=mormonhistory" TargetMode="External"/><Relationship Id="rId218" Type="http://schemas.openxmlformats.org/officeDocument/2006/relationships/hyperlink" Target="http://jod.mrm.org/18/29" TargetMode="External"/><Relationship Id="rId219" Type="http://schemas.openxmlformats.org/officeDocument/2006/relationships/hyperlink" Target="http://journalofdiscourses.com/18/24" TargetMode="External"/><Relationship Id="rId275" Type="http://schemas.openxmlformats.org/officeDocument/2006/relationships/hyperlink" Target="http://cdnc.ucr.edu/cgi-bin/cdnc?a=d&amp;d=SFC18950624.2.142&amp;srpos=1&amp;e=-------en--20--1--txt-txIN-mormon%2b%22second+coming%22+------#" TargetMode="External"/><Relationship Id="rId276" Type="http://schemas.openxmlformats.org/officeDocument/2006/relationships/hyperlink" Target="http://wc.rootsweb.ancestry.com/cgi-bin/igm.cgi?op=GET&amp;db=ldshistorical&amp;id=I44776" TargetMode="External"/><Relationship Id="rId277" Type="http://schemas.openxmlformats.org/officeDocument/2006/relationships/hyperlink" Target="https://www.lds.org/manual/teachings-of-presidents-of-the-church-lorenzo-snow/chapter-24-reflections-on-the-mission-of-jesus-christ?lang=eng&amp;clang=ase" TargetMode="External"/><Relationship Id="rId278" Type="http://schemas.openxmlformats.org/officeDocument/2006/relationships/hyperlink" Target="https://www.lds.org/scriptures/dc-testament/dc/49.7?lang=eng" TargetMode="External"/><Relationship Id="rId279" Type="http://schemas.openxmlformats.org/officeDocument/2006/relationships/hyperlink" Target="https://www.lds.org/scriptures/dc-testament/dc/84.1-5,31,32?lang=eng#1" TargetMode="External"/><Relationship Id="rId300" Type="http://schemas.openxmlformats.org/officeDocument/2006/relationships/hyperlink" Target="https://www.lds.org/new-era/1982/05/prepare-yourself-for-the-great-day-of-the-lord?lang=eng" TargetMode="External"/><Relationship Id="rId301" Type="http://schemas.openxmlformats.org/officeDocument/2006/relationships/hyperlink" Target="https://www.lds.org/manual/doctrines-of-the-gospel-student-manual/chapter-36-the-lords-second-coming?lang=eng" TargetMode="External"/><Relationship Id="rId302" Type="http://schemas.openxmlformats.org/officeDocument/2006/relationships/hyperlink" Target="https://www.lds.org/manual/doctrines-of-the-gospel-student-manual/chapter-36-the-lords-second-coming?lang=eng" TargetMode="External"/><Relationship Id="rId303" Type="http://schemas.openxmlformats.org/officeDocument/2006/relationships/hyperlink" Target="http://lds.org/scriptures/pgp/js-m/1.38-39?lang=eng" TargetMode="External"/><Relationship Id="rId304" Type="http://schemas.openxmlformats.org/officeDocument/2006/relationships/hyperlink" Target="http://lds.org/scriptures/nt/matt/24.32-33?lang=eng" TargetMode="External"/><Relationship Id="rId305" Type="http://schemas.openxmlformats.org/officeDocument/2006/relationships/hyperlink" Target="http://lds.org/scriptures/dc-testament/dc/45.37-38?lang=eng" TargetMode="External"/><Relationship Id="rId306" Type="http://schemas.openxmlformats.org/officeDocument/2006/relationships/hyperlink" Target="http://www.deseretnews.com/article/670073/President-Hinckley-on-KUED-Ch-7-tonight.html?pg=all" TargetMode="External"/><Relationship Id="rId307" Type="http://schemas.openxmlformats.org/officeDocument/2006/relationships/hyperlink" Target="https://www.lds.org/scriptures/ot/joel/2.28-32?lang=eng" TargetMode="External"/><Relationship Id="rId308" Type="http://schemas.openxmlformats.org/officeDocument/2006/relationships/hyperlink" Target="https://www.lds.org/general-conference/2001/10/the-times-in-which-we-live?lang=eng" TargetMode="External"/><Relationship Id="rId309" Type="http://schemas.openxmlformats.org/officeDocument/2006/relationships/hyperlink" Target="https://www.lds.org/general-conference/2001/10/living-in-the-fulness-of-times?lang=eng" TargetMode="External"/><Relationship Id="rId360" Type="http://schemas.openxmlformats.org/officeDocument/2006/relationships/hyperlink" Target="http://en.wikipedia.org/wiki/Marshall_Applewhite" TargetMode="External"/><Relationship Id="rId361" Type="http://schemas.openxmlformats.org/officeDocument/2006/relationships/hyperlink" Target="http://en.wikipedia.org/wiki/Comet_Hale%E2%80%93Bopp" TargetMode="External"/><Relationship Id="rId362" Type="http://schemas.openxmlformats.org/officeDocument/2006/relationships/hyperlink" Target="http://en.wikipedia.org/wiki/Unidentified_flying_object" TargetMode="External"/><Relationship Id="rId363" Type="http://schemas.openxmlformats.org/officeDocument/2006/relationships/hyperlink" Target="http://en.wikipedia.org/wiki/Alien_abduction_insurance" TargetMode="External"/><Relationship Id="rId364" Type="http://schemas.openxmlformats.org/officeDocument/2006/relationships/hyperlink" Target="http://en.wikipedia.org/wiki/Heaven's_Gate_(religious_group)#Mass_suicide_and_aftermath" TargetMode="External"/><Relationship Id="rId365" Type="http://schemas.openxmlformats.org/officeDocument/2006/relationships/hyperlink" Target="http://josephmorris.com/edu/" TargetMode="External"/><Relationship Id="rId366" Type="http://schemas.openxmlformats.org/officeDocument/2006/relationships/hyperlink" Target="http://en.wikipedia.org/wiki/Gladden_Bishop" TargetMode="External"/><Relationship Id="rId367" Type="http://schemas.openxmlformats.org/officeDocument/2006/relationships/hyperlink" Target="http://chroniclingamerica.loc.gov/lccn/sn85038115/1853-07-27/ed-1/seq-2/#date1=1853&amp;index=0&amp;rows=20&amp;words=Mormon+Mormons&amp;searchType=basic&amp;sequence=0&amp;state=Ohio&amp;date2=1854&amp;proxtext=mormon&amp;y=0&amp;x=0&amp;dateFilterType=yearRange&amp;page=3&amp;fullscreen=true" TargetMode="External"/><Relationship Id="rId368" Type="http://schemas.openxmlformats.org/officeDocument/2006/relationships/hyperlink" Target="http://www.marvelousworkandawonder.com/tsp/download/LEHI.pdf" TargetMode="External"/><Relationship Id="rId369" Type="http://schemas.openxmlformats.org/officeDocument/2006/relationships/footer" Target="footer1.xml"/><Relationship Id="rId90" Type="http://schemas.openxmlformats.org/officeDocument/2006/relationships/hyperlink" Target="http://en.wikipedia.org/wiki/Isaac_Morley" TargetMode="External"/><Relationship Id="rId91" Type="http://schemas.openxmlformats.org/officeDocument/2006/relationships/hyperlink" Target="http://user.xmission.com/~research/mormonpdf/blessingsbyjssr.pdf" TargetMode="External"/><Relationship Id="rId92" Type="http://schemas.openxmlformats.org/officeDocument/2006/relationships/hyperlink" Target="http://en.wikipedia.org/wiki/Edward_Partridge" TargetMode="External"/><Relationship Id="rId93" Type="http://schemas.openxmlformats.org/officeDocument/2006/relationships/hyperlink" Target="http://user.xmission.com/~research/mormonpdf/blessingsbyjssr.pdf" TargetMode="External"/><Relationship Id="rId94" Type="http://schemas.openxmlformats.org/officeDocument/2006/relationships/hyperlink" Target="http://www.gapages.com/riggsb1.htm" TargetMode="External"/><Relationship Id="rId95" Type="http://schemas.openxmlformats.org/officeDocument/2006/relationships/hyperlink" Target="http://user.xmission.com/~research/mormonpdf/blessingsbyjssr.pdf" TargetMode="External"/><Relationship Id="rId96" Type="http://schemas.openxmlformats.org/officeDocument/2006/relationships/hyperlink" Target="http://en.wikipedia.org/wiki/Martin_Harris_(Latter_Day_Saints)" TargetMode="External"/><Relationship Id="rId97" Type="http://schemas.openxmlformats.org/officeDocument/2006/relationships/hyperlink" Target="http://user.xmission.com/~research/mormonpdf/blessingsbyjssr.pdf" TargetMode="External"/><Relationship Id="rId98" Type="http://schemas.openxmlformats.org/officeDocument/2006/relationships/hyperlink" Target="https://archive.org/stream/latterdaysaintsm01unse#page/148/mode/2up/search/%22latter+day%22" TargetMode="External"/><Relationship Id="rId99" Type="http://schemas.openxmlformats.org/officeDocument/2006/relationships/hyperlink" Target="https://archive.org/stream/latterdaysaintsm01unse#page/n405/mode/2up" TargetMode="External"/><Relationship Id="rId190" Type="http://schemas.openxmlformats.org/officeDocument/2006/relationships/hyperlink" Target="http://journalofdiscourses.com/7/21" TargetMode="External"/><Relationship Id="rId191" Type="http://schemas.openxmlformats.org/officeDocument/2006/relationships/hyperlink" Target="https://www.lds.org/manual/doctrines-of-the-gospel-student-manual/chapter-36-the-lords-second-coming?lang=eng" TargetMode="External"/><Relationship Id="rId192" Type="http://schemas.openxmlformats.org/officeDocument/2006/relationships/hyperlink" Target="http://jod.mrm.org/8/348" TargetMode="External"/><Relationship Id="rId193" Type="http://schemas.openxmlformats.org/officeDocument/2006/relationships/hyperlink" Target="http://jod.mrm.org/9/66" TargetMode="External"/><Relationship Id="rId194" Type="http://schemas.openxmlformats.org/officeDocument/2006/relationships/hyperlink" Target="https://www.lds.org/scriptures/dc-testament/dc/84.1-5,31,32?lang=eng#1" TargetMode="External"/><Relationship Id="rId195" Type="http://schemas.openxmlformats.org/officeDocument/2006/relationships/hyperlink" Target="http://journalofdiscourses.com/10/63" TargetMode="External"/><Relationship Id="rId196" Type="http://schemas.openxmlformats.org/officeDocument/2006/relationships/hyperlink" Target="http://en.wikipedia.org/wiki/Church_of_the_Firstborn_(Morrisite)" TargetMode="External"/><Relationship Id="rId197" Type="http://schemas.openxmlformats.org/officeDocument/2006/relationships/hyperlink" Target="https://www.lds.org/manual/church-history-in-the-fulness-of-times-student-manual/chapter-thirty-the-civil-war-period?lang=eng" TargetMode="External"/><Relationship Id="rId198" Type="http://schemas.openxmlformats.org/officeDocument/2006/relationships/hyperlink" Target="http://www.entrybytroops.org/new-jerusalem.html#back5" TargetMode="External"/><Relationship Id="rId199" Type="http://schemas.openxmlformats.org/officeDocument/2006/relationships/hyperlink" Target="http://en.wikipedia.org/wiki/Gudmund_Gudmundson" TargetMode="External"/><Relationship Id="rId280" Type="http://schemas.openxmlformats.org/officeDocument/2006/relationships/hyperlink" Target="http://digitalcommons.usu.edu/cgi/viewcontent.cgi?article=1027&amp;context=mormonhistory" TargetMode="External"/><Relationship Id="rId30" Type="http://schemas.openxmlformats.org/officeDocument/2006/relationships/hyperlink" Target="https://www.lds.org/scriptures/dc-testament/dc/132" TargetMode="External"/><Relationship Id="rId31" Type="http://schemas.openxmlformats.org/officeDocument/2006/relationships/hyperlink" Target="http://en.wikipedia.org/wiki/Origin_of_Latter_Day_Saint_polygamy" TargetMode="External"/><Relationship Id="rId32" Type="http://schemas.openxmlformats.org/officeDocument/2006/relationships/hyperlink" Target="http://www.utlm.org/images/indianpolygamyp230bshadow.gif" TargetMode="External"/><Relationship Id="rId33" Type="http://schemas.openxmlformats.org/officeDocument/2006/relationships/hyperlink" Target="http://www.utlm.org/onlineresources/indianpolygamyrevelation.htm" TargetMode="External"/><Relationship Id="rId34" Type="http://schemas.openxmlformats.org/officeDocument/2006/relationships/hyperlink" Target="https://www.lds.org/scriptures/dc-testament/dc/28.8?lang=eng" TargetMode="External"/><Relationship Id="rId35" Type="http://schemas.openxmlformats.org/officeDocument/2006/relationships/hyperlink" Target="https://www.lds.org/scriptures/dc-testament/dc/32.1-5?lang=eng" TargetMode="External"/><Relationship Id="rId36" Type="http://schemas.openxmlformats.org/officeDocument/2006/relationships/hyperlink" Target="http://www.ldschurchtemples.com/adamondiahman/" TargetMode="External"/><Relationship Id="rId37" Type="http://schemas.openxmlformats.org/officeDocument/2006/relationships/hyperlink" Target="http://www.ldschurchtemples.com/independence/" TargetMode="External"/><Relationship Id="rId38" Type="http://schemas.openxmlformats.org/officeDocument/2006/relationships/hyperlink" Target="https://www.lds.org/scriptures/dc-testament/dc/64.29-39?lang=eng" TargetMode="External"/><Relationship Id="rId39" Type="http://schemas.openxmlformats.org/officeDocument/2006/relationships/hyperlink" Target="https://www.lds.org/scriptures/dc-testament/dc/1.9-16?lang=eng" TargetMode="External"/><Relationship Id="rId281" Type="http://schemas.openxmlformats.org/officeDocument/2006/relationships/hyperlink" Target="http://digitalcommons.usu.edu/cgi/viewcontent.cgi?article=1027&amp;context=mormonhistory" TargetMode="External"/><Relationship Id="rId282" Type="http://schemas.openxmlformats.org/officeDocument/2006/relationships/hyperlink" Target="http://en.wikipedia.org/wiki/Benjamin_F._Johnson" TargetMode="External"/><Relationship Id="rId283" Type="http://schemas.openxmlformats.org/officeDocument/2006/relationships/hyperlink" Target="https://ojs.lib.byu.edu/spc/index.php/BYUStudies/article/viewFile/6005/5655" TargetMode="External"/><Relationship Id="rId284" Type="http://schemas.openxmlformats.org/officeDocument/2006/relationships/hyperlink" Target="https://www.lds.org/general-conference/1986/10/the-gift-of-modern-revelation?lang=eng" TargetMode="External"/><Relationship Id="rId130" Type="http://schemas.openxmlformats.org/officeDocument/2006/relationships/hyperlink" Target="https://www.lds.org/manual/doctrines-of-the-gospel-student-manual/chapter-34-the-signs-of-the-times?lang=eng" TargetMode="External"/><Relationship Id="rId131" Type="http://schemas.openxmlformats.org/officeDocument/2006/relationships/hyperlink" Target="http://www.ristow.us/foswiki/pub/Genealogy/WilfordWoodruffsJournalKrautsPioneerPress/Woodruff_Wilfords_Journal_-_Krauts_Pioneer_Press.pdf" TargetMode="External"/><Relationship Id="rId132" Type="http://schemas.openxmlformats.org/officeDocument/2006/relationships/hyperlink" Target="http://www.boap.org/LDS/Early-Saints/LShurtliff.html" TargetMode="External"/><Relationship Id="rId133" Type="http://schemas.openxmlformats.org/officeDocument/2006/relationships/hyperlink" Target="http://user.xmission.com/~research/mormonpdf/blessingsbyjssr.pdf" TargetMode="External"/><Relationship Id="rId220" Type="http://schemas.openxmlformats.org/officeDocument/2006/relationships/hyperlink" Target="http://journalofdiscourses.com/18/24" TargetMode="External"/><Relationship Id="rId221" Type="http://schemas.openxmlformats.org/officeDocument/2006/relationships/hyperlink" Target="http://digital.lib.usu.edu/cdm/ref/collection/Diaries/id/16202" TargetMode="External"/><Relationship Id="rId222" Type="http://schemas.openxmlformats.org/officeDocument/2006/relationships/hyperlink" Target="http://en.wikipedia.org/wiki/Orson_Pratt" TargetMode="External"/><Relationship Id="rId223" Type="http://schemas.openxmlformats.org/officeDocument/2006/relationships/hyperlink" Target="http://en.fairmormon.org/Journal_of_Discourses/19/2" TargetMode="External"/><Relationship Id="rId224" Type="http://schemas.openxmlformats.org/officeDocument/2006/relationships/hyperlink" Target="http://visionsandtribulation.blogspot.com/search/label/New%20Civil%20War%20US" TargetMode="External"/><Relationship Id="rId225" Type="http://schemas.openxmlformats.org/officeDocument/2006/relationships/hyperlink" Target="https://www.lds.org/scriptures/dc-testament/dc/84.1-5,31,32?lang=eng#1" TargetMode="External"/><Relationship Id="rId226" Type="http://schemas.openxmlformats.org/officeDocument/2006/relationships/hyperlink" Target="http://books.google.com/books?id=sgsDAAAAQAAJ&amp;pg=PA289#v=onepage&amp;q&amp;f=false" TargetMode="External"/><Relationship Id="rId227" Type="http://schemas.openxmlformats.org/officeDocument/2006/relationships/hyperlink" Target="https://www.lds.org/scriptures/dc-testament/dc/84.1-5,31,32?lang=eng#1" TargetMode="External"/><Relationship Id="rId228" Type="http://schemas.openxmlformats.org/officeDocument/2006/relationships/hyperlink" Target="https://www.dialoguejournal.com/wp-content/uploads/sbi/articles/Dialogue_V24N03_45.pdf" TargetMode="External"/><Relationship Id="rId229" Type="http://schemas.openxmlformats.org/officeDocument/2006/relationships/hyperlink" Target="http://signaturebookslibrary.org/?p=5708" TargetMode="External"/><Relationship Id="rId134" Type="http://schemas.openxmlformats.org/officeDocument/2006/relationships/hyperlink" Target="http://www.centerplace.org/history/ts/v2n15.htm" TargetMode="External"/><Relationship Id="rId135" Type="http://schemas.openxmlformats.org/officeDocument/2006/relationships/hyperlink" Target="http://www.boap.org/LDS/Joseph-Smith/Teachings/T5.html" TargetMode="External"/><Relationship Id="rId136" Type="http://schemas.openxmlformats.org/officeDocument/2006/relationships/hyperlink" Target="http://www.centerplace.org/history/ts/v3n10.htm" TargetMode="External"/><Relationship Id="rId137" Type="http://schemas.openxmlformats.org/officeDocument/2006/relationships/hyperlink" Target="https://www.lds.org/scriptures/pgp/a-of-f/1.10?lang=eng#9" TargetMode="External"/><Relationship Id="rId138" Type="http://schemas.openxmlformats.org/officeDocument/2006/relationships/hyperlink" Target="http://en.wikipedia.org/wiki/Freeman_Nickerson" TargetMode="External"/><Relationship Id="rId139" Type="http://schemas.openxmlformats.org/officeDocument/2006/relationships/hyperlink" Target="http://www.centerplace.org/history/ts/v3n14.htm" TargetMode="External"/><Relationship Id="rId285" Type="http://schemas.openxmlformats.org/officeDocument/2006/relationships/hyperlink" Target="https://www.lds.org/scriptures/dc-testament/dc/84.1-5,31,32?lang=eng#1" TargetMode="External"/><Relationship Id="rId286" Type="http://schemas.openxmlformats.org/officeDocument/2006/relationships/hyperlink" Target="http://en.fairmormon.org/Joseph_Smith/Alleged_false_prophecies/Second_Coming_to_be_in_1890" TargetMode="External"/><Relationship Id="rId287" Type="http://schemas.openxmlformats.org/officeDocument/2006/relationships/hyperlink" Target="http://www.shields-research.org/General/LDS_Leaders/1stPres/Joseph_Smith/56_Year.htm#2" TargetMode="External"/><Relationship Id="rId288" Type="http://schemas.openxmlformats.org/officeDocument/2006/relationships/hyperlink" Target="http://signaturebooks.com/2010/11/excerpts-elder-statesman/" TargetMode="External"/><Relationship Id="rId289" Type="http://schemas.openxmlformats.org/officeDocument/2006/relationships/hyperlink" Target="http://visionsandtribulation.blogspot.com/p/a-vision-of-president-john-taylor-1951.html" TargetMode="External"/><Relationship Id="rId310" Type="http://schemas.openxmlformats.org/officeDocument/2006/relationships/hyperlink" Target="https://www.lds.org/general-conference/2001/10/the-times-in-which-we-live?lang=eng" TargetMode="External"/><Relationship Id="rId311" Type="http://schemas.openxmlformats.org/officeDocument/2006/relationships/hyperlink" Target="https://www.lds.org/general-conference/2004/04/the-dawning-of-a-brighter-day?lang=eng" TargetMode="External"/><Relationship Id="rId312" Type="http://schemas.openxmlformats.org/officeDocument/2006/relationships/hyperlink" Target="https://www.lds.org/scriptures/dc-testament/dc/1.35?lang=eng" TargetMode="External"/><Relationship Id="rId313" Type="http://schemas.openxmlformats.org/officeDocument/2006/relationships/hyperlink" Target="https://www.lds.org/scriptures/dc-testament/dc/88.91?lang=eng" TargetMode="External"/><Relationship Id="rId314" Type="http://schemas.openxmlformats.org/officeDocument/2006/relationships/hyperlink" Target="https://www.lds.org/general-conference/2004/04/preparation-for-the-second-coming?lang=eng" TargetMode="External"/><Relationship Id="rId315" Type="http://schemas.openxmlformats.org/officeDocument/2006/relationships/hyperlink" Target="https://www.lds.org/general-conference/2008/04/examples-of-righteousness?lang=eng" TargetMode="External"/><Relationship Id="rId316" Type="http://schemas.openxmlformats.org/officeDocument/2006/relationships/hyperlink" Target="https://www.lds.org/scriptures/nt/1-pet/2.9?lang=eng#8" TargetMode="External"/><Relationship Id="rId317" Type="http://schemas.openxmlformats.org/officeDocument/2006/relationships/hyperlink" Target="https://www.youtube.com/watch?v=ehD390q9G3k" TargetMode="External"/><Relationship Id="rId318" Type="http://schemas.openxmlformats.org/officeDocument/2006/relationships/hyperlink" Target="https://www.youtube.com/watch?v=IqaesQ2EE8w" TargetMode="External"/><Relationship Id="rId319" Type="http://schemas.openxmlformats.org/officeDocument/2006/relationships/hyperlink" Target="https://books.google.com/books?id=2myR_qjAl6kC&amp;pg=PA51&amp;lpg=PA51&amp;dq=Daniel+H.+Wells+second+coming&amp;source=bl&amp;ots=M-u5qL-u4f&amp;sig=K0Xtiluf0fEptnfZz8XSLz-b_yY&amp;hl=en&amp;sa=X&amp;ei=lA-vVKnUNoLpoAS1w4KwDw&amp;ved=0CDwQ6AEwBQ#v=onepage&amp;q=Daniel%20H.%20Wells%20second%20coming&amp;f=false" TargetMode="External"/><Relationship Id="rId370" Type="http://schemas.openxmlformats.org/officeDocument/2006/relationships/footer" Target="footer2.xml"/><Relationship Id="rId371" Type="http://schemas.openxmlformats.org/officeDocument/2006/relationships/fontTable" Target="fontTable.xml"/><Relationship Id="rId372" Type="http://schemas.openxmlformats.org/officeDocument/2006/relationships/theme" Target="theme/theme1.xml"/><Relationship Id="rId290" Type="http://schemas.openxmlformats.org/officeDocument/2006/relationships/hyperlink" Target="http://visionsandtribulation.blogspot.com/search/label/New%20Civil%20War%20US" TargetMode="External"/><Relationship Id="rId291" Type="http://schemas.openxmlformats.org/officeDocument/2006/relationships/hyperlink" Target="http://scriptures.byu.edu/gettalk.php?ID=1378" TargetMode="External"/><Relationship Id="rId292" Type="http://schemas.openxmlformats.org/officeDocument/2006/relationships/hyperlink" Target="https://www.lds.org/manual/primary-5-doctrine-and-covenants-and-church-history/lesson-21-joseph-smith-is-tarred-and-feathered?lang=eng" TargetMode="External"/><Relationship Id="rId293" Type="http://schemas.openxmlformats.org/officeDocument/2006/relationships/hyperlink" Target="http://www.mormondialogue.org/topic/57996-why-was-joseph-smith-really-tarred-and-feathered/" TargetMode="External"/><Relationship Id="rId294" Type="http://schemas.openxmlformats.org/officeDocument/2006/relationships/hyperlink" Target="http://www.dialoguejournal.com/wp-content/uploads/sbi/articles/Dialogue_V17N03_89.pdf" TargetMode="External"/><Relationship Id="rId295" Type="http://schemas.openxmlformats.org/officeDocument/2006/relationships/hyperlink" Target="https://www.lds.org/scriptures/nt/2-pet/1.19-21?lang=eng" TargetMode="External"/><Relationship Id="rId296" Type="http://schemas.openxmlformats.org/officeDocument/2006/relationships/hyperlink" Target="https://www.lds.org/scriptures/ot/isa/46.10?lang=eng" TargetMode="External"/><Relationship Id="rId40" Type="http://schemas.openxmlformats.org/officeDocument/2006/relationships/hyperlink" Target="https://www.lds.org/scriptures/dc-testament/dc/1.37-38?lang=eng#36" TargetMode="External"/><Relationship Id="rId41" Type="http://schemas.openxmlformats.org/officeDocument/2006/relationships/hyperlink" Target="https://www.lds.org/scriptures/dc-testament/dc/133.17,18?lang=eng#16" TargetMode="External"/><Relationship Id="rId42" Type="http://schemas.openxmlformats.org/officeDocument/2006/relationships/hyperlink" Target="https://www.lds.org/scriptures/dc-testament/dc/73?lang=eng" TargetMode="External"/><Relationship Id="rId43" Type="http://schemas.openxmlformats.org/officeDocument/2006/relationships/hyperlink" Target="http://www.centerplace.org/history/ems/v1n02.htm" TargetMode="External"/><Relationship Id="rId44" Type="http://schemas.openxmlformats.org/officeDocument/2006/relationships/hyperlink" Target="http://mit.irr.org/files/joseph-smiths-missouri-temple-prophecy.pdf" TargetMode="External"/><Relationship Id="rId45" Type="http://schemas.openxmlformats.org/officeDocument/2006/relationships/hyperlink" Target="https://www.lds.org/scriptures/dc-testament/dc/84.1-5,31,32?lang=eng#1" TargetMode="External"/><Relationship Id="rId46" Type="http://schemas.openxmlformats.org/officeDocument/2006/relationships/hyperlink" Target="https://www.lds.org/scriptures/dc-testament/dc/1.37-39?lang=eng" TargetMode="External"/><Relationship Id="rId47" Type="http://schemas.openxmlformats.org/officeDocument/2006/relationships/hyperlink" Target="https://www.lds.org/scriptures/ot/mal/3.1-2?lang=eng" TargetMode="External"/><Relationship Id="rId48" Type="http://schemas.openxmlformats.org/officeDocument/2006/relationships/hyperlink" Target="http://journalofdiscourses.com/10/63" TargetMode="External"/><Relationship Id="rId49" Type="http://schemas.openxmlformats.org/officeDocument/2006/relationships/hyperlink" Target="https://www.lds.org/scriptures/dc-testament/dc/57.1-3?lang=eng" TargetMode="External"/><Relationship Id="rId297" Type="http://schemas.openxmlformats.org/officeDocument/2006/relationships/hyperlink" Target="https://www.lds.org/ensign/1979/08/the-debate-is-over?lang=eng" TargetMode="External"/><Relationship Id="rId298" Type="http://schemas.openxmlformats.org/officeDocument/2006/relationships/hyperlink" Target="http://speeches.byu.edu/?act=viewitem&amp;id=89" TargetMode="External"/><Relationship Id="rId299" Type="http://schemas.openxmlformats.org/officeDocument/2006/relationships/hyperlink" Target="http://speeches.byu.edu/?act=viewitem&amp;id=92" TargetMode="External"/><Relationship Id="rId140" Type="http://schemas.openxmlformats.org/officeDocument/2006/relationships/hyperlink" Target="http://en.wikipedia.org/wiki/Freeman_Nickerson" TargetMode="External"/><Relationship Id="rId141" Type="http://schemas.openxmlformats.org/officeDocument/2006/relationships/hyperlink" Target="http://www.centerplace.org/history/ts/v3n14.htm" TargetMode="External"/><Relationship Id="rId142" Type="http://schemas.openxmlformats.org/officeDocument/2006/relationships/hyperlink" Target="http://en.wikipedia.org/wiki/George_J._Adams" TargetMode="External"/><Relationship Id="rId143" Type="http://schemas.openxmlformats.org/officeDocument/2006/relationships/hyperlink" Target="http://www.centerplace.org/history/ts/v3n17.htm" TargetMode="External"/><Relationship Id="rId144" Type="http://schemas.openxmlformats.org/officeDocument/2006/relationships/hyperlink" Target="http://en.wikipedia.org/wiki/John_P._Greene" TargetMode="External"/><Relationship Id="rId145" Type="http://schemas.openxmlformats.org/officeDocument/2006/relationships/hyperlink" Target="http://www.centerplace.org/history/ts/v4n03.htm" TargetMode="External"/><Relationship Id="rId146" Type="http://schemas.openxmlformats.org/officeDocument/2006/relationships/hyperlink" Target="http://en.wikipedia.org/wiki/Death_of_Joseph_Smith" TargetMode="External"/><Relationship Id="rId147" Type="http://schemas.openxmlformats.org/officeDocument/2006/relationships/hyperlink" Target="http://en.wikipedia.org/wiki/John_P._Greene" TargetMode="External"/><Relationship Id="rId148" Type="http://schemas.openxmlformats.org/officeDocument/2006/relationships/hyperlink" Target="http://en.wikipedia.org/wiki/James_Strang" TargetMode="External"/><Relationship Id="rId149" Type="http://schemas.openxmlformats.org/officeDocument/2006/relationships/hyperlink" Target="http://en.wikipedia.org/wiki/Succession_crisis_(Latter_Day_Saints)" TargetMode="External"/><Relationship Id="rId230" Type="http://schemas.openxmlformats.org/officeDocument/2006/relationships/hyperlink" Target="http://signaturebookslibrary.org/?p=5708" TargetMode="External"/><Relationship Id="rId231" Type="http://schemas.openxmlformats.org/officeDocument/2006/relationships/hyperlink" Target="http://signaturebookslibrary.org/?p=5708" TargetMode="External"/><Relationship Id="rId232" Type="http://schemas.openxmlformats.org/officeDocument/2006/relationships/hyperlink" Target="http://signaturebookslibrary.org/?p=5708" TargetMode="External"/><Relationship Id="rId233" Type="http://schemas.openxmlformats.org/officeDocument/2006/relationships/hyperlink" Target="http://jod.mrm.org/21/121" TargetMode="External"/><Relationship Id="rId234" Type="http://schemas.openxmlformats.org/officeDocument/2006/relationships/hyperlink" Target="http://signaturebookslibrary.org/?p=5708" TargetMode="External"/><Relationship Id="rId235" Type="http://schemas.openxmlformats.org/officeDocument/2006/relationships/hyperlink" Target="http://signaturebookslibrary.org/?p=5708" TargetMode="External"/><Relationship Id="rId236" Type="http://schemas.openxmlformats.org/officeDocument/2006/relationships/hyperlink" Target="http://journalofdiscourses.com/23" TargetMode="External"/><Relationship Id="rId237" Type="http://schemas.openxmlformats.org/officeDocument/2006/relationships/hyperlink" Target="http://rationalfaiths.com/even-fifty-six-years-wind-scene/" TargetMode="External"/><Relationship Id="rId238" Type="http://schemas.openxmlformats.org/officeDocument/2006/relationships/hyperlink" Target="https://www.dialoguejournal.com/wp-content/uploads/sbi/articles/Dialogue_V24N03_45.pdf" TargetMode="External"/><Relationship Id="rId239" Type="http://schemas.openxmlformats.org/officeDocument/2006/relationships/hyperlink" Target="http://www.boap.org/LDS/Early-Saints/MThomas.html" TargetMode="External"/><Relationship Id="rId320" Type="http://schemas.openxmlformats.org/officeDocument/2006/relationships/hyperlink" Target="https://www.lds.org/topics/plural-marriage-and-families-in-early-utah" TargetMode="External"/><Relationship Id="rId321" Type="http://schemas.openxmlformats.org/officeDocument/2006/relationships/hyperlink" Target="http://en.wikipedia.org/wiki/Second_Coming_(LDS_Church)" TargetMode="External"/><Relationship Id="rId322" Type="http://schemas.openxmlformats.org/officeDocument/2006/relationships/hyperlink" Target="https://www.lds.org/topics/second-coming-of-jesus-christ" TargetMode="External"/><Relationship Id="rId323" Type="http://schemas.openxmlformats.org/officeDocument/2006/relationships/hyperlink" Target="https://www.lds.org/scriptures/nt/matt/7.15-20?lang=eng#14" TargetMode="External"/><Relationship Id="rId324" Type="http://schemas.openxmlformats.org/officeDocument/2006/relationships/hyperlink" Target="https://www.lds.org/scriptures/nt/2-cor/11.4-15?lang=eng" TargetMode="External"/><Relationship Id="rId325" Type="http://schemas.openxmlformats.org/officeDocument/2006/relationships/hyperlink" Target="https://www.lds.org/scriptures/nt/gal/1.6-9?lang=eng#5" TargetMode="External"/><Relationship Id="rId326" Type="http://schemas.openxmlformats.org/officeDocument/2006/relationships/hyperlink" Target="https://www.lds.org/scriptures/nt/1-tim/4.1?lang=eng#primary" TargetMode="External"/><Relationship Id="rId327" Type="http://schemas.openxmlformats.org/officeDocument/2006/relationships/hyperlink" Target="https://www.lds.org/scriptures/nt/2-pet/2.1-3?lang=eng#primary" TargetMode="External"/><Relationship Id="rId328" Type="http://schemas.openxmlformats.org/officeDocument/2006/relationships/hyperlink" Target="https://www.lds.org/scriptures/nt/1-jn/4.1?lang=eng#primary" TargetMode="External"/><Relationship Id="rId329" Type="http://schemas.openxmlformats.org/officeDocument/2006/relationships/hyperlink" Target="https://www.lds.org/scriptures/nt/john/16.33" TargetMode="External"/><Relationship Id="rId50" Type="http://schemas.openxmlformats.org/officeDocument/2006/relationships/hyperlink" Target="http://www.truthnet.org/Mormon/Mormonismunveiled/1smith_harris.htm" TargetMode="External"/><Relationship Id="rId51" Type="http://schemas.openxmlformats.org/officeDocument/2006/relationships/hyperlink" Target="http://www.truthnet.org/Mormon/Mormonismunveiled/" TargetMode="External"/><Relationship Id="rId52" Type="http://schemas.openxmlformats.org/officeDocument/2006/relationships/hyperlink" Target="https://www.lds.org/scriptures/dc-testament/dc/87.8?lang=eng" TargetMode="External"/><Relationship Id="rId53" Type="http://schemas.openxmlformats.org/officeDocument/2006/relationships/hyperlink" Target="http://www.utlm.org/onlinebooks/changech14.htm" TargetMode="External"/><Relationship Id="rId54" Type="http://schemas.openxmlformats.org/officeDocument/2006/relationships/hyperlink" Target="http://josephsmithpapers.org/paperSummary/revelation-25-december-1832-dc-87#!/paperSummary/revelation-25-december-1832-dc-87&amp;p=1" TargetMode="External"/><Relationship Id="rId55" Type="http://schemas.openxmlformats.org/officeDocument/2006/relationships/hyperlink" Target="https://www.lds.org/scriptures/dc-testament/dc/88.86-116?lang=eng" TargetMode="External"/><Relationship Id="rId56" Type="http://schemas.openxmlformats.org/officeDocument/2006/relationships/hyperlink" Target="http://books.google.com/books?id=hVYoAAAAYAAJ&amp;pg=PA25&amp;lpg=PA25&amp;dq=N.+E.+Seaton,+Esq.,+editor+of+the&amp;source=bl&amp;ots=csUcbfWlyJ&amp;sig=BTX0j3c7vgc9nOV1cfrB1TNIxOI&amp;hl=en&amp;sa=X&amp;ei=9AaGVMTLFMLuoATlq4GwBA&amp;ved=0CCsQ6AEwAw#v=onepage&amp;q=N.%20E.%20Seaton%2C%20Esq.%2C%20editor%20of%20the&amp;f=false" TargetMode="External"/><Relationship Id="rId57" Type="http://schemas.openxmlformats.org/officeDocument/2006/relationships/hyperlink" Target="http://www.boap.org/LDS/History/History_of_the_Church/Vol_1" TargetMode="External"/><Relationship Id="rId58" Type="http://schemas.openxmlformats.org/officeDocument/2006/relationships/hyperlink" Target="http://www.boap.org/LDS/History/History_of_the_Church/Vol_1" TargetMode="External"/><Relationship Id="rId59" Type="http://schemas.openxmlformats.org/officeDocument/2006/relationships/hyperlink" Target="http://www.wivesofjosephsmith.org/" TargetMode="External"/><Relationship Id="rId150" Type="http://schemas.openxmlformats.org/officeDocument/2006/relationships/hyperlink" Target="http://en.wikipedia.org/wiki/Church_of_Jesus_Christ_of_Latter_Day_Saints_(Strangite)" TargetMode="External"/><Relationship Id="rId151" Type="http://schemas.openxmlformats.org/officeDocument/2006/relationships/hyperlink" Target="http://en.wikipedia.org/wiki/John_P._Greene" TargetMode="External"/><Relationship Id="rId152" Type="http://schemas.openxmlformats.org/officeDocument/2006/relationships/hyperlink" Target="http://en.wikipedia.org/wiki/Orson_Spencer" TargetMode="External"/><Relationship Id="rId153" Type="http://schemas.openxmlformats.org/officeDocument/2006/relationships/hyperlink" Target="http://en.wikipedia.org/wiki/Orson_Spencer" TargetMode="External"/><Relationship Id="rId154" Type="http://schemas.openxmlformats.org/officeDocument/2006/relationships/hyperlink" Target="http://www.centerplace.org/history/ts/v4n04.htm" TargetMode="External"/><Relationship Id="rId155" Type="http://schemas.openxmlformats.org/officeDocument/2006/relationships/hyperlink" Target="http://www.centerplace.org/history/ts/v4n13.htm" TargetMode="External"/><Relationship Id="rId156" Type="http://schemas.openxmlformats.org/officeDocument/2006/relationships/hyperlink" Target="http://www.centerplace.org/history/ts/v4n08.htm" TargetMode="External"/><Relationship Id="rId157" Type="http://schemas.openxmlformats.org/officeDocument/2006/relationships/hyperlink" Target="https://www.lds.org/scriptures/dc-testament/dc/130.14-17?lang=eng" TargetMode="External"/><Relationship Id="rId158" Type="http://schemas.openxmlformats.org/officeDocument/2006/relationships/hyperlink" Target="http://josephsmithpapers.org/paperSummary/journal-december-1842-june-1844-book-2-10-march-1843-14-july-1843#!/paperSummary/journal-december-1842-june-1844-book-2-10-march-1843-14-july-1843&amp;p=81" TargetMode="External"/><Relationship Id="rId159" Type="http://schemas.openxmlformats.org/officeDocument/2006/relationships/hyperlink" Target="https://www.lds.org/scriptures/dc-testament/dc/130.6-11?lang=eng" TargetMode="External"/><Relationship Id="rId240" Type="http://schemas.openxmlformats.org/officeDocument/2006/relationships/hyperlink" Target="https://www.lds.org/scriptures/dc-testament/dc/130.14-19?lang=eng" TargetMode="External"/><Relationship Id="rId241" Type="http://schemas.openxmlformats.org/officeDocument/2006/relationships/hyperlink" Target="http://en.wikipedia.org/wiki/Edmunds%E2%80%93Tucker_Act" TargetMode="External"/><Relationship Id="rId242" Type="http://schemas.openxmlformats.org/officeDocument/2006/relationships/hyperlink" Target="https://www.dialoguejournal.com/wp-content/uploads/sbi/articles/Dialogue_V24N03_45.pdf" TargetMode="External"/><Relationship Id="rId243" Type="http://schemas.openxmlformats.org/officeDocument/2006/relationships/hyperlink" Target="https://www.lds.org/manual/teachings-of-presidents-of-the-church-lorenzo-snow/chapter-24-reflections-on-the-mission-of-jesus-christ?lang=eng&amp;clang=ase" TargetMode="External"/><Relationship Id="rId244" Type="http://schemas.openxmlformats.org/officeDocument/2006/relationships/hyperlink" Target="https://www.lds.org/manual/teachings-of-presidents-of-the-church-lorenzo-snow/chapter-24-reflections-on-the-mission-of-jesus-christ?lang=eng&amp;clang=ase" TargetMode="External"/><Relationship Id="rId245" Type="http://schemas.openxmlformats.org/officeDocument/2006/relationships/hyperlink" Target="https://www.sunstonemagazine.com/pdf/037-8-27-35.pdf" TargetMode="External"/><Relationship Id="rId246" Type="http://schemas.openxmlformats.org/officeDocument/2006/relationships/hyperlink" Target="https://www.dialoguejournal.com/wp-content/uploads/sbi/articles/Dialogue_V18N01_11.pdf" TargetMode="External"/><Relationship Id="rId247" Type="http://schemas.openxmlformats.org/officeDocument/2006/relationships/hyperlink" Target="http://digitalcommons.usu.edu/cgi/viewcontent.cgi?article=1027&amp;context=mormonhistory" TargetMode="External"/><Relationship Id="rId248" Type="http://schemas.openxmlformats.org/officeDocument/2006/relationships/hyperlink" Target="https://www.lds.org/manual/presidents-of-the-church-student-manual/wilford-woodruff-fourth-president-of-the-church?lang=eng" TargetMode="External"/><Relationship Id="rId249" Type="http://schemas.openxmlformats.org/officeDocument/2006/relationships/hyperlink" Target="http://chroniclingamerica.loc.gov/lccn/sn83045555/1890-01-24/ed-1/seq-2/#date1=1889&amp;index=0&amp;rows=20&amp;words=Moody+Mr&amp;searchType=basic&amp;sequence=0&amp;state=Utah&amp;date2=1890&amp;proxtext=Mr.+Moody&amp;y=10&amp;x=13&amp;dateFilterType=yearRange&amp;page=1" TargetMode="External"/><Relationship Id="rId330" Type="http://schemas.openxmlformats.org/officeDocument/2006/relationships/hyperlink" Target="https://www.lds.org/scriptures/nt/john/16.12-14?lang=eng" TargetMode="External"/><Relationship Id="rId331" Type="http://schemas.openxmlformats.org/officeDocument/2006/relationships/hyperlink" Target="https://www.lds.org/scriptures/ot/deut/18.20-22?lang=eng" TargetMode="External"/><Relationship Id="rId332" Type="http://schemas.openxmlformats.org/officeDocument/2006/relationships/hyperlink" Target="http://en.wikipedia.org/wiki/Commune_(intentional_community)" TargetMode="External"/><Relationship Id="rId333" Type="http://schemas.openxmlformats.org/officeDocument/2006/relationships/hyperlink" Target="http://en.wikipedia.org/wiki/Harmony_Society" TargetMode="External"/><Relationship Id="rId334" Type="http://schemas.openxmlformats.org/officeDocument/2006/relationships/hyperlink" Target="http://en.wikipedia.org/wiki/Celibacy" TargetMode="External"/><Relationship Id="rId335" Type="http://schemas.openxmlformats.org/officeDocument/2006/relationships/hyperlink" Target="http://en.wikipedia.org/wiki/Millennialism" TargetMode="External"/><Relationship Id="rId336" Type="http://schemas.openxmlformats.org/officeDocument/2006/relationships/hyperlink" Target="http://en.wikipedia.org/wiki/Second_Coming" TargetMode="External"/><Relationship Id="rId337" Type="http://schemas.openxmlformats.org/officeDocument/2006/relationships/hyperlink" Target="http://en.wikipedia.org/wiki/Woman_of_the_Apocalypse" TargetMode="External"/><Relationship Id="rId338" Type="http://schemas.openxmlformats.org/officeDocument/2006/relationships/hyperlink" Target="http://en.wikipedia.org/wiki/Christ" TargetMode="External"/><Relationship Id="rId339" Type="http://schemas.openxmlformats.org/officeDocument/2006/relationships/hyperlink" Target="http://en.wikipedia.org/wiki/Millennialism" TargetMode="External"/><Relationship Id="rId60" Type="http://schemas.openxmlformats.org/officeDocument/2006/relationships/hyperlink" Target="https://www.lds.org/scriptures/dc-testament/dc/132" TargetMode="External"/><Relationship Id="rId61" Type="http://schemas.openxmlformats.org/officeDocument/2006/relationships/hyperlink" Target="http://user.xmission.com/~research/mormonpdf/blessingsjssrindex.pdf" TargetMode="External"/><Relationship Id="rId62" Type="http://schemas.openxmlformats.org/officeDocument/2006/relationships/hyperlink" Target="http://www.centerplace.org/history/ems/v1n08.htm" TargetMode="External"/><Relationship Id="rId63" Type="http://schemas.openxmlformats.org/officeDocument/2006/relationships/hyperlink" Target="http://www.boap.org/LDS/Early-Saints/PPPratt.html" TargetMode="External"/><Relationship Id="rId64" Type="http://schemas.openxmlformats.org/officeDocument/2006/relationships/hyperlink" Target="https://www.lds.org/scriptures/dc-testament/dc/62.6?lang=eng" TargetMode="External"/><Relationship Id="rId65" Type="http://schemas.openxmlformats.org/officeDocument/2006/relationships/hyperlink" Target="https://www.lds.org/scriptures/dc-testament/dc/101.16,17,20-23?lang=eng#16" TargetMode="External"/><Relationship Id="rId66" Type="http://schemas.openxmlformats.org/officeDocument/2006/relationships/hyperlink" Target="http://journalofdiscourses.com/2/40" TargetMode="External"/><Relationship Id="rId67" Type="http://schemas.openxmlformats.org/officeDocument/2006/relationships/hyperlink" Target="http://josephsmithpapers.org/paperSummary/blessing-for-hyrum-smith-circa-15-28-september-1835" TargetMode="External"/><Relationship Id="rId68" Type="http://schemas.openxmlformats.org/officeDocument/2006/relationships/hyperlink" Target="http://law2.umkc.edu/faculty/projects/ftrials/carthage/carthagehome.html" TargetMode="External"/><Relationship Id="rId69" Type="http://schemas.openxmlformats.org/officeDocument/2006/relationships/hyperlink" Target="http://josephsmithpapers.org/paperSummary/book-of-commandments-1833?locale=eng&amp;p=5" TargetMode="External"/><Relationship Id="rId160" Type="http://schemas.openxmlformats.org/officeDocument/2006/relationships/hyperlink" Target="https://www.lds.org/scriptures/dc-testament/dc/130.14-17?lang=eng" TargetMode="External"/><Relationship Id="rId161" Type="http://schemas.openxmlformats.org/officeDocument/2006/relationships/hyperlink" Target="http://www.boap.org/LDS/History/History_of_the_Church/Vol_V" TargetMode="External"/><Relationship Id="rId162" Type="http://schemas.openxmlformats.org/officeDocument/2006/relationships/hyperlink" Target="http://en.wikipedia.org/wiki/List_of_prophecies_of_Joseph_Smith" TargetMode="External"/><Relationship Id="rId163" Type="http://schemas.openxmlformats.org/officeDocument/2006/relationships/hyperlink" Target="http://en.wikipedia.org/wiki/Franklin_D._Richards_(Mormon_apostle)" TargetMode="External"/><Relationship Id="rId164" Type="http://schemas.openxmlformats.org/officeDocument/2006/relationships/hyperlink" Target="http://www.boap.org/LDS/Parallel/1843/6Apr43(2).html#N_2_" TargetMode="External"/><Relationship Id="rId165" Type="http://schemas.openxmlformats.org/officeDocument/2006/relationships/hyperlink" Target="http://josephsmithpapers.org/paperSummary/journal-december-1842-june-1844-book-2-10-march-1843-14-july-1843" TargetMode="External"/><Relationship Id="rId166" Type="http://schemas.openxmlformats.org/officeDocument/2006/relationships/hyperlink" Target="http://josephsmithpapers.org/paperSummary/journal-december-1842-june-1844-book-2-10-march-1843-14-july-1843" TargetMode="External"/><Relationship Id="rId167" Type="http://schemas.openxmlformats.org/officeDocument/2006/relationships/hyperlink" Target="http://josephsmithpapers.org/paperSummary/journal-december-1842-june-1844-book-2-10-march-1843-14-july-1843" TargetMode="External"/><Relationship Id="rId168" Type="http://schemas.openxmlformats.org/officeDocument/2006/relationships/hyperlink" Target="http://josephsmithpapers.org/paperSummary/journal-december-1842-june-1844-book-2-10-march-1843-14-july-1843" TargetMode="External"/><Relationship Id="rId169" Type="http://schemas.openxmlformats.org/officeDocument/2006/relationships/hyperlink" Target="http://josephsmithpapers.org/paperSummary/journal-december-1842-june-1844-book-2-10-march-1843-14-july-1843#!/paperSummary/journal-december-1842-june-1844-book-2-10-march-1843-14-july-1843&amp;p=2" TargetMode="External"/><Relationship Id="rId250" Type="http://schemas.openxmlformats.org/officeDocument/2006/relationships/hyperlink" Target="https://www.lds.org/scriptures/dc-testament/dc/84.1-5,31,32?lang=eng#1" TargetMode="External"/><Relationship Id="rId251" Type="http://schemas.openxmlformats.org/officeDocument/2006/relationships/hyperlink" Target="http://digitalcommons.usu.edu/cgi/viewcontent.cgi?article=1027&amp;context=mormonhistory" TargetMode="External"/><Relationship Id="rId252" Type="http://schemas.openxmlformats.org/officeDocument/2006/relationships/hyperlink" Target="http://digitalcommons.usu.edu/cgi/viewcontent.cgi?article=1027&amp;context=mormonhistory" TargetMode="External"/><Relationship Id="rId253" Type="http://schemas.openxmlformats.org/officeDocument/2006/relationships/hyperlink" Target="http://chroniclingamerica.loc.gov/lccn/sn83045555/1890-10-06/ed-1/seq-2/" TargetMode="External"/><Relationship Id="rId254" Type="http://schemas.openxmlformats.org/officeDocument/2006/relationships/hyperlink" Target="http://chroniclingamerica.loc.gov/lccn/sn83045555/1890-10-06/ed-1/seq-3/" TargetMode="External"/><Relationship Id="rId255" Type="http://schemas.openxmlformats.org/officeDocument/2006/relationships/hyperlink" Target="http://heritage.uen.org/resources/Wcd6fb3d6206c9.htm" TargetMode="External"/><Relationship Id="rId256" Type="http://schemas.openxmlformats.org/officeDocument/2006/relationships/hyperlink" Target="https://www.lds.org/scriptures/dc-testament/dc/57.1-3?lang=eng" TargetMode="External"/><Relationship Id="rId257" Type="http://schemas.openxmlformats.org/officeDocument/2006/relationships/hyperlink" Target="https://history.lds.org/overlandtravels/companies/250/charles-c-rich-company-1847" TargetMode="External"/><Relationship Id="rId258" Type="http://schemas.openxmlformats.org/officeDocument/2006/relationships/hyperlink" Target="https://www.lds.org/scriptures/dc-testament/dc/97.21-22,25,27?lang=eng" TargetMode="External"/><Relationship Id="rId259" Type="http://schemas.openxmlformats.org/officeDocument/2006/relationships/hyperlink" Target="http://chroniclingamerica.loc.gov/lccn/sn83045555/1890-10-22/ed-1/seq-2/" TargetMode="External"/><Relationship Id="rId340" Type="http://schemas.openxmlformats.org/officeDocument/2006/relationships/hyperlink" Target="http://en.wikipedia.org/wiki/Jesus" TargetMode="External"/><Relationship Id="rId341" Type="http://schemas.openxmlformats.org/officeDocument/2006/relationships/hyperlink" Target="http://en.wikipedia.org/wiki/Christ" TargetMode="External"/><Relationship Id="rId342" Type="http://schemas.openxmlformats.org/officeDocument/2006/relationships/hyperlink" Target="http://en.wikipedia.org/wiki/Commune_(intentional_community)" TargetMode="External"/><Relationship Id="rId343" Type="http://schemas.openxmlformats.org/officeDocument/2006/relationships/hyperlink" Target="http://en.wikipedia.org/wiki/Acts_of_the_Apostles" TargetMode="External"/><Relationship Id="rId344" Type="http://schemas.openxmlformats.org/officeDocument/2006/relationships/hyperlink" Target="http://en.wikipedia.org/wiki/Christian_communism" TargetMode="External"/><Relationship Id="rId100" Type="http://schemas.openxmlformats.org/officeDocument/2006/relationships/hyperlink" Target="http://user.xmission.com/~research/mormonpdf/blessingsbyjssr.pdf" TargetMode="External"/><Relationship Id="rId101" Type="http://schemas.openxmlformats.org/officeDocument/2006/relationships/hyperlink" Target="http://en.wikipedia.org/wiki/Zebedee_Coltrin" TargetMode="External"/><Relationship Id="rId102" Type="http://schemas.openxmlformats.org/officeDocument/2006/relationships/hyperlink" Target="http://en.wikipedia.org/wiki/Zebedee_Coltrin" TargetMode="External"/><Relationship Id="rId103" Type="http://schemas.openxmlformats.org/officeDocument/2006/relationships/hyperlink" Target="http://www.ristow.us/foswiki/pub/Genealogy/WilfordWoodruffsJournalKrautsPioneerPress/Woodruff_Wilfords_Journal_-_Krauts_Pioneer_Press.pdf" TargetMode="External"/><Relationship Id="rId104" Type="http://schemas.openxmlformats.org/officeDocument/2006/relationships/hyperlink" Target="http://en.wikipedia.org/wiki/Dean_C._Jessee" TargetMode="External"/><Relationship Id="rId105" Type="http://schemas.openxmlformats.org/officeDocument/2006/relationships/hyperlink" Target="http://user.xmission.com/~research/mormonpdf/blessingsbyjss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39216</Words>
  <Characters>223537</Characters>
  <Application>Microsoft Macintosh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rising generation who shall not taste death till Christ comes</vt:lpstr>
    </vt:vector>
  </TitlesOfParts>
  <Company/>
  <LinksUpToDate>false</LinksUpToDate>
  <CharactersWithSpaces>262229</CharactersWithSpaces>
  <SharedDoc>false</SharedDoc>
  <HLinks>
    <vt:vector size="2190" baseType="variant">
      <vt:variant>
        <vt:i4>1966164</vt:i4>
      </vt:variant>
      <vt:variant>
        <vt:i4>1092</vt:i4>
      </vt:variant>
      <vt:variant>
        <vt:i4>0</vt:i4>
      </vt:variant>
      <vt:variant>
        <vt:i4>5</vt:i4>
      </vt:variant>
      <vt:variant>
        <vt:lpwstr>http://www.marvelousworkandawonder.com/tsp/download/LEHI.pdf</vt:lpwstr>
      </vt:variant>
      <vt:variant>
        <vt:lpwstr/>
      </vt:variant>
      <vt:variant>
        <vt:i4>1048689</vt:i4>
      </vt:variant>
      <vt:variant>
        <vt:i4>1089</vt:i4>
      </vt:variant>
      <vt:variant>
        <vt:i4>0</vt:i4>
      </vt:variant>
      <vt:variant>
        <vt:i4>5</vt:i4>
      </vt:variant>
      <vt:variant>
        <vt:lpwstr>http://chroniclingamerica.loc.gov/lccn/sn85038115/1853-07-27/ed-1/seq-2/</vt:lpwstr>
      </vt:variant>
      <vt:variant>
        <vt:lpwstr>date1=1853&amp;index=0&amp;rows=20&amp;words=Mormon+Mormons&amp;searchType=basic&amp;sequence=0&amp;state=Ohio&amp;date2=1854&amp;proxtext=mormon&amp;y=0&amp;x=0&amp;dateFilterType=yearRange&amp;page=3&amp;fullscreen=true</vt:lpwstr>
      </vt:variant>
      <vt:variant>
        <vt:i4>7143542</vt:i4>
      </vt:variant>
      <vt:variant>
        <vt:i4>1086</vt:i4>
      </vt:variant>
      <vt:variant>
        <vt:i4>0</vt:i4>
      </vt:variant>
      <vt:variant>
        <vt:i4>5</vt:i4>
      </vt:variant>
      <vt:variant>
        <vt:lpwstr>http://en.wikipedia.org/wiki/Gladden_Bishop</vt:lpwstr>
      </vt:variant>
      <vt:variant>
        <vt:lpwstr/>
      </vt:variant>
      <vt:variant>
        <vt:i4>1114139</vt:i4>
      </vt:variant>
      <vt:variant>
        <vt:i4>1083</vt:i4>
      </vt:variant>
      <vt:variant>
        <vt:i4>0</vt:i4>
      </vt:variant>
      <vt:variant>
        <vt:i4>5</vt:i4>
      </vt:variant>
      <vt:variant>
        <vt:lpwstr>http://josephmorris.com/edu/</vt:lpwstr>
      </vt:variant>
      <vt:variant>
        <vt:lpwstr/>
      </vt:variant>
      <vt:variant>
        <vt:i4>2687021</vt:i4>
      </vt:variant>
      <vt:variant>
        <vt:i4>1080</vt:i4>
      </vt:variant>
      <vt:variant>
        <vt:i4>0</vt:i4>
      </vt:variant>
      <vt:variant>
        <vt:i4>5</vt:i4>
      </vt:variant>
      <vt:variant>
        <vt:lpwstr>http://en.wikipedia.org/wiki/Heaven's_Gate_(religious_group)</vt:lpwstr>
      </vt:variant>
      <vt:variant>
        <vt:lpwstr>Mass_suicide_and_aftermath</vt:lpwstr>
      </vt:variant>
      <vt:variant>
        <vt:i4>8060969</vt:i4>
      </vt:variant>
      <vt:variant>
        <vt:i4>1077</vt:i4>
      </vt:variant>
      <vt:variant>
        <vt:i4>0</vt:i4>
      </vt:variant>
      <vt:variant>
        <vt:i4>5</vt:i4>
      </vt:variant>
      <vt:variant>
        <vt:lpwstr>http://en.wikipedia.org/wiki/Alien_abduction_insurance</vt:lpwstr>
      </vt:variant>
      <vt:variant>
        <vt:lpwstr/>
      </vt:variant>
      <vt:variant>
        <vt:i4>4849768</vt:i4>
      </vt:variant>
      <vt:variant>
        <vt:i4>1074</vt:i4>
      </vt:variant>
      <vt:variant>
        <vt:i4>0</vt:i4>
      </vt:variant>
      <vt:variant>
        <vt:i4>5</vt:i4>
      </vt:variant>
      <vt:variant>
        <vt:lpwstr>http://en.wikipedia.org/wiki/Unidentified_flying_object</vt:lpwstr>
      </vt:variant>
      <vt:variant>
        <vt:lpwstr/>
      </vt:variant>
      <vt:variant>
        <vt:i4>4653119</vt:i4>
      </vt:variant>
      <vt:variant>
        <vt:i4>1071</vt:i4>
      </vt:variant>
      <vt:variant>
        <vt:i4>0</vt:i4>
      </vt:variant>
      <vt:variant>
        <vt:i4>5</vt:i4>
      </vt:variant>
      <vt:variant>
        <vt:lpwstr>http://en.wikipedia.org/wiki/Comet_Hale%E2%80%93Bopp</vt:lpwstr>
      </vt:variant>
      <vt:variant>
        <vt:lpwstr/>
      </vt:variant>
      <vt:variant>
        <vt:i4>3932226</vt:i4>
      </vt:variant>
      <vt:variant>
        <vt:i4>1068</vt:i4>
      </vt:variant>
      <vt:variant>
        <vt:i4>0</vt:i4>
      </vt:variant>
      <vt:variant>
        <vt:i4>5</vt:i4>
      </vt:variant>
      <vt:variant>
        <vt:lpwstr>http://en.wikipedia.org/wiki/Marshall_Applewhite</vt:lpwstr>
      </vt:variant>
      <vt:variant>
        <vt:lpwstr/>
      </vt:variant>
      <vt:variant>
        <vt:i4>4784223</vt:i4>
      </vt:variant>
      <vt:variant>
        <vt:i4>1065</vt:i4>
      </vt:variant>
      <vt:variant>
        <vt:i4>0</vt:i4>
      </vt:variant>
      <vt:variant>
        <vt:i4>5</vt:i4>
      </vt:variant>
      <vt:variant>
        <vt:lpwstr>http://en.wikipedia.org/wiki/Harold_Camping</vt:lpwstr>
      </vt:variant>
      <vt:variant>
        <vt:lpwstr/>
      </vt:variant>
      <vt:variant>
        <vt:i4>4325416</vt:i4>
      </vt:variant>
      <vt:variant>
        <vt:i4>1062</vt:i4>
      </vt:variant>
      <vt:variant>
        <vt:i4>0</vt:i4>
      </vt:variant>
      <vt:variant>
        <vt:i4>5</vt:i4>
      </vt:variant>
      <vt:variant>
        <vt:lpwstr>http://en.wikipedia.org/wiki/Harold_Camping</vt:lpwstr>
      </vt:variant>
      <vt:variant>
        <vt:lpwstr>cite_note-50</vt:lpwstr>
      </vt:variant>
      <vt:variant>
        <vt:i4>3538998</vt:i4>
      </vt:variant>
      <vt:variant>
        <vt:i4>1059</vt:i4>
      </vt:variant>
      <vt:variant>
        <vt:i4>0</vt:i4>
      </vt:variant>
      <vt:variant>
        <vt:i4>5</vt:i4>
      </vt:variant>
      <vt:variant>
        <vt:lpwstr>http://en.wikipedia.org/wiki/David_Koresh</vt:lpwstr>
      </vt:variant>
      <vt:variant>
        <vt:lpwstr>Ascent_to_leadership_of_the_Branch_Davidians</vt:lpwstr>
      </vt:variant>
      <vt:variant>
        <vt:i4>1179737</vt:i4>
      </vt:variant>
      <vt:variant>
        <vt:i4>1056</vt:i4>
      </vt:variant>
      <vt:variant>
        <vt:i4>0</vt:i4>
      </vt:variant>
      <vt:variant>
        <vt:i4>5</vt:i4>
      </vt:variant>
      <vt:variant>
        <vt:lpwstr>http://en.wikipedia.org/wiki/Evergreen_Cemetery_(Oakland,_California)</vt:lpwstr>
      </vt:variant>
      <vt:variant>
        <vt:lpwstr/>
      </vt:variant>
      <vt:variant>
        <vt:i4>4259928</vt:i4>
      </vt:variant>
      <vt:variant>
        <vt:i4>1053</vt:i4>
      </vt:variant>
      <vt:variant>
        <vt:i4>0</vt:i4>
      </vt:variant>
      <vt:variant>
        <vt:i4>5</vt:i4>
      </vt:variant>
      <vt:variant>
        <vt:lpwstr>http://en.wikipedia.org/wiki/Flavor_Aid</vt:lpwstr>
      </vt:variant>
      <vt:variant>
        <vt:lpwstr/>
      </vt:variant>
      <vt:variant>
        <vt:i4>6881340</vt:i4>
      </vt:variant>
      <vt:variant>
        <vt:i4>1050</vt:i4>
      </vt:variant>
      <vt:variant>
        <vt:i4>0</vt:i4>
      </vt:variant>
      <vt:variant>
        <vt:i4>5</vt:i4>
      </vt:variant>
      <vt:variant>
        <vt:lpwstr>http://en.wikipedia.org/wiki/Jonestown</vt:lpwstr>
      </vt:variant>
      <vt:variant>
        <vt:lpwstr/>
      </vt:variant>
      <vt:variant>
        <vt:i4>7274505</vt:i4>
      </vt:variant>
      <vt:variant>
        <vt:i4>1047</vt:i4>
      </vt:variant>
      <vt:variant>
        <vt:i4>0</vt:i4>
      </vt:variant>
      <vt:variant>
        <vt:i4>5</vt:i4>
      </vt:variant>
      <vt:variant>
        <vt:lpwstr>http://en.wikipedia.org/wiki/Jim_Jones</vt:lpwstr>
      </vt:variant>
      <vt:variant>
        <vt:lpwstr/>
      </vt:variant>
      <vt:variant>
        <vt:i4>8126529</vt:i4>
      </vt:variant>
      <vt:variant>
        <vt:i4>1044</vt:i4>
      </vt:variant>
      <vt:variant>
        <vt:i4>0</vt:i4>
      </vt:variant>
      <vt:variant>
        <vt:i4>5</vt:i4>
      </vt:variant>
      <vt:variant>
        <vt:lpwstr>http://en.wikipedia.org/wiki/Millerism</vt:lpwstr>
      </vt:variant>
      <vt:variant>
        <vt:lpwstr>cite_note-28</vt:lpwstr>
      </vt:variant>
      <vt:variant>
        <vt:i4>7667749</vt:i4>
      </vt:variant>
      <vt:variant>
        <vt:i4>1041</vt:i4>
      </vt:variant>
      <vt:variant>
        <vt:i4>0</vt:i4>
      </vt:variant>
      <vt:variant>
        <vt:i4>5</vt:i4>
      </vt:variant>
      <vt:variant>
        <vt:lpwstr>http://en.wikipedia.org/wiki/Jesus</vt:lpwstr>
      </vt:variant>
      <vt:variant>
        <vt:lpwstr/>
      </vt:variant>
      <vt:variant>
        <vt:i4>6225979</vt:i4>
      </vt:variant>
      <vt:variant>
        <vt:i4>1038</vt:i4>
      </vt:variant>
      <vt:variant>
        <vt:i4>0</vt:i4>
      </vt:variant>
      <vt:variant>
        <vt:i4>5</vt:i4>
      </vt:variant>
      <vt:variant>
        <vt:lpwstr>http://en.wikipedia.org/wiki/Second_Coming</vt:lpwstr>
      </vt:variant>
      <vt:variant>
        <vt:lpwstr/>
      </vt:variant>
      <vt:variant>
        <vt:i4>65624</vt:i4>
      </vt:variant>
      <vt:variant>
        <vt:i4>1035</vt:i4>
      </vt:variant>
      <vt:variant>
        <vt:i4>0</vt:i4>
      </vt:variant>
      <vt:variant>
        <vt:i4>5</vt:i4>
      </vt:variant>
      <vt:variant>
        <vt:lpwstr>http://en.wikipedia.org/wiki/William_Miller_(preacher)</vt:lpwstr>
      </vt:variant>
      <vt:variant>
        <vt:lpwstr/>
      </vt:variant>
      <vt:variant>
        <vt:i4>3604564</vt:i4>
      </vt:variant>
      <vt:variant>
        <vt:i4>1032</vt:i4>
      </vt:variant>
      <vt:variant>
        <vt:i4>0</vt:i4>
      </vt:variant>
      <vt:variant>
        <vt:i4>5</vt:i4>
      </vt:variant>
      <vt:variant>
        <vt:lpwstr>http://en.wikipedia.org/wiki/Criticism_of_Jehovah's_Witnesses</vt:lpwstr>
      </vt:variant>
      <vt:variant>
        <vt:lpwstr>Failed_predictions</vt:lpwstr>
      </vt:variant>
      <vt:variant>
        <vt:i4>5373971</vt:i4>
      </vt:variant>
      <vt:variant>
        <vt:i4>1029</vt:i4>
      </vt:variant>
      <vt:variant>
        <vt:i4>0</vt:i4>
      </vt:variant>
      <vt:variant>
        <vt:i4>5</vt:i4>
      </vt:variant>
      <vt:variant>
        <vt:lpwstr>http://www.jwfacts.com/images/thy-kingdom-come-1911-p228.jpg</vt:lpwstr>
      </vt:variant>
      <vt:variant>
        <vt:lpwstr/>
      </vt:variant>
      <vt:variant>
        <vt:i4>4063301</vt:i4>
      </vt:variant>
      <vt:variant>
        <vt:i4>1026</vt:i4>
      </vt:variant>
      <vt:variant>
        <vt:i4>0</vt:i4>
      </vt:variant>
      <vt:variant>
        <vt:i4>5</vt:i4>
      </vt:variant>
      <vt:variant>
        <vt:lpwstr>http://en.wikipedia.org/wiki/George_Rapp</vt:lpwstr>
      </vt:variant>
      <vt:variant>
        <vt:lpwstr/>
      </vt:variant>
      <vt:variant>
        <vt:i4>1114145</vt:i4>
      </vt:variant>
      <vt:variant>
        <vt:i4>1023</vt:i4>
      </vt:variant>
      <vt:variant>
        <vt:i4>0</vt:i4>
      </vt:variant>
      <vt:variant>
        <vt:i4>5</vt:i4>
      </vt:variant>
      <vt:variant>
        <vt:lpwstr>http://en.wikipedia.org/wiki/Celibacy</vt:lpwstr>
      </vt:variant>
      <vt:variant>
        <vt:lpwstr/>
      </vt:variant>
      <vt:variant>
        <vt:i4>196629</vt:i4>
      </vt:variant>
      <vt:variant>
        <vt:i4>1020</vt:i4>
      </vt:variant>
      <vt:variant>
        <vt:i4>0</vt:i4>
      </vt:variant>
      <vt:variant>
        <vt:i4>5</vt:i4>
      </vt:variant>
      <vt:variant>
        <vt:lpwstr>http://en.wikipedia.org/wiki/Christian_communism</vt:lpwstr>
      </vt:variant>
      <vt:variant>
        <vt:lpwstr>Early_Christian_Communism</vt:lpwstr>
      </vt:variant>
      <vt:variant>
        <vt:i4>3997758</vt:i4>
      </vt:variant>
      <vt:variant>
        <vt:i4>1017</vt:i4>
      </vt:variant>
      <vt:variant>
        <vt:i4>0</vt:i4>
      </vt:variant>
      <vt:variant>
        <vt:i4>5</vt:i4>
      </vt:variant>
      <vt:variant>
        <vt:lpwstr>http://en.wikipedia.org/wiki/Acts_of_the_Apostles</vt:lpwstr>
      </vt:variant>
      <vt:variant>
        <vt:lpwstr/>
      </vt:variant>
      <vt:variant>
        <vt:i4>3539061</vt:i4>
      </vt:variant>
      <vt:variant>
        <vt:i4>1014</vt:i4>
      </vt:variant>
      <vt:variant>
        <vt:i4>0</vt:i4>
      </vt:variant>
      <vt:variant>
        <vt:i4>5</vt:i4>
      </vt:variant>
      <vt:variant>
        <vt:lpwstr>http://en.wikipedia.org/wiki/Commune_(intentional_community)</vt:lpwstr>
      </vt:variant>
      <vt:variant>
        <vt:lpwstr/>
      </vt:variant>
      <vt:variant>
        <vt:i4>8192064</vt:i4>
      </vt:variant>
      <vt:variant>
        <vt:i4>1011</vt:i4>
      </vt:variant>
      <vt:variant>
        <vt:i4>0</vt:i4>
      </vt:variant>
      <vt:variant>
        <vt:i4>5</vt:i4>
      </vt:variant>
      <vt:variant>
        <vt:lpwstr>http://en.wikipedia.org/wiki/Christ</vt:lpwstr>
      </vt:variant>
      <vt:variant>
        <vt:lpwstr/>
      </vt:variant>
      <vt:variant>
        <vt:i4>7667749</vt:i4>
      </vt:variant>
      <vt:variant>
        <vt:i4>1008</vt:i4>
      </vt:variant>
      <vt:variant>
        <vt:i4>0</vt:i4>
      </vt:variant>
      <vt:variant>
        <vt:i4>5</vt:i4>
      </vt:variant>
      <vt:variant>
        <vt:lpwstr>http://en.wikipedia.org/wiki/Jesus</vt:lpwstr>
      </vt:variant>
      <vt:variant>
        <vt:lpwstr/>
      </vt:variant>
      <vt:variant>
        <vt:i4>7340072</vt:i4>
      </vt:variant>
      <vt:variant>
        <vt:i4>1005</vt:i4>
      </vt:variant>
      <vt:variant>
        <vt:i4>0</vt:i4>
      </vt:variant>
      <vt:variant>
        <vt:i4>5</vt:i4>
      </vt:variant>
      <vt:variant>
        <vt:lpwstr>http://en.wikipedia.org/wiki/Millennialism</vt:lpwstr>
      </vt:variant>
      <vt:variant>
        <vt:lpwstr/>
      </vt:variant>
      <vt:variant>
        <vt:i4>8192064</vt:i4>
      </vt:variant>
      <vt:variant>
        <vt:i4>1002</vt:i4>
      </vt:variant>
      <vt:variant>
        <vt:i4>0</vt:i4>
      </vt:variant>
      <vt:variant>
        <vt:i4>5</vt:i4>
      </vt:variant>
      <vt:variant>
        <vt:lpwstr>http://en.wikipedia.org/wiki/Christ</vt:lpwstr>
      </vt:variant>
      <vt:variant>
        <vt:lpwstr/>
      </vt:variant>
      <vt:variant>
        <vt:i4>393334</vt:i4>
      </vt:variant>
      <vt:variant>
        <vt:i4>999</vt:i4>
      </vt:variant>
      <vt:variant>
        <vt:i4>0</vt:i4>
      </vt:variant>
      <vt:variant>
        <vt:i4>5</vt:i4>
      </vt:variant>
      <vt:variant>
        <vt:lpwstr>http://en.wikipedia.org/wiki/Woman_of_the_Apocalypse</vt:lpwstr>
      </vt:variant>
      <vt:variant>
        <vt:lpwstr/>
      </vt:variant>
      <vt:variant>
        <vt:i4>6225979</vt:i4>
      </vt:variant>
      <vt:variant>
        <vt:i4>996</vt:i4>
      </vt:variant>
      <vt:variant>
        <vt:i4>0</vt:i4>
      </vt:variant>
      <vt:variant>
        <vt:i4>5</vt:i4>
      </vt:variant>
      <vt:variant>
        <vt:lpwstr>http://en.wikipedia.org/wiki/Second_Coming</vt:lpwstr>
      </vt:variant>
      <vt:variant>
        <vt:lpwstr/>
      </vt:variant>
      <vt:variant>
        <vt:i4>7340072</vt:i4>
      </vt:variant>
      <vt:variant>
        <vt:i4>993</vt:i4>
      </vt:variant>
      <vt:variant>
        <vt:i4>0</vt:i4>
      </vt:variant>
      <vt:variant>
        <vt:i4>5</vt:i4>
      </vt:variant>
      <vt:variant>
        <vt:lpwstr>http://en.wikipedia.org/wiki/Millennialism</vt:lpwstr>
      </vt:variant>
      <vt:variant>
        <vt:lpwstr/>
      </vt:variant>
      <vt:variant>
        <vt:i4>1114145</vt:i4>
      </vt:variant>
      <vt:variant>
        <vt:i4>990</vt:i4>
      </vt:variant>
      <vt:variant>
        <vt:i4>0</vt:i4>
      </vt:variant>
      <vt:variant>
        <vt:i4>5</vt:i4>
      </vt:variant>
      <vt:variant>
        <vt:lpwstr>http://en.wikipedia.org/wiki/Celibacy</vt:lpwstr>
      </vt:variant>
      <vt:variant>
        <vt:lpwstr/>
      </vt:variant>
      <vt:variant>
        <vt:i4>2031738</vt:i4>
      </vt:variant>
      <vt:variant>
        <vt:i4>987</vt:i4>
      </vt:variant>
      <vt:variant>
        <vt:i4>0</vt:i4>
      </vt:variant>
      <vt:variant>
        <vt:i4>5</vt:i4>
      </vt:variant>
      <vt:variant>
        <vt:lpwstr>http://en.wikipedia.org/wiki/Harmony_Society</vt:lpwstr>
      </vt:variant>
      <vt:variant>
        <vt:lpwstr/>
      </vt:variant>
      <vt:variant>
        <vt:i4>3539061</vt:i4>
      </vt:variant>
      <vt:variant>
        <vt:i4>984</vt:i4>
      </vt:variant>
      <vt:variant>
        <vt:i4>0</vt:i4>
      </vt:variant>
      <vt:variant>
        <vt:i4>5</vt:i4>
      </vt:variant>
      <vt:variant>
        <vt:lpwstr>http://en.wikipedia.org/wiki/Commune_(intentional_community)</vt:lpwstr>
      </vt:variant>
      <vt:variant>
        <vt:lpwstr/>
      </vt:variant>
      <vt:variant>
        <vt:i4>5701655</vt:i4>
      </vt:variant>
      <vt:variant>
        <vt:i4>981</vt:i4>
      </vt:variant>
      <vt:variant>
        <vt:i4>0</vt:i4>
      </vt:variant>
      <vt:variant>
        <vt:i4>5</vt:i4>
      </vt:variant>
      <vt:variant>
        <vt:lpwstr>https://www.lds.org/scriptures/ot/deut/18.20-22?lang=eng</vt:lpwstr>
      </vt:variant>
      <vt:variant>
        <vt:lpwstr/>
      </vt:variant>
      <vt:variant>
        <vt:i4>4653071</vt:i4>
      </vt:variant>
      <vt:variant>
        <vt:i4>978</vt:i4>
      </vt:variant>
      <vt:variant>
        <vt:i4>0</vt:i4>
      </vt:variant>
      <vt:variant>
        <vt:i4>5</vt:i4>
      </vt:variant>
      <vt:variant>
        <vt:lpwstr>https://www.lds.org/scriptures/nt/john/16.12-14?lang=eng</vt:lpwstr>
      </vt:variant>
      <vt:variant>
        <vt:lpwstr/>
      </vt:variant>
      <vt:variant>
        <vt:i4>4980805</vt:i4>
      </vt:variant>
      <vt:variant>
        <vt:i4>975</vt:i4>
      </vt:variant>
      <vt:variant>
        <vt:i4>0</vt:i4>
      </vt:variant>
      <vt:variant>
        <vt:i4>5</vt:i4>
      </vt:variant>
      <vt:variant>
        <vt:lpwstr>https://www.lds.org/scriptures/nt/john/16.33</vt:lpwstr>
      </vt:variant>
      <vt:variant>
        <vt:lpwstr/>
      </vt:variant>
      <vt:variant>
        <vt:i4>1769485</vt:i4>
      </vt:variant>
      <vt:variant>
        <vt:i4>972</vt:i4>
      </vt:variant>
      <vt:variant>
        <vt:i4>0</vt:i4>
      </vt:variant>
      <vt:variant>
        <vt:i4>5</vt:i4>
      </vt:variant>
      <vt:variant>
        <vt:lpwstr>https://www.lds.org/scriptures/nt/1-jn/4.1?lang=eng</vt:lpwstr>
      </vt:variant>
      <vt:variant>
        <vt:lpwstr>primary</vt:lpwstr>
      </vt:variant>
      <vt:variant>
        <vt:i4>5439547</vt:i4>
      </vt:variant>
      <vt:variant>
        <vt:i4>969</vt:i4>
      </vt:variant>
      <vt:variant>
        <vt:i4>0</vt:i4>
      </vt:variant>
      <vt:variant>
        <vt:i4>5</vt:i4>
      </vt:variant>
      <vt:variant>
        <vt:lpwstr>https://www.lds.org/scriptures/nt/2-pet/2.1-3?lang=eng</vt:lpwstr>
      </vt:variant>
      <vt:variant>
        <vt:lpwstr>primary</vt:lpwstr>
      </vt:variant>
      <vt:variant>
        <vt:i4>7471120</vt:i4>
      </vt:variant>
      <vt:variant>
        <vt:i4>966</vt:i4>
      </vt:variant>
      <vt:variant>
        <vt:i4>0</vt:i4>
      </vt:variant>
      <vt:variant>
        <vt:i4>5</vt:i4>
      </vt:variant>
      <vt:variant>
        <vt:lpwstr>https://www.lds.org/scriptures/nt/1-tim/4.1?lang=eng</vt:lpwstr>
      </vt:variant>
      <vt:variant>
        <vt:lpwstr>primary</vt:lpwstr>
      </vt:variant>
      <vt:variant>
        <vt:i4>1507388</vt:i4>
      </vt:variant>
      <vt:variant>
        <vt:i4>963</vt:i4>
      </vt:variant>
      <vt:variant>
        <vt:i4>0</vt:i4>
      </vt:variant>
      <vt:variant>
        <vt:i4>5</vt:i4>
      </vt:variant>
      <vt:variant>
        <vt:lpwstr>https://www.lds.org/scriptures/nt/gal/1.6-9?lang=eng</vt:lpwstr>
      </vt:variant>
      <vt:variant>
        <vt:lpwstr>5</vt:lpwstr>
      </vt:variant>
      <vt:variant>
        <vt:i4>196632</vt:i4>
      </vt:variant>
      <vt:variant>
        <vt:i4>960</vt:i4>
      </vt:variant>
      <vt:variant>
        <vt:i4>0</vt:i4>
      </vt:variant>
      <vt:variant>
        <vt:i4>5</vt:i4>
      </vt:variant>
      <vt:variant>
        <vt:lpwstr>https://www.lds.org/scriptures/nt/2-cor/11.4-15?lang=eng</vt:lpwstr>
      </vt:variant>
      <vt:variant>
        <vt:lpwstr/>
      </vt:variant>
      <vt:variant>
        <vt:i4>655480</vt:i4>
      </vt:variant>
      <vt:variant>
        <vt:i4>957</vt:i4>
      </vt:variant>
      <vt:variant>
        <vt:i4>0</vt:i4>
      </vt:variant>
      <vt:variant>
        <vt:i4>5</vt:i4>
      </vt:variant>
      <vt:variant>
        <vt:lpwstr>https://www.lds.org/scriptures/nt/matt/7.15-20?lang=eng</vt:lpwstr>
      </vt:variant>
      <vt:variant>
        <vt:lpwstr>14</vt:lpwstr>
      </vt:variant>
      <vt:variant>
        <vt:i4>1179730</vt:i4>
      </vt:variant>
      <vt:variant>
        <vt:i4>954</vt:i4>
      </vt:variant>
      <vt:variant>
        <vt:i4>0</vt:i4>
      </vt:variant>
      <vt:variant>
        <vt:i4>5</vt:i4>
      </vt:variant>
      <vt:variant>
        <vt:lpwstr>https://www.lds.org/topics/second-coming-of-jesus-christ</vt:lpwstr>
      </vt:variant>
      <vt:variant>
        <vt:lpwstr/>
      </vt:variant>
      <vt:variant>
        <vt:i4>4063271</vt:i4>
      </vt:variant>
      <vt:variant>
        <vt:i4>951</vt:i4>
      </vt:variant>
      <vt:variant>
        <vt:i4>0</vt:i4>
      </vt:variant>
      <vt:variant>
        <vt:i4>5</vt:i4>
      </vt:variant>
      <vt:variant>
        <vt:lpwstr>http://en.wikipedia.org/wiki/Second_Coming_(LDS_Church)</vt:lpwstr>
      </vt:variant>
      <vt:variant>
        <vt:lpwstr/>
      </vt:variant>
      <vt:variant>
        <vt:i4>4849784</vt:i4>
      </vt:variant>
      <vt:variant>
        <vt:i4>948</vt:i4>
      </vt:variant>
      <vt:variant>
        <vt:i4>0</vt:i4>
      </vt:variant>
      <vt:variant>
        <vt:i4>5</vt:i4>
      </vt:variant>
      <vt:variant>
        <vt:lpwstr>https://www.lds.org/topics/plural-marriage-and-families-in-early-utah</vt:lpwstr>
      </vt:variant>
      <vt:variant>
        <vt:lpwstr/>
      </vt:variant>
      <vt:variant>
        <vt:i4>6357018</vt:i4>
      </vt:variant>
      <vt:variant>
        <vt:i4>945</vt:i4>
      </vt:variant>
      <vt:variant>
        <vt:i4>0</vt:i4>
      </vt:variant>
      <vt:variant>
        <vt:i4>5</vt:i4>
      </vt:variant>
      <vt:variant>
        <vt:lpwstr>https://books.google.com/books?id=2myR_qjAl6kC&amp;pg=PA51&amp;lpg=PA51&amp;dq=Daniel+H.+Wells+second+coming&amp;source=bl&amp;ots=M-u5qL-u4f&amp;sig=K0Xtiluf0fEptnfZz8XSLz-b_yY&amp;hl=en&amp;sa=X&amp;ei=lA-vVKnUNoLpoAS1w4KwDw&amp;ved=0CDwQ6AEwBQ</vt:lpwstr>
      </vt:variant>
      <vt:variant>
        <vt:lpwstr>v=onepage&amp;q=Daniel%20H.%20Wells%20second%20coming&amp;f=false</vt:lpwstr>
      </vt:variant>
      <vt:variant>
        <vt:i4>6750228</vt:i4>
      </vt:variant>
      <vt:variant>
        <vt:i4>942</vt:i4>
      </vt:variant>
      <vt:variant>
        <vt:i4>0</vt:i4>
      </vt:variant>
      <vt:variant>
        <vt:i4>5</vt:i4>
      </vt:variant>
      <vt:variant>
        <vt:lpwstr>https://www.youtube.com/watch?v=IqaesQ2EE8w</vt:lpwstr>
      </vt:variant>
      <vt:variant>
        <vt:lpwstr/>
      </vt:variant>
      <vt:variant>
        <vt:i4>4063242</vt:i4>
      </vt:variant>
      <vt:variant>
        <vt:i4>939</vt:i4>
      </vt:variant>
      <vt:variant>
        <vt:i4>0</vt:i4>
      </vt:variant>
      <vt:variant>
        <vt:i4>5</vt:i4>
      </vt:variant>
      <vt:variant>
        <vt:lpwstr>https://www.youtube.com/watch?v=ehD390q9G3k</vt:lpwstr>
      </vt:variant>
      <vt:variant>
        <vt:lpwstr/>
      </vt:variant>
      <vt:variant>
        <vt:i4>1245242</vt:i4>
      </vt:variant>
      <vt:variant>
        <vt:i4>936</vt:i4>
      </vt:variant>
      <vt:variant>
        <vt:i4>0</vt:i4>
      </vt:variant>
      <vt:variant>
        <vt:i4>5</vt:i4>
      </vt:variant>
      <vt:variant>
        <vt:lpwstr>https://www.lds.org/scriptures/nt/1-pet/2.9?lang=eng</vt:lpwstr>
      </vt:variant>
      <vt:variant>
        <vt:lpwstr>8</vt:lpwstr>
      </vt:variant>
      <vt:variant>
        <vt:i4>1704041</vt:i4>
      </vt:variant>
      <vt:variant>
        <vt:i4>933</vt:i4>
      </vt:variant>
      <vt:variant>
        <vt:i4>0</vt:i4>
      </vt:variant>
      <vt:variant>
        <vt:i4>5</vt:i4>
      </vt:variant>
      <vt:variant>
        <vt:lpwstr>https://www.lds.org/general-conference/2008/04/examples-of-righteousness?lang=eng</vt:lpwstr>
      </vt:variant>
      <vt:variant>
        <vt:lpwstr/>
      </vt:variant>
      <vt:variant>
        <vt:i4>917614</vt:i4>
      </vt:variant>
      <vt:variant>
        <vt:i4>930</vt:i4>
      </vt:variant>
      <vt:variant>
        <vt:i4>0</vt:i4>
      </vt:variant>
      <vt:variant>
        <vt:i4>5</vt:i4>
      </vt:variant>
      <vt:variant>
        <vt:lpwstr>https://www.lds.org/general-conference/2004/04/preparation-for-the-second-coming?lang=eng</vt:lpwstr>
      </vt:variant>
      <vt:variant>
        <vt:lpwstr/>
      </vt:variant>
      <vt:variant>
        <vt:i4>7405637</vt:i4>
      </vt:variant>
      <vt:variant>
        <vt:i4>927</vt:i4>
      </vt:variant>
      <vt:variant>
        <vt:i4>0</vt:i4>
      </vt:variant>
      <vt:variant>
        <vt:i4>5</vt:i4>
      </vt:variant>
      <vt:variant>
        <vt:lpwstr>https://www.lds.org/scriptures/dc-testament/dc/88.91?lang=eng</vt:lpwstr>
      </vt:variant>
      <vt:variant>
        <vt:lpwstr>90</vt:lpwstr>
      </vt:variant>
      <vt:variant>
        <vt:i4>3801151</vt:i4>
      </vt:variant>
      <vt:variant>
        <vt:i4>924</vt:i4>
      </vt:variant>
      <vt:variant>
        <vt:i4>0</vt:i4>
      </vt:variant>
      <vt:variant>
        <vt:i4>5</vt:i4>
      </vt:variant>
      <vt:variant>
        <vt:lpwstr>https://www.lds.org/scriptures/dc-testament/dc/1.35?lang=eng</vt:lpwstr>
      </vt:variant>
      <vt:variant>
        <vt:lpwstr>34</vt:lpwstr>
      </vt:variant>
      <vt:variant>
        <vt:i4>4587621</vt:i4>
      </vt:variant>
      <vt:variant>
        <vt:i4>921</vt:i4>
      </vt:variant>
      <vt:variant>
        <vt:i4>0</vt:i4>
      </vt:variant>
      <vt:variant>
        <vt:i4>5</vt:i4>
      </vt:variant>
      <vt:variant>
        <vt:lpwstr>https://www.lds.org/general-conference/2004/04/the-dawning-of-a-brighter-day?lang=eng</vt:lpwstr>
      </vt:variant>
      <vt:variant>
        <vt:lpwstr/>
      </vt:variant>
      <vt:variant>
        <vt:i4>2293861</vt:i4>
      </vt:variant>
      <vt:variant>
        <vt:i4>918</vt:i4>
      </vt:variant>
      <vt:variant>
        <vt:i4>0</vt:i4>
      </vt:variant>
      <vt:variant>
        <vt:i4>5</vt:i4>
      </vt:variant>
      <vt:variant>
        <vt:lpwstr>https://www.lds.org/general-conference/2001/10/the-times-in-which-we-live?lang=eng</vt:lpwstr>
      </vt:variant>
      <vt:variant>
        <vt:lpwstr/>
      </vt:variant>
      <vt:variant>
        <vt:i4>3211360</vt:i4>
      </vt:variant>
      <vt:variant>
        <vt:i4>915</vt:i4>
      </vt:variant>
      <vt:variant>
        <vt:i4>0</vt:i4>
      </vt:variant>
      <vt:variant>
        <vt:i4>5</vt:i4>
      </vt:variant>
      <vt:variant>
        <vt:lpwstr>https://www.lds.org/general-conference/2001/10/living-in-the-fulness-of-times?lang=eng</vt:lpwstr>
      </vt:variant>
      <vt:variant>
        <vt:lpwstr/>
      </vt:variant>
      <vt:variant>
        <vt:i4>2293861</vt:i4>
      </vt:variant>
      <vt:variant>
        <vt:i4>912</vt:i4>
      </vt:variant>
      <vt:variant>
        <vt:i4>0</vt:i4>
      </vt:variant>
      <vt:variant>
        <vt:i4>5</vt:i4>
      </vt:variant>
      <vt:variant>
        <vt:lpwstr>https://www.lds.org/general-conference/2001/10/the-times-in-which-we-live?lang=eng</vt:lpwstr>
      </vt:variant>
      <vt:variant>
        <vt:lpwstr/>
      </vt:variant>
      <vt:variant>
        <vt:i4>1704033</vt:i4>
      </vt:variant>
      <vt:variant>
        <vt:i4>909</vt:i4>
      </vt:variant>
      <vt:variant>
        <vt:i4>0</vt:i4>
      </vt:variant>
      <vt:variant>
        <vt:i4>5</vt:i4>
      </vt:variant>
      <vt:variant>
        <vt:lpwstr>https://www.lds.org/scriptures/ot/joel/2.28-32?lang=eng</vt:lpwstr>
      </vt:variant>
      <vt:variant>
        <vt:lpwstr>27</vt:lpwstr>
      </vt:variant>
      <vt:variant>
        <vt:i4>6225965</vt:i4>
      </vt:variant>
      <vt:variant>
        <vt:i4>906</vt:i4>
      </vt:variant>
      <vt:variant>
        <vt:i4>0</vt:i4>
      </vt:variant>
      <vt:variant>
        <vt:i4>5</vt:i4>
      </vt:variant>
      <vt:variant>
        <vt:lpwstr>http://www.deseretnews.com/article/670073/President-Hinckley-on-KUED-Ch-7-tonight.html?pg=all</vt:lpwstr>
      </vt:variant>
      <vt:variant>
        <vt:lpwstr/>
      </vt:variant>
      <vt:variant>
        <vt:i4>5832800</vt:i4>
      </vt:variant>
      <vt:variant>
        <vt:i4>903</vt:i4>
      </vt:variant>
      <vt:variant>
        <vt:i4>0</vt:i4>
      </vt:variant>
      <vt:variant>
        <vt:i4>5</vt:i4>
      </vt:variant>
      <vt:variant>
        <vt:lpwstr>http://lds.org/scriptures/dc-testament/dc/45.37-38?lang=eng</vt:lpwstr>
      </vt:variant>
      <vt:variant>
        <vt:lpwstr>36</vt:lpwstr>
      </vt:variant>
      <vt:variant>
        <vt:i4>4784160</vt:i4>
      </vt:variant>
      <vt:variant>
        <vt:i4>900</vt:i4>
      </vt:variant>
      <vt:variant>
        <vt:i4>0</vt:i4>
      </vt:variant>
      <vt:variant>
        <vt:i4>5</vt:i4>
      </vt:variant>
      <vt:variant>
        <vt:lpwstr>http://lds.org/scriptures/nt/matt/24.32-33?lang=eng</vt:lpwstr>
      </vt:variant>
      <vt:variant>
        <vt:lpwstr>31</vt:lpwstr>
      </vt:variant>
      <vt:variant>
        <vt:i4>5505060</vt:i4>
      </vt:variant>
      <vt:variant>
        <vt:i4>897</vt:i4>
      </vt:variant>
      <vt:variant>
        <vt:i4>0</vt:i4>
      </vt:variant>
      <vt:variant>
        <vt:i4>5</vt:i4>
      </vt:variant>
      <vt:variant>
        <vt:lpwstr>http://lds.org/scriptures/pgp/js-m/1.38-39?lang=eng</vt:lpwstr>
      </vt:variant>
      <vt:variant>
        <vt:lpwstr>37</vt:lpwstr>
      </vt:variant>
      <vt:variant>
        <vt:i4>1572972</vt:i4>
      </vt:variant>
      <vt:variant>
        <vt:i4>894</vt:i4>
      </vt:variant>
      <vt:variant>
        <vt:i4>0</vt:i4>
      </vt:variant>
      <vt:variant>
        <vt:i4>5</vt:i4>
      </vt:variant>
      <vt:variant>
        <vt:lpwstr>https://www.lds.org/manual/doctrines-of-the-gospel-student-manual/chapter-36-the-lords-second-coming?lang=eng</vt:lpwstr>
      </vt:variant>
      <vt:variant>
        <vt:lpwstr/>
      </vt:variant>
      <vt:variant>
        <vt:i4>1572972</vt:i4>
      </vt:variant>
      <vt:variant>
        <vt:i4>891</vt:i4>
      </vt:variant>
      <vt:variant>
        <vt:i4>0</vt:i4>
      </vt:variant>
      <vt:variant>
        <vt:i4>5</vt:i4>
      </vt:variant>
      <vt:variant>
        <vt:lpwstr>https://www.lds.org/manual/doctrines-of-the-gospel-student-manual/chapter-36-the-lords-second-coming?lang=eng</vt:lpwstr>
      </vt:variant>
      <vt:variant>
        <vt:lpwstr/>
      </vt:variant>
      <vt:variant>
        <vt:i4>3014737</vt:i4>
      </vt:variant>
      <vt:variant>
        <vt:i4>888</vt:i4>
      </vt:variant>
      <vt:variant>
        <vt:i4>0</vt:i4>
      </vt:variant>
      <vt:variant>
        <vt:i4>5</vt:i4>
      </vt:variant>
      <vt:variant>
        <vt:lpwstr>https://www.lds.org/new-era/1982/05/prepare-yourself-for-the-great-day-of-the-lord?lang=eng</vt:lpwstr>
      </vt:variant>
      <vt:variant>
        <vt:lpwstr/>
      </vt:variant>
      <vt:variant>
        <vt:i4>7864320</vt:i4>
      </vt:variant>
      <vt:variant>
        <vt:i4>885</vt:i4>
      </vt:variant>
      <vt:variant>
        <vt:i4>0</vt:i4>
      </vt:variant>
      <vt:variant>
        <vt:i4>5</vt:i4>
      </vt:variant>
      <vt:variant>
        <vt:lpwstr>http://speeches.byu.edu/?act=viewitem&amp;id=92</vt:lpwstr>
      </vt:variant>
      <vt:variant>
        <vt:lpwstr/>
      </vt:variant>
      <vt:variant>
        <vt:i4>7929867</vt:i4>
      </vt:variant>
      <vt:variant>
        <vt:i4>882</vt:i4>
      </vt:variant>
      <vt:variant>
        <vt:i4>0</vt:i4>
      </vt:variant>
      <vt:variant>
        <vt:i4>5</vt:i4>
      </vt:variant>
      <vt:variant>
        <vt:lpwstr>http://speeches.byu.edu/?act=viewitem&amp;id=89</vt:lpwstr>
      </vt:variant>
      <vt:variant>
        <vt:lpwstr/>
      </vt:variant>
      <vt:variant>
        <vt:i4>2818083</vt:i4>
      </vt:variant>
      <vt:variant>
        <vt:i4>879</vt:i4>
      </vt:variant>
      <vt:variant>
        <vt:i4>0</vt:i4>
      </vt:variant>
      <vt:variant>
        <vt:i4>5</vt:i4>
      </vt:variant>
      <vt:variant>
        <vt:lpwstr>https://www.lds.org/ensign/1979/08/the-debate-is-over?lang=eng</vt:lpwstr>
      </vt:variant>
      <vt:variant>
        <vt:lpwstr/>
      </vt:variant>
      <vt:variant>
        <vt:i4>39</vt:i4>
      </vt:variant>
      <vt:variant>
        <vt:i4>876</vt:i4>
      </vt:variant>
      <vt:variant>
        <vt:i4>0</vt:i4>
      </vt:variant>
      <vt:variant>
        <vt:i4>5</vt:i4>
      </vt:variant>
      <vt:variant>
        <vt:lpwstr>https://www.lds.org/scriptures/ot/isa/46.10?lang=eng</vt:lpwstr>
      </vt:variant>
      <vt:variant>
        <vt:lpwstr>9</vt:lpwstr>
      </vt:variant>
      <vt:variant>
        <vt:i4>2097191</vt:i4>
      </vt:variant>
      <vt:variant>
        <vt:i4>873</vt:i4>
      </vt:variant>
      <vt:variant>
        <vt:i4>0</vt:i4>
      </vt:variant>
      <vt:variant>
        <vt:i4>5</vt:i4>
      </vt:variant>
      <vt:variant>
        <vt:lpwstr>https://www.lds.org/scriptures/nt/2-pet/1.19-21?lang=eng</vt:lpwstr>
      </vt:variant>
      <vt:variant>
        <vt:lpwstr>18</vt:lpwstr>
      </vt:variant>
      <vt:variant>
        <vt:i4>6553602</vt:i4>
      </vt:variant>
      <vt:variant>
        <vt:i4>870</vt:i4>
      </vt:variant>
      <vt:variant>
        <vt:i4>0</vt:i4>
      </vt:variant>
      <vt:variant>
        <vt:i4>5</vt:i4>
      </vt:variant>
      <vt:variant>
        <vt:lpwstr>http://www.dialoguejournal.com/wp-content/uploads/sbi/articles/Dialogue_V17N03_89.pdf</vt:lpwstr>
      </vt:variant>
      <vt:variant>
        <vt:lpwstr/>
      </vt:variant>
      <vt:variant>
        <vt:i4>8192087</vt:i4>
      </vt:variant>
      <vt:variant>
        <vt:i4>867</vt:i4>
      </vt:variant>
      <vt:variant>
        <vt:i4>0</vt:i4>
      </vt:variant>
      <vt:variant>
        <vt:i4>5</vt:i4>
      </vt:variant>
      <vt:variant>
        <vt:lpwstr>http://www.mormondialogue.org/topic/57996-why-was-joseph-smith-really-tarred-and-feathered/</vt:lpwstr>
      </vt:variant>
      <vt:variant>
        <vt:lpwstr/>
      </vt:variant>
      <vt:variant>
        <vt:i4>2097271</vt:i4>
      </vt:variant>
      <vt:variant>
        <vt:i4>864</vt:i4>
      </vt:variant>
      <vt:variant>
        <vt:i4>0</vt:i4>
      </vt:variant>
      <vt:variant>
        <vt:i4>5</vt:i4>
      </vt:variant>
      <vt:variant>
        <vt:lpwstr>https://www.lds.org/manual/primary-5-doctrine-and-covenants-and-church-history/lesson-21-joseph-smith-is-tarred-and-feathered?lang=eng</vt:lpwstr>
      </vt:variant>
      <vt:variant>
        <vt:lpwstr/>
      </vt:variant>
      <vt:variant>
        <vt:i4>1966135</vt:i4>
      </vt:variant>
      <vt:variant>
        <vt:i4>861</vt:i4>
      </vt:variant>
      <vt:variant>
        <vt:i4>0</vt:i4>
      </vt:variant>
      <vt:variant>
        <vt:i4>5</vt:i4>
      </vt:variant>
      <vt:variant>
        <vt:lpwstr>http://scriptures.byu.edu/gettalk.php?ID=1378</vt:lpwstr>
      </vt:variant>
      <vt:variant>
        <vt:lpwstr/>
      </vt:variant>
      <vt:variant>
        <vt:i4>2097160</vt:i4>
      </vt:variant>
      <vt:variant>
        <vt:i4>858</vt:i4>
      </vt:variant>
      <vt:variant>
        <vt:i4>0</vt:i4>
      </vt:variant>
      <vt:variant>
        <vt:i4>5</vt:i4>
      </vt:variant>
      <vt:variant>
        <vt:lpwstr>http://visionsandtribulation.blogspot.com/search/label/New Civil War US</vt:lpwstr>
      </vt:variant>
      <vt:variant>
        <vt:lpwstr/>
      </vt:variant>
      <vt:variant>
        <vt:i4>6684693</vt:i4>
      </vt:variant>
      <vt:variant>
        <vt:i4>855</vt:i4>
      </vt:variant>
      <vt:variant>
        <vt:i4>0</vt:i4>
      </vt:variant>
      <vt:variant>
        <vt:i4>5</vt:i4>
      </vt:variant>
      <vt:variant>
        <vt:lpwstr>http://visionsandtribulation.blogspot.com/p/a-vision-of-president-john-taylor-1951.html</vt:lpwstr>
      </vt:variant>
      <vt:variant>
        <vt:lpwstr/>
      </vt:variant>
      <vt:variant>
        <vt:i4>2293841</vt:i4>
      </vt:variant>
      <vt:variant>
        <vt:i4>852</vt:i4>
      </vt:variant>
      <vt:variant>
        <vt:i4>0</vt:i4>
      </vt:variant>
      <vt:variant>
        <vt:i4>5</vt:i4>
      </vt:variant>
      <vt:variant>
        <vt:lpwstr>http://signaturebooks.com/2010/11/excerpts-elder-statesman/</vt:lpwstr>
      </vt:variant>
      <vt:variant>
        <vt:lpwstr/>
      </vt:variant>
      <vt:variant>
        <vt:i4>5636119</vt:i4>
      </vt:variant>
      <vt:variant>
        <vt:i4>849</vt:i4>
      </vt:variant>
      <vt:variant>
        <vt:i4>0</vt:i4>
      </vt:variant>
      <vt:variant>
        <vt:i4>5</vt:i4>
      </vt:variant>
      <vt:variant>
        <vt:lpwstr>http://www.shields-research.org/General/LDS_Leaders/1stPres/Joseph_Smith/56_Year.htm</vt:lpwstr>
      </vt:variant>
      <vt:variant>
        <vt:lpwstr>2</vt:lpwstr>
      </vt:variant>
      <vt:variant>
        <vt:i4>2359329</vt:i4>
      </vt:variant>
      <vt:variant>
        <vt:i4>846</vt:i4>
      </vt:variant>
      <vt:variant>
        <vt:i4>0</vt:i4>
      </vt:variant>
      <vt:variant>
        <vt:i4>5</vt:i4>
      </vt:variant>
      <vt:variant>
        <vt:lpwstr>http://en.fairmormon.org/Joseph_Smith/Alleged_false_prophecies/Second_Coming_to_be_in_1890</vt:lpwstr>
      </vt:variant>
      <vt:variant>
        <vt:lpwstr/>
      </vt:variant>
      <vt:variant>
        <vt:i4>1638459</vt:i4>
      </vt:variant>
      <vt:variant>
        <vt:i4>843</vt:i4>
      </vt:variant>
      <vt:variant>
        <vt:i4>0</vt:i4>
      </vt:variant>
      <vt:variant>
        <vt:i4>5</vt:i4>
      </vt:variant>
      <vt:variant>
        <vt:lpwstr>https://www.lds.org/scriptures/dc-testament/dc/84.1-5,31,32?lang=eng</vt:lpwstr>
      </vt:variant>
      <vt:variant>
        <vt:lpwstr>1</vt:lpwstr>
      </vt:variant>
      <vt:variant>
        <vt:i4>5177382</vt:i4>
      </vt:variant>
      <vt:variant>
        <vt:i4>840</vt:i4>
      </vt:variant>
      <vt:variant>
        <vt:i4>0</vt:i4>
      </vt:variant>
      <vt:variant>
        <vt:i4>5</vt:i4>
      </vt:variant>
      <vt:variant>
        <vt:lpwstr>https://www.lds.org/general-conference/1986/10/the-gift-of-modern-revelation?lang=eng</vt:lpwstr>
      </vt:variant>
      <vt:variant>
        <vt:lpwstr/>
      </vt:variant>
      <vt:variant>
        <vt:i4>7733277</vt:i4>
      </vt:variant>
      <vt:variant>
        <vt:i4>837</vt:i4>
      </vt:variant>
      <vt:variant>
        <vt:i4>0</vt:i4>
      </vt:variant>
      <vt:variant>
        <vt:i4>5</vt:i4>
      </vt:variant>
      <vt:variant>
        <vt:lpwstr>https://ojs.lib.byu.edu/spc/index.php/BYUStudies/article/viewFile/6005/5655</vt:lpwstr>
      </vt:variant>
      <vt:variant>
        <vt:lpwstr/>
      </vt:variant>
      <vt:variant>
        <vt:i4>7667822</vt:i4>
      </vt:variant>
      <vt:variant>
        <vt:i4>834</vt:i4>
      </vt:variant>
      <vt:variant>
        <vt:i4>0</vt:i4>
      </vt:variant>
      <vt:variant>
        <vt:i4>5</vt:i4>
      </vt:variant>
      <vt:variant>
        <vt:lpwstr>http://en.wikipedia.org/wiki/Benjamin_F._Johnson</vt:lpwstr>
      </vt:variant>
      <vt:variant>
        <vt:lpwstr/>
      </vt:variant>
      <vt:variant>
        <vt:i4>1900558</vt:i4>
      </vt:variant>
      <vt:variant>
        <vt:i4>831</vt:i4>
      </vt:variant>
      <vt:variant>
        <vt:i4>0</vt:i4>
      </vt:variant>
      <vt:variant>
        <vt:i4>5</vt:i4>
      </vt:variant>
      <vt:variant>
        <vt:lpwstr>http://digitalcommons.usu.edu/cgi/viewcontent.cgi?article=1027&amp;context=mormonhistory</vt:lpwstr>
      </vt:variant>
      <vt:variant>
        <vt:lpwstr/>
      </vt:variant>
      <vt:variant>
        <vt:i4>1900558</vt:i4>
      </vt:variant>
      <vt:variant>
        <vt:i4>828</vt:i4>
      </vt:variant>
      <vt:variant>
        <vt:i4>0</vt:i4>
      </vt:variant>
      <vt:variant>
        <vt:i4>5</vt:i4>
      </vt:variant>
      <vt:variant>
        <vt:lpwstr>http://digitalcommons.usu.edu/cgi/viewcontent.cgi?article=1027&amp;context=mormonhistory</vt:lpwstr>
      </vt:variant>
      <vt:variant>
        <vt:lpwstr/>
      </vt:variant>
      <vt:variant>
        <vt:i4>1638459</vt:i4>
      </vt:variant>
      <vt:variant>
        <vt:i4>825</vt:i4>
      </vt:variant>
      <vt:variant>
        <vt:i4>0</vt:i4>
      </vt:variant>
      <vt:variant>
        <vt:i4>5</vt:i4>
      </vt:variant>
      <vt:variant>
        <vt:lpwstr>https://www.lds.org/scriptures/dc-testament/dc/84.1-5,31,32?lang=eng</vt:lpwstr>
      </vt:variant>
      <vt:variant>
        <vt:lpwstr>1</vt:lpwstr>
      </vt:variant>
      <vt:variant>
        <vt:i4>1441839</vt:i4>
      </vt:variant>
      <vt:variant>
        <vt:i4>822</vt:i4>
      </vt:variant>
      <vt:variant>
        <vt:i4>0</vt:i4>
      </vt:variant>
      <vt:variant>
        <vt:i4>5</vt:i4>
      </vt:variant>
      <vt:variant>
        <vt:lpwstr>https://www.lds.org/scriptures/dc-testament/dc/49.7?lang=eng</vt:lpwstr>
      </vt:variant>
      <vt:variant>
        <vt:lpwstr>6</vt:lpwstr>
      </vt:variant>
      <vt:variant>
        <vt:i4>393320</vt:i4>
      </vt:variant>
      <vt:variant>
        <vt:i4>819</vt:i4>
      </vt:variant>
      <vt:variant>
        <vt:i4>0</vt:i4>
      </vt:variant>
      <vt:variant>
        <vt:i4>5</vt:i4>
      </vt:variant>
      <vt:variant>
        <vt:lpwstr>https://www.lds.org/manual/teachings-of-presidents-of-the-church-lorenzo-snow/chapter-24-reflections-on-the-mission-of-jesus-christ?lang=eng&amp;clang=ase</vt:lpwstr>
      </vt:variant>
      <vt:variant>
        <vt:lpwstr>15-36787_000_24</vt:lpwstr>
      </vt:variant>
      <vt:variant>
        <vt:i4>393250</vt:i4>
      </vt:variant>
      <vt:variant>
        <vt:i4>816</vt:i4>
      </vt:variant>
      <vt:variant>
        <vt:i4>0</vt:i4>
      </vt:variant>
      <vt:variant>
        <vt:i4>5</vt:i4>
      </vt:variant>
      <vt:variant>
        <vt:lpwstr>http://wc.rootsweb.ancestry.com/cgi-bin/igm.cgi?op=GET&amp;db=ldshistorical&amp;id=I44776</vt:lpwstr>
      </vt:variant>
      <vt:variant>
        <vt:lpwstr/>
      </vt:variant>
      <vt:variant>
        <vt:i4>5242990</vt:i4>
      </vt:variant>
      <vt:variant>
        <vt:i4>813</vt:i4>
      </vt:variant>
      <vt:variant>
        <vt:i4>0</vt:i4>
      </vt:variant>
      <vt:variant>
        <vt:i4>5</vt:i4>
      </vt:variant>
      <vt:variant>
        <vt:lpwstr>http://cdnc.ucr.edu/cgi-bin/cdnc?a=d&amp;d=SFC18950624.2.142&amp;srpos=1&amp;e=-------en--20--1--txt-txIN-mormon%2b%22second+coming%22+------</vt:lpwstr>
      </vt:variant>
      <vt:variant>
        <vt:lpwstr/>
      </vt:variant>
      <vt:variant>
        <vt:i4>7405651</vt:i4>
      </vt:variant>
      <vt:variant>
        <vt:i4>810</vt:i4>
      </vt:variant>
      <vt:variant>
        <vt:i4>0</vt:i4>
      </vt:variant>
      <vt:variant>
        <vt:i4>5</vt:i4>
      </vt:variant>
      <vt:variant>
        <vt:lpwstr>http://chroniclingamerica.loc.gov/lccn/sn83025121/1893-04-25/ed-1/seq-9/</vt:lpwstr>
      </vt:variant>
      <vt:variant>
        <vt:lpwstr>date1=1893&amp;index=0&amp;rows=20&amp;words=Fifty+saints+thousand&amp;searchType=basic&amp;sequence=0&amp;state=Hawaii&amp;date2=1893&amp;proxtext=Fifty+thousand+saints&amp;y=15&amp;x=10&amp;dateFilterType=yearRange&amp;page=1</vt:lpwstr>
      </vt:variant>
      <vt:variant>
        <vt:i4>7602264</vt:i4>
      </vt:variant>
      <vt:variant>
        <vt:i4>807</vt:i4>
      </vt:variant>
      <vt:variant>
        <vt:i4>0</vt:i4>
      </vt:variant>
      <vt:variant>
        <vt:i4>5</vt:i4>
      </vt:variant>
      <vt:variant>
        <vt:lpwstr>http://chroniclingamerica.loc.gov/lccn/sn85047084/1893-04-19/ed-1/seq-5/</vt:lpwstr>
      </vt:variant>
      <vt:variant>
        <vt:lpwstr>date1=1893&amp;index=1&amp;rows=20&amp;words=Fifty+saints+thousand&amp;searchType=basic&amp;sequence=0&amp;state=Hawaii&amp;date2=1893&amp;proxtext=Fifty+thousand+saints&amp;y=15&amp;x=10&amp;dateFilterType=yearRange&amp;page=1</vt:lpwstr>
      </vt:variant>
      <vt:variant>
        <vt:i4>5242987</vt:i4>
      </vt:variant>
      <vt:variant>
        <vt:i4>804</vt:i4>
      </vt:variant>
      <vt:variant>
        <vt:i4>0</vt:i4>
      </vt:variant>
      <vt:variant>
        <vt:i4>5</vt:i4>
      </vt:variant>
      <vt:variant>
        <vt:lpwstr>http://cdnc.ucr.edu/cgi-bin/cdnc?a=d&amp;d=SFC18930326.2.212&amp;srpos=3&amp;e=-------en--20--1--txt-txIN-mormon%2b%22second+coming%22+------</vt:lpwstr>
      </vt:variant>
      <vt:variant>
        <vt:lpwstr/>
      </vt:variant>
      <vt:variant>
        <vt:i4>1572914</vt:i4>
      </vt:variant>
      <vt:variant>
        <vt:i4>801</vt:i4>
      </vt:variant>
      <vt:variant>
        <vt:i4>0</vt:i4>
      </vt:variant>
      <vt:variant>
        <vt:i4>5</vt:i4>
      </vt:variant>
      <vt:variant>
        <vt:lpwstr>http://chroniclingamerica.loc.gov/lccn/sn93051669/1893-04-08/ed-1/seq-1/</vt:lpwstr>
      </vt:variant>
      <vt:variant>
        <vt:lpwstr>date1=1890&amp;index=0&amp;date2=1894&amp;searchType=advanced&amp;language=&amp;sequence=0&amp;lccn=sn93051669&amp;words=Christ+coming+second&amp;proxdistance=5&amp;state=&amp;rows=20&amp;ortext=&amp;proxtext=&amp;phrasetext=second+coming+of+Christ&amp;andtext=&amp;dateFilterType=yearRange&amp;page=1</vt:lpwstr>
      </vt:variant>
      <vt:variant>
        <vt:i4>3014664</vt:i4>
      </vt:variant>
      <vt:variant>
        <vt:i4>798</vt:i4>
      </vt:variant>
      <vt:variant>
        <vt:i4>0</vt:i4>
      </vt:variant>
      <vt:variant>
        <vt:i4>5</vt:i4>
      </vt:variant>
      <vt:variant>
        <vt:lpwstr>http://en.wikipedia.org/wiki/Salt_Lake_Temple</vt:lpwstr>
      </vt:variant>
      <vt:variant>
        <vt:lpwstr/>
      </vt:variant>
      <vt:variant>
        <vt:i4>1900558</vt:i4>
      </vt:variant>
      <vt:variant>
        <vt:i4>795</vt:i4>
      </vt:variant>
      <vt:variant>
        <vt:i4>0</vt:i4>
      </vt:variant>
      <vt:variant>
        <vt:i4>5</vt:i4>
      </vt:variant>
      <vt:variant>
        <vt:lpwstr>http://digitalcommons.usu.edu/cgi/viewcontent.cgi?article=1027&amp;context=mormonhistory</vt:lpwstr>
      </vt:variant>
      <vt:variant>
        <vt:lpwstr/>
      </vt:variant>
      <vt:variant>
        <vt:i4>3997814</vt:i4>
      </vt:variant>
      <vt:variant>
        <vt:i4>792</vt:i4>
      </vt:variant>
      <vt:variant>
        <vt:i4>0</vt:i4>
      </vt:variant>
      <vt:variant>
        <vt:i4>5</vt:i4>
      </vt:variant>
      <vt:variant>
        <vt:lpwstr>http://rationalfaiths.com/even-fifty-six-years-wind-scene/</vt:lpwstr>
      </vt:variant>
      <vt:variant>
        <vt:lpwstr/>
      </vt:variant>
      <vt:variant>
        <vt:i4>7209040</vt:i4>
      </vt:variant>
      <vt:variant>
        <vt:i4>789</vt:i4>
      </vt:variant>
      <vt:variant>
        <vt:i4>0</vt:i4>
      </vt:variant>
      <vt:variant>
        <vt:i4>5</vt:i4>
      </vt:variant>
      <vt:variant>
        <vt:lpwstr>https://www.lds.org/manual/presidents-of-the-church-student-manual/wilford-woodruff-fourth-president-of-the-church?lang=eng</vt:lpwstr>
      </vt:variant>
      <vt:variant>
        <vt:lpwstr/>
      </vt:variant>
      <vt:variant>
        <vt:i4>5242998</vt:i4>
      </vt:variant>
      <vt:variant>
        <vt:i4>786</vt:i4>
      </vt:variant>
      <vt:variant>
        <vt:i4>0</vt:i4>
      </vt:variant>
      <vt:variant>
        <vt:i4>5</vt:i4>
      </vt:variant>
      <vt:variant>
        <vt:lpwstr>https://www.lds.org/scriptures/dc-testament/od/1?lang=eng</vt:lpwstr>
      </vt:variant>
      <vt:variant>
        <vt:lpwstr/>
      </vt:variant>
      <vt:variant>
        <vt:i4>1310760</vt:i4>
      </vt:variant>
      <vt:variant>
        <vt:i4>783</vt:i4>
      </vt:variant>
      <vt:variant>
        <vt:i4>0</vt:i4>
      </vt:variant>
      <vt:variant>
        <vt:i4>5</vt:i4>
      </vt:variant>
      <vt:variant>
        <vt:lpwstr>https://www.lds.org/scriptures/dc-testament/dc/68.4?lang=eng</vt:lpwstr>
      </vt:variant>
      <vt:variant>
        <vt:lpwstr>3</vt:lpwstr>
      </vt:variant>
      <vt:variant>
        <vt:i4>5636198</vt:i4>
      </vt:variant>
      <vt:variant>
        <vt:i4>780</vt:i4>
      </vt:variant>
      <vt:variant>
        <vt:i4>0</vt:i4>
      </vt:variant>
      <vt:variant>
        <vt:i4>5</vt:i4>
      </vt:variant>
      <vt:variant>
        <vt:lpwstr>http://chroniclingamerica.loc.gov/lccn/sn86088296/1891-06-18/ed-1/seq-7/</vt:lpwstr>
      </vt:variant>
      <vt:variant>
        <vt:lpwstr>date1=1890&amp;index=3&amp;rows=20&amp;words=Brown+P+Rev+W&amp;searchType=basic&amp;sequence=0&amp;state=&amp;date2=1891&amp;proxtext=Rev.+W.+P.+Brown+&amp;y=11&amp;x=13&amp;dateFilterType=yearRange&amp;page=1</vt:lpwstr>
      </vt:variant>
      <vt:variant>
        <vt:i4>6094959</vt:i4>
      </vt:variant>
      <vt:variant>
        <vt:i4>777</vt:i4>
      </vt:variant>
      <vt:variant>
        <vt:i4>0</vt:i4>
      </vt:variant>
      <vt:variant>
        <vt:i4>5</vt:i4>
      </vt:variant>
      <vt:variant>
        <vt:lpwstr>http://chroniclingamerica.loc.gov/lccn/sn90061066/1891-05-05/ed-1/seq-6/</vt:lpwstr>
      </vt:variant>
      <vt:variant>
        <vt:lpwstr>date1=1890&amp;index=2&amp;rows=20&amp;words=Brown+P+Rev+W&amp;searchType=basic&amp;sequence=0&amp;state=&amp;date2=1891&amp;proxtext=Rev.+W.+P.+Brown+&amp;y=11&amp;x=13&amp;dateFilterType=yearRange&amp;page=1</vt:lpwstr>
      </vt:variant>
      <vt:variant>
        <vt:i4>3997741</vt:i4>
      </vt:variant>
      <vt:variant>
        <vt:i4>774</vt:i4>
      </vt:variant>
      <vt:variant>
        <vt:i4>0</vt:i4>
      </vt:variant>
      <vt:variant>
        <vt:i4>5</vt:i4>
      </vt:variant>
      <vt:variant>
        <vt:lpwstr>http://books.google.com/books?id=Lu9uWtP97U8C&amp;pg=PA193&amp;lpg=PA193&amp;dq=charles+l+walker+second+coming&amp;source=bl&amp;ots=4CIfhqUznU&amp;sig=oU5LMxdQIggB-PzItPwDRr9lr7o&amp;hl=en&amp;sa=X&amp;ei=NENEVIPiCKWIigLapoGIBQ&amp;ved=0CCUQ6AEwAQ</vt:lpwstr>
      </vt:variant>
      <vt:variant>
        <vt:lpwstr>v=onepage&amp;q=charles%20l%20walker%20second%20coming&amp;f=false</vt:lpwstr>
      </vt:variant>
      <vt:variant>
        <vt:i4>1900558</vt:i4>
      </vt:variant>
      <vt:variant>
        <vt:i4>771</vt:i4>
      </vt:variant>
      <vt:variant>
        <vt:i4>0</vt:i4>
      </vt:variant>
      <vt:variant>
        <vt:i4>5</vt:i4>
      </vt:variant>
      <vt:variant>
        <vt:lpwstr>http://digitalcommons.usu.edu/cgi/viewcontent.cgi?article=1027&amp;context=mormonhistory</vt:lpwstr>
      </vt:variant>
      <vt:variant>
        <vt:lpwstr/>
      </vt:variant>
      <vt:variant>
        <vt:i4>4063299</vt:i4>
      </vt:variant>
      <vt:variant>
        <vt:i4>768</vt:i4>
      </vt:variant>
      <vt:variant>
        <vt:i4>0</vt:i4>
      </vt:variant>
      <vt:variant>
        <vt:i4>5</vt:i4>
      </vt:variant>
      <vt:variant>
        <vt:lpwstr>http://www.ristow.us/foswiki/pub/Genealogy/WilfordWoodruffsJournalKrautsPioneerPress/Woodruff_Wilfords_Journal_-_Krauts_Pioneer_Press.pdf</vt:lpwstr>
      </vt:variant>
      <vt:variant>
        <vt:lpwstr/>
      </vt:variant>
      <vt:variant>
        <vt:i4>2818155</vt:i4>
      </vt:variant>
      <vt:variant>
        <vt:i4>765</vt:i4>
      </vt:variant>
      <vt:variant>
        <vt:i4>0</vt:i4>
      </vt:variant>
      <vt:variant>
        <vt:i4>5</vt:i4>
      </vt:variant>
      <vt:variant>
        <vt:lpwstr>http://www.uen.org/utah_history_encyclopedia/p/PANIC_1893_FINANCIAL.html</vt:lpwstr>
      </vt:variant>
      <vt:variant>
        <vt:lpwstr/>
      </vt:variant>
      <vt:variant>
        <vt:i4>1376339</vt:i4>
      </vt:variant>
      <vt:variant>
        <vt:i4>762</vt:i4>
      </vt:variant>
      <vt:variant>
        <vt:i4>0</vt:i4>
      </vt:variant>
      <vt:variant>
        <vt:i4>5</vt:i4>
      </vt:variant>
      <vt:variant>
        <vt:lpwstr>http://chroniclingamerica.loc.gov/lccn/sn83045555/1890-10-22/ed-1/seq-2/</vt:lpwstr>
      </vt:variant>
      <vt:variant>
        <vt:lpwstr/>
      </vt:variant>
      <vt:variant>
        <vt:i4>3342372</vt:i4>
      </vt:variant>
      <vt:variant>
        <vt:i4>759</vt:i4>
      </vt:variant>
      <vt:variant>
        <vt:i4>0</vt:i4>
      </vt:variant>
      <vt:variant>
        <vt:i4>5</vt:i4>
      </vt:variant>
      <vt:variant>
        <vt:lpwstr>https://www.lds.org/scriptures/dc-testament/dc/97.21-22,25,27?lang=eng</vt:lpwstr>
      </vt:variant>
      <vt:variant>
        <vt:lpwstr/>
      </vt:variant>
      <vt:variant>
        <vt:i4>5046327</vt:i4>
      </vt:variant>
      <vt:variant>
        <vt:i4>756</vt:i4>
      </vt:variant>
      <vt:variant>
        <vt:i4>0</vt:i4>
      </vt:variant>
      <vt:variant>
        <vt:i4>5</vt:i4>
      </vt:variant>
      <vt:variant>
        <vt:lpwstr>https://history.lds.org/overlandtravels/companies/250/charles-c-rich-company-1847</vt:lpwstr>
      </vt:variant>
      <vt:variant>
        <vt:lpwstr/>
      </vt:variant>
      <vt:variant>
        <vt:i4>3801122</vt:i4>
      </vt:variant>
      <vt:variant>
        <vt:i4>753</vt:i4>
      </vt:variant>
      <vt:variant>
        <vt:i4>0</vt:i4>
      </vt:variant>
      <vt:variant>
        <vt:i4>5</vt:i4>
      </vt:variant>
      <vt:variant>
        <vt:lpwstr>https://www.lds.org/scriptures/dc-testament/dc/57.1-3?lang=eng</vt:lpwstr>
      </vt:variant>
      <vt:variant>
        <vt:lpwstr/>
      </vt:variant>
      <vt:variant>
        <vt:i4>4390927</vt:i4>
      </vt:variant>
      <vt:variant>
        <vt:i4>750</vt:i4>
      </vt:variant>
      <vt:variant>
        <vt:i4>0</vt:i4>
      </vt:variant>
      <vt:variant>
        <vt:i4>5</vt:i4>
      </vt:variant>
      <vt:variant>
        <vt:lpwstr>http://heritage.uen.org/resources/Wcd6fb3d6206c9.htm</vt:lpwstr>
      </vt:variant>
      <vt:variant>
        <vt:lpwstr/>
      </vt:variant>
      <vt:variant>
        <vt:i4>1114192</vt:i4>
      </vt:variant>
      <vt:variant>
        <vt:i4>747</vt:i4>
      </vt:variant>
      <vt:variant>
        <vt:i4>0</vt:i4>
      </vt:variant>
      <vt:variant>
        <vt:i4>5</vt:i4>
      </vt:variant>
      <vt:variant>
        <vt:lpwstr>http://chroniclingamerica.loc.gov/lccn/sn83045555/1890-10-06/ed-1/seq-3/</vt:lpwstr>
      </vt:variant>
      <vt:variant>
        <vt:lpwstr/>
      </vt:variant>
      <vt:variant>
        <vt:i4>1114193</vt:i4>
      </vt:variant>
      <vt:variant>
        <vt:i4>744</vt:i4>
      </vt:variant>
      <vt:variant>
        <vt:i4>0</vt:i4>
      </vt:variant>
      <vt:variant>
        <vt:i4>5</vt:i4>
      </vt:variant>
      <vt:variant>
        <vt:lpwstr>http://chroniclingamerica.loc.gov/lccn/sn83045555/1890-10-06/ed-1/seq-2/</vt:lpwstr>
      </vt:variant>
      <vt:variant>
        <vt:lpwstr/>
      </vt:variant>
      <vt:variant>
        <vt:i4>1900558</vt:i4>
      </vt:variant>
      <vt:variant>
        <vt:i4>741</vt:i4>
      </vt:variant>
      <vt:variant>
        <vt:i4>0</vt:i4>
      </vt:variant>
      <vt:variant>
        <vt:i4>5</vt:i4>
      </vt:variant>
      <vt:variant>
        <vt:lpwstr>http://digitalcommons.usu.edu/cgi/viewcontent.cgi?article=1027&amp;context=mormonhistory</vt:lpwstr>
      </vt:variant>
      <vt:variant>
        <vt:lpwstr/>
      </vt:variant>
      <vt:variant>
        <vt:i4>1900558</vt:i4>
      </vt:variant>
      <vt:variant>
        <vt:i4>738</vt:i4>
      </vt:variant>
      <vt:variant>
        <vt:i4>0</vt:i4>
      </vt:variant>
      <vt:variant>
        <vt:i4>5</vt:i4>
      </vt:variant>
      <vt:variant>
        <vt:lpwstr>http://digitalcommons.usu.edu/cgi/viewcontent.cgi?article=1027&amp;context=mormonhistory</vt:lpwstr>
      </vt:variant>
      <vt:variant>
        <vt:lpwstr/>
      </vt:variant>
      <vt:variant>
        <vt:i4>1638459</vt:i4>
      </vt:variant>
      <vt:variant>
        <vt:i4>735</vt:i4>
      </vt:variant>
      <vt:variant>
        <vt:i4>0</vt:i4>
      </vt:variant>
      <vt:variant>
        <vt:i4>5</vt:i4>
      </vt:variant>
      <vt:variant>
        <vt:lpwstr>https://www.lds.org/scriptures/dc-testament/dc/84.1-5,31,32?lang=eng</vt:lpwstr>
      </vt:variant>
      <vt:variant>
        <vt:lpwstr>1</vt:lpwstr>
      </vt:variant>
      <vt:variant>
        <vt:i4>327709</vt:i4>
      </vt:variant>
      <vt:variant>
        <vt:i4>732</vt:i4>
      </vt:variant>
      <vt:variant>
        <vt:i4>0</vt:i4>
      </vt:variant>
      <vt:variant>
        <vt:i4>5</vt:i4>
      </vt:variant>
      <vt:variant>
        <vt:lpwstr>http://chroniclingamerica.loc.gov/lccn/sn83045555/1890-01-24/ed-1/seq-2/</vt:lpwstr>
      </vt:variant>
      <vt:variant>
        <vt:lpwstr>date1=1889&amp;index=0&amp;rows=20&amp;words=Moody+Mr&amp;searchType=basic&amp;sequence=0&amp;state=Utah&amp;date2=1890&amp;proxtext=Mr.+Moody&amp;y=10&amp;x=13&amp;dateFilterType=yearRange&amp;page=1</vt:lpwstr>
      </vt:variant>
      <vt:variant>
        <vt:i4>7209040</vt:i4>
      </vt:variant>
      <vt:variant>
        <vt:i4>729</vt:i4>
      </vt:variant>
      <vt:variant>
        <vt:i4>0</vt:i4>
      </vt:variant>
      <vt:variant>
        <vt:i4>5</vt:i4>
      </vt:variant>
      <vt:variant>
        <vt:lpwstr>https://www.lds.org/manual/presidents-of-the-church-student-manual/wilford-woodruff-fourth-president-of-the-church?lang=eng</vt:lpwstr>
      </vt:variant>
      <vt:variant>
        <vt:lpwstr/>
      </vt:variant>
      <vt:variant>
        <vt:i4>1900558</vt:i4>
      </vt:variant>
      <vt:variant>
        <vt:i4>726</vt:i4>
      </vt:variant>
      <vt:variant>
        <vt:i4>0</vt:i4>
      </vt:variant>
      <vt:variant>
        <vt:i4>5</vt:i4>
      </vt:variant>
      <vt:variant>
        <vt:lpwstr>http://digitalcommons.usu.edu/cgi/viewcontent.cgi?article=1027&amp;context=mormonhistory</vt:lpwstr>
      </vt:variant>
      <vt:variant>
        <vt:lpwstr/>
      </vt:variant>
      <vt:variant>
        <vt:i4>1900548</vt:i4>
      </vt:variant>
      <vt:variant>
        <vt:i4>723</vt:i4>
      </vt:variant>
      <vt:variant>
        <vt:i4>0</vt:i4>
      </vt:variant>
      <vt:variant>
        <vt:i4>5</vt:i4>
      </vt:variant>
      <vt:variant>
        <vt:lpwstr>https://www.dialoguejournal.com/wp-content/uploads/sbi/articles/Dialogue_V18N01_11.pdf</vt:lpwstr>
      </vt:variant>
      <vt:variant>
        <vt:lpwstr/>
      </vt:variant>
      <vt:variant>
        <vt:i4>5439489</vt:i4>
      </vt:variant>
      <vt:variant>
        <vt:i4>720</vt:i4>
      </vt:variant>
      <vt:variant>
        <vt:i4>0</vt:i4>
      </vt:variant>
      <vt:variant>
        <vt:i4>5</vt:i4>
      </vt:variant>
      <vt:variant>
        <vt:lpwstr>https://www.sunstonemagazine.com/pdf/037-8-27-35.pdf</vt:lpwstr>
      </vt:variant>
      <vt:variant>
        <vt:lpwstr/>
      </vt:variant>
      <vt:variant>
        <vt:i4>3276926</vt:i4>
      </vt:variant>
      <vt:variant>
        <vt:i4>717</vt:i4>
      </vt:variant>
      <vt:variant>
        <vt:i4>0</vt:i4>
      </vt:variant>
      <vt:variant>
        <vt:i4>5</vt:i4>
      </vt:variant>
      <vt:variant>
        <vt:lpwstr>https://www.lds.org/manual/teachings-of-presidents-of-the-church-lorenzo-snow/chapter-24-reflections-on-the-mission-of-jesus-christ?lang=eng&amp;clang=ase</vt:lpwstr>
      </vt:variant>
      <vt:variant>
        <vt:lpwstr/>
      </vt:variant>
      <vt:variant>
        <vt:i4>458856</vt:i4>
      </vt:variant>
      <vt:variant>
        <vt:i4>714</vt:i4>
      </vt:variant>
      <vt:variant>
        <vt:i4>0</vt:i4>
      </vt:variant>
      <vt:variant>
        <vt:i4>5</vt:i4>
      </vt:variant>
      <vt:variant>
        <vt:lpwstr>https://www.lds.org/manual/teachings-of-presidents-of-the-church-lorenzo-snow/chapter-24-reflections-on-the-mission-of-jesus-christ?lang=eng&amp;clang=ase</vt:lpwstr>
      </vt:variant>
      <vt:variant>
        <vt:lpwstr>14-36787_000_24</vt:lpwstr>
      </vt:variant>
      <vt:variant>
        <vt:i4>1376256</vt:i4>
      </vt:variant>
      <vt:variant>
        <vt:i4>711</vt:i4>
      </vt:variant>
      <vt:variant>
        <vt:i4>0</vt:i4>
      </vt:variant>
      <vt:variant>
        <vt:i4>5</vt:i4>
      </vt:variant>
      <vt:variant>
        <vt:lpwstr>https://www.dialoguejournal.com/wp-content/uploads/sbi/articles/Dialogue_V24N03_45.pdf</vt:lpwstr>
      </vt:variant>
      <vt:variant>
        <vt:lpwstr/>
      </vt:variant>
      <vt:variant>
        <vt:i4>851968</vt:i4>
      </vt:variant>
      <vt:variant>
        <vt:i4>708</vt:i4>
      </vt:variant>
      <vt:variant>
        <vt:i4>0</vt:i4>
      </vt:variant>
      <vt:variant>
        <vt:i4>5</vt:i4>
      </vt:variant>
      <vt:variant>
        <vt:lpwstr>http://en.wikipedia.org/wiki/Edmunds%E2%80%93Tucker_Act</vt:lpwstr>
      </vt:variant>
      <vt:variant>
        <vt:lpwstr/>
      </vt:variant>
      <vt:variant>
        <vt:i4>4325477</vt:i4>
      </vt:variant>
      <vt:variant>
        <vt:i4>705</vt:i4>
      </vt:variant>
      <vt:variant>
        <vt:i4>0</vt:i4>
      </vt:variant>
      <vt:variant>
        <vt:i4>5</vt:i4>
      </vt:variant>
      <vt:variant>
        <vt:lpwstr>https://www.lds.org/scriptures/dc-testament/dc/130.14-19?lang=eng</vt:lpwstr>
      </vt:variant>
      <vt:variant>
        <vt:lpwstr/>
      </vt:variant>
      <vt:variant>
        <vt:i4>5374011</vt:i4>
      </vt:variant>
      <vt:variant>
        <vt:i4>702</vt:i4>
      </vt:variant>
      <vt:variant>
        <vt:i4>0</vt:i4>
      </vt:variant>
      <vt:variant>
        <vt:i4>5</vt:i4>
      </vt:variant>
      <vt:variant>
        <vt:lpwstr>http://www.boap.org/LDS/Early-Saints/MThomas.html</vt:lpwstr>
      </vt:variant>
      <vt:variant>
        <vt:lpwstr/>
      </vt:variant>
      <vt:variant>
        <vt:i4>1376256</vt:i4>
      </vt:variant>
      <vt:variant>
        <vt:i4>699</vt:i4>
      </vt:variant>
      <vt:variant>
        <vt:i4>0</vt:i4>
      </vt:variant>
      <vt:variant>
        <vt:i4>5</vt:i4>
      </vt:variant>
      <vt:variant>
        <vt:lpwstr>https://www.dialoguejournal.com/wp-content/uploads/sbi/articles/Dialogue_V24N03_45.pdf</vt:lpwstr>
      </vt:variant>
      <vt:variant>
        <vt:lpwstr/>
      </vt:variant>
      <vt:variant>
        <vt:i4>3997814</vt:i4>
      </vt:variant>
      <vt:variant>
        <vt:i4>696</vt:i4>
      </vt:variant>
      <vt:variant>
        <vt:i4>0</vt:i4>
      </vt:variant>
      <vt:variant>
        <vt:i4>5</vt:i4>
      </vt:variant>
      <vt:variant>
        <vt:lpwstr>http://rationalfaiths.com/even-fifty-six-years-wind-scene/</vt:lpwstr>
      </vt:variant>
      <vt:variant>
        <vt:lpwstr/>
      </vt:variant>
      <vt:variant>
        <vt:i4>1245224</vt:i4>
      </vt:variant>
      <vt:variant>
        <vt:i4>693</vt:i4>
      </vt:variant>
      <vt:variant>
        <vt:i4>0</vt:i4>
      </vt:variant>
      <vt:variant>
        <vt:i4>5</vt:i4>
      </vt:variant>
      <vt:variant>
        <vt:lpwstr>http://journalofdiscourses.com/23</vt:lpwstr>
      </vt:variant>
      <vt:variant>
        <vt:lpwstr/>
      </vt:variant>
      <vt:variant>
        <vt:i4>5832729</vt:i4>
      </vt:variant>
      <vt:variant>
        <vt:i4>690</vt:i4>
      </vt:variant>
      <vt:variant>
        <vt:i4>0</vt:i4>
      </vt:variant>
      <vt:variant>
        <vt:i4>5</vt:i4>
      </vt:variant>
      <vt:variant>
        <vt:lpwstr>http://signaturebookslibrary.org/?p=5708</vt:lpwstr>
      </vt:variant>
      <vt:variant>
        <vt:lpwstr/>
      </vt:variant>
      <vt:variant>
        <vt:i4>7143468</vt:i4>
      </vt:variant>
      <vt:variant>
        <vt:i4>687</vt:i4>
      </vt:variant>
      <vt:variant>
        <vt:i4>0</vt:i4>
      </vt:variant>
      <vt:variant>
        <vt:i4>5</vt:i4>
      </vt:variant>
      <vt:variant>
        <vt:lpwstr>http://signaturebookslibrary.org/?p=5708</vt:lpwstr>
      </vt:variant>
      <vt:variant>
        <vt:lpwstr>54</vt:lpwstr>
      </vt:variant>
      <vt:variant>
        <vt:i4>131192</vt:i4>
      </vt:variant>
      <vt:variant>
        <vt:i4>684</vt:i4>
      </vt:variant>
      <vt:variant>
        <vt:i4>0</vt:i4>
      </vt:variant>
      <vt:variant>
        <vt:i4>5</vt:i4>
      </vt:variant>
      <vt:variant>
        <vt:lpwstr>http://jod.mrm.org/21/121</vt:lpwstr>
      </vt:variant>
      <vt:variant>
        <vt:lpwstr/>
      </vt:variant>
      <vt:variant>
        <vt:i4>5832729</vt:i4>
      </vt:variant>
      <vt:variant>
        <vt:i4>681</vt:i4>
      </vt:variant>
      <vt:variant>
        <vt:i4>0</vt:i4>
      </vt:variant>
      <vt:variant>
        <vt:i4>5</vt:i4>
      </vt:variant>
      <vt:variant>
        <vt:lpwstr>http://signaturebookslibrary.org/?p=5708</vt:lpwstr>
      </vt:variant>
      <vt:variant>
        <vt:lpwstr/>
      </vt:variant>
      <vt:variant>
        <vt:i4>6815788</vt:i4>
      </vt:variant>
      <vt:variant>
        <vt:i4>678</vt:i4>
      </vt:variant>
      <vt:variant>
        <vt:i4>0</vt:i4>
      </vt:variant>
      <vt:variant>
        <vt:i4>5</vt:i4>
      </vt:variant>
      <vt:variant>
        <vt:lpwstr>http://signaturebookslibrary.org/?p=5708</vt:lpwstr>
      </vt:variant>
      <vt:variant>
        <vt:lpwstr>51</vt:lpwstr>
      </vt:variant>
      <vt:variant>
        <vt:i4>5832729</vt:i4>
      </vt:variant>
      <vt:variant>
        <vt:i4>675</vt:i4>
      </vt:variant>
      <vt:variant>
        <vt:i4>0</vt:i4>
      </vt:variant>
      <vt:variant>
        <vt:i4>5</vt:i4>
      </vt:variant>
      <vt:variant>
        <vt:lpwstr>http://signaturebookslibrary.org/?p=5708</vt:lpwstr>
      </vt:variant>
      <vt:variant>
        <vt:lpwstr/>
      </vt:variant>
      <vt:variant>
        <vt:i4>7012397</vt:i4>
      </vt:variant>
      <vt:variant>
        <vt:i4>672</vt:i4>
      </vt:variant>
      <vt:variant>
        <vt:i4>0</vt:i4>
      </vt:variant>
      <vt:variant>
        <vt:i4>5</vt:i4>
      </vt:variant>
      <vt:variant>
        <vt:lpwstr>http://signaturebookslibrary.org/?p=5708</vt:lpwstr>
      </vt:variant>
      <vt:variant>
        <vt:lpwstr>42</vt:lpwstr>
      </vt:variant>
      <vt:variant>
        <vt:i4>1376256</vt:i4>
      </vt:variant>
      <vt:variant>
        <vt:i4>669</vt:i4>
      </vt:variant>
      <vt:variant>
        <vt:i4>0</vt:i4>
      </vt:variant>
      <vt:variant>
        <vt:i4>5</vt:i4>
      </vt:variant>
      <vt:variant>
        <vt:lpwstr>https://www.dialoguejournal.com/wp-content/uploads/sbi/articles/Dialogue_V24N03_45.pdf</vt:lpwstr>
      </vt:variant>
      <vt:variant>
        <vt:lpwstr/>
      </vt:variant>
      <vt:variant>
        <vt:i4>1638459</vt:i4>
      </vt:variant>
      <vt:variant>
        <vt:i4>666</vt:i4>
      </vt:variant>
      <vt:variant>
        <vt:i4>0</vt:i4>
      </vt:variant>
      <vt:variant>
        <vt:i4>5</vt:i4>
      </vt:variant>
      <vt:variant>
        <vt:lpwstr>https://www.lds.org/scriptures/dc-testament/dc/84.1-5,31,32?lang=eng</vt:lpwstr>
      </vt:variant>
      <vt:variant>
        <vt:lpwstr>1</vt:lpwstr>
      </vt:variant>
      <vt:variant>
        <vt:i4>4259958</vt:i4>
      </vt:variant>
      <vt:variant>
        <vt:i4>663</vt:i4>
      </vt:variant>
      <vt:variant>
        <vt:i4>0</vt:i4>
      </vt:variant>
      <vt:variant>
        <vt:i4>5</vt:i4>
      </vt:variant>
      <vt:variant>
        <vt:lpwstr>http://books.google.com/books?id=sgsDAAAAQAAJ&amp;pg=PA289</vt:lpwstr>
      </vt:variant>
      <vt:variant>
        <vt:lpwstr>v=onepage&amp;q&amp;f=false</vt:lpwstr>
      </vt:variant>
      <vt:variant>
        <vt:i4>1638459</vt:i4>
      </vt:variant>
      <vt:variant>
        <vt:i4>660</vt:i4>
      </vt:variant>
      <vt:variant>
        <vt:i4>0</vt:i4>
      </vt:variant>
      <vt:variant>
        <vt:i4>5</vt:i4>
      </vt:variant>
      <vt:variant>
        <vt:lpwstr>https://www.lds.org/scriptures/dc-testament/dc/84.1-5,31,32?lang=eng</vt:lpwstr>
      </vt:variant>
      <vt:variant>
        <vt:lpwstr>1</vt:lpwstr>
      </vt:variant>
      <vt:variant>
        <vt:i4>2097160</vt:i4>
      </vt:variant>
      <vt:variant>
        <vt:i4>657</vt:i4>
      </vt:variant>
      <vt:variant>
        <vt:i4>0</vt:i4>
      </vt:variant>
      <vt:variant>
        <vt:i4>5</vt:i4>
      </vt:variant>
      <vt:variant>
        <vt:lpwstr>http://visionsandtribulation.blogspot.com/search/label/New Civil War US</vt:lpwstr>
      </vt:variant>
      <vt:variant>
        <vt:lpwstr/>
      </vt:variant>
      <vt:variant>
        <vt:i4>5963877</vt:i4>
      </vt:variant>
      <vt:variant>
        <vt:i4>654</vt:i4>
      </vt:variant>
      <vt:variant>
        <vt:i4>0</vt:i4>
      </vt:variant>
      <vt:variant>
        <vt:i4>5</vt:i4>
      </vt:variant>
      <vt:variant>
        <vt:lpwstr>http://en.fairmormon.org/Journal_of_Discourses/19/2</vt:lpwstr>
      </vt:variant>
      <vt:variant>
        <vt:lpwstr/>
      </vt:variant>
      <vt:variant>
        <vt:i4>524401</vt:i4>
      </vt:variant>
      <vt:variant>
        <vt:i4>651</vt:i4>
      </vt:variant>
      <vt:variant>
        <vt:i4>0</vt:i4>
      </vt:variant>
      <vt:variant>
        <vt:i4>5</vt:i4>
      </vt:variant>
      <vt:variant>
        <vt:lpwstr>http://en.wikipedia.org/wiki/Orson_Pratt</vt:lpwstr>
      </vt:variant>
      <vt:variant>
        <vt:lpwstr/>
      </vt:variant>
      <vt:variant>
        <vt:i4>7209006</vt:i4>
      </vt:variant>
      <vt:variant>
        <vt:i4>648</vt:i4>
      </vt:variant>
      <vt:variant>
        <vt:i4>0</vt:i4>
      </vt:variant>
      <vt:variant>
        <vt:i4>5</vt:i4>
      </vt:variant>
      <vt:variant>
        <vt:lpwstr>http://digital.lib.usu.edu/cdm/ref/collection/Diaries/id/16202</vt:lpwstr>
      </vt:variant>
      <vt:variant>
        <vt:lpwstr/>
      </vt:variant>
      <vt:variant>
        <vt:i4>720913</vt:i4>
      </vt:variant>
      <vt:variant>
        <vt:i4>645</vt:i4>
      </vt:variant>
      <vt:variant>
        <vt:i4>0</vt:i4>
      </vt:variant>
      <vt:variant>
        <vt:i4>5</vt:i4>
      </vt:variant>
      <vt:variant>
        <vt:lpwstr>http://journalofdiscourses.com/18/24</vt:lpwstr>
      </vt:variant>
      <vt:variant>
        <vt:lpwstr/>
      </vt:variant>
      <vt:variant>
        <vt:i4>720913</vt:i4>
      </vt:variant>
      <vt:variant>
        <vt:i4>642</vt:i4>
      </vt:variant>
      <vt:variant>
        <vt:i4>0</vt:i4>
      </vt:variant>
      <vt:variant>
        <vt:i4>5</vt:i4>
      </vt:variant>
      <vt:variant>
        <vt:lpwstr>http://journalofdiscourses.com/18/24</vt:lpwstr>
      </vt:variant>
      <vt:variant>
        <vt:lpwstr/>
      </vt:variant>
      <vt:variant>
        <vt:i4>655427</vt:i4>
      </vt:variant>
      <vt:variant>
        <vt:i4>639</vt:i4>
      </vt:variant>
      <vt:variant>
        <vt:i4>0</vt:i4>
      </vt:variant>
      <vt:variant>
        <vt:i4>5</vt:i4>
      </vt:variant>
      <vt:variant>
        <vt:lpwstr>http://jod.mrm.org/18/29</vt:lpwstr>
      </vt:variant>
      <vt:variant>
        <vt:lpwstr/>
      </vt:variant>
      <vt:variant>
        <vt:i4>1900558</vt:i4>
      </vt:variant>
      <vt:variant>
        <vt:i4>636</vt:i4>
      </vt:variant>
      <vt:variant>
        <vt:i4>0</vt:i4>
      </vt:variant>
      <vt:variant>
        <vt:i4>5</vt:i4>
      </vt:variant>
      <vt:variant>
        <vt:lpwstr>http://digitalcommons.usu.edu/cgi/viewcontent.cgi?article=1027&amp;context=mormonhistory</vt:lpwstr>
      </vt:variant>
      <vt:variant>
        <vt:lpwstr/>
      </vt:variant>
      <vt:variant>
        <vt:i4>917528</vt:i4>
      </vt:variant>
      <vt:variant>
        <vt:i4>633</vt:i4>
      </vt:variant>
      <vt:variant>
        <vt:i4>0</vt:i4>
      </vt:variant>
      <vt:variant>
        <vt:i4>5</vt:i4>
      </vt:variant>
      <vt:variant>
        <vt:lpwstr>http://journalofdiscourses.com/17/41</vt:lpwstr>
      </vt:variant>
      <vt:variant>
        <vt:lpwstr/>
      </vt:variant>
      <vt:variant>
        <vt:i4>1638459</vt:i4>
      </vt:variant>
      <vt:variant>
        <vt:i4>630</vt:i4>
      </vt:variant>
      <vt:variant>
        <vt:i4>0</vt:i4>
      </vt:variant>
      <vt:variant>
        <vt:i4>5</vt:i4>
      </vt:variant>
      <vt:variant>
        <vt:lpwstr>https://www.lds.org/scriptures/dc-testament/dc/84.1-5,31,32?lang=eng</vt:lpwstr>
      </vt:variant>
      <vt:variant>
        <vt:lpwstr>1</vt:lpwstr>
      </vt:variant>
      <vt:variant>
        <vt:i4>589853</vt:i4>
      </vt:variant>
      <vt:variant>
        <vt:i4>627</vt:i4>
      </vt:variant>
      <vt:variant>
        <vt:i4>0</vt:i4>
      </vt:variant>
      <vt:variant>
        <vt:i4>5</vt:i4>
      </vt:variant>
      <vt:variant>
        <vt:lpwstr>http://journalofdiscourses.com/17/16</vt:lpwstr>
      </vt:variant>
      <vt:variant>
        <vt:lpwstr/>
      </vt:variant>
      <vt:variant>
        <vt:i4>1638459</vt:i4>
      </vt:variant>
      <vt:variant>
        <vt:i4>624</vt:i4>
      </vt:variant>
      <vt:variant>
        <vt:i4>0</vt:i4>
      </vt:variant>
      <vt:variant>
        <vt:i4>5</vt:i4>
      </vt:variant>
      <vt:variant>
        <vt:lpwstr>https://www.lds.org/scriptures/dc-testament/dc/84.1-5,31,32?lang=eng</vt:lpwstr>
      </vt:variant>
      <vt:variant>
        <vt:lpwstr>1</vt:lpwstr>
      </vt:variant>
      <vt:variant>
        <vt:i4>458780</vt:i4>
      </vt:variant>
      <vt:variant>
        <vt:i4>621</vt:i4>
      </vt:variant>
      <vt:variant>
        <vt:i4>0</vt:i4>
      </vt:variant>
      <vt:variant>
        <vt:i4>5</vt:i4>
      </vt:variant>
      <vt:variant>
        <vt:lpwstr>http://journalofdiscourses.com/14/38</vt:lpwstr>
      </vt:variant>
      <vt:variant>
        <vt:lpwstr/>
      </vt:variant>
      <vt:variant>
        <vt:i4>1638459</vt:i4>
      </vt:variant>
      <vt:variant>
        <vt:i4>618</vt:i4>
      </vt:variant>
      <vt:variant>
        <vt:i4>0</vt:i4>
      </vt:variant>
      <vt:variant>
        <vt:i4>5</vt:i4>
      </vt:variant>
      <vt:variant>
        <vt:lpwstr>https://www.lds.org/scriptures/dc-testament/dc/84.1-5,31,32?lang=eng</vt:lpwstr>
      </vt:variant>
      <vt:variant>
        <vt:lpwstr>1</vt:lpwstr>
      </vt:variant>
      <vt:variant>
        <vt:i4>655388</vt:i4>
      </vt:variant>
      <vt:variant>
        <vt:i4>615</vt:i4>
      </vt:variant>
      <vt:variant>
        <vt:i4>0</vt:i4>
      </vt:variant>
      <vt:variant>
        <vt:i4>5</vt:i4>
      </vt:variant>
      <vt:variant>
        <vt:lpwstr>http://journalofdiscourses.com/13/45</vt:lpwstr>
      </vt:variant>
      <vt:variant>
        <vt:lpwstr/>
      </vt:variant>
      <vt:variant>
        <vt:i4>1638459</vt:i4>
      </vt:variant>
      <vt:variant>
        <vt:i4>612</vt:i4>
      </vt:variant>
      <vt:variant>
        <vt:i4>0</vt:i4>
      </vt:variant>
      <vt:variant>
        <vt:i4>5</vt:i4>
      </vt:variant>
      <vt:variant>
        <vt:lpwstr>https://www.lds.org/scriptures/dc-testament/dc/84.1-5,31,32?lang=eng</vt:lpwstr>
      </vt:variant>
      <vt:variant>
        <vt:lpwstr>1</vt:lpwstr>
      </vt:variant>
      <vt:variant>
        <vt:i4>589849</vt:i4>
      </vt:variant>
      <vt:variant>
        <vt:i4>609</vt:i4>
      </vt:variant>
      <vt:variant>
        <vt:i4>0</vt:i4>
      </vt:variant>
      <vt:variant>
        <vt:i4>5</vt:i4>
      </vt:variant>
      <vt:variant>
        <vt:lpwstr>http://journalofdiscourses.com/13/16</vt:lpwstr>
      </vt:variant>
      <vt:variant>
        <vt:lpwstr/>
      </vt:variant>
      <vt:variant>
        <vt:i4>1638459</vt:i4>
      </vt:variant>
      <vt:variant>
        <vt:i4>606</vt:i4>
      </vt:variant>
      <vt:variant>
        <vt:i4>0</vt:i4>
      </vt:variant>
      <vt:variant>
        <vt:i4>5</vt:i4>
      </vt:variant>
      <vt:variant>
        <vt:lpwstr>https://www.lds.org/scriptures/dc-testament/dc/84.1-5,31,32?lang=eng</vt:lpwstr>
      </vt:variant>
      <vt:variant>
        <vt:lpwstr>1</vt:lpwstr>
      </vt:variant>
      <vt:variant>
        <vt:i4>1310784</vt:i4>
      </vt:variant>
      <vt:variant>
        <vt:i4>603</vt:i4>
      </vt:variant>
      <vt:variant>
        <vt:i4>0</vt:i4>
      </vt:variant>
      <vt:variant>
        <vt:i4>5</vt:i4>
      </vt:variant>
      <vt:variant>
        <vt:lpwstr>https://books.google.com/books?id=dS8EAAAAQAAJ&amp;pg=PA369&amp;lpg=PA369&amp;dq=Daniel+H.+Wells+second+coming&amp;source=bl&amp;ots=J-j5nxKl_D&amp;sig=kgIJXhqpjv51NVPnF3tsexV7MoM&amp;hl=en&amp;sa=X&amp;ei=lA-vVKnUNoLpoAS1w4KwDw&amp;ved=0CD8Q6AEwBg</vt:lpwstr>
      </vt:variant>
      <vt:variant>
        <vt:lpwstr>v=onepage&amp;q=second%20coming&amp;f=false</vt:lpwstr>
      </vt:variant>
      <vt:variant>
        <vt:i4>6881391</vt:i4>
      </vt:variant>
      <vt:variant>
        <vt:i4>600</vt:i4>
      </vt:variant>
      <vt:variant>
        <vt:i4>0</vt:i4>
      </vt:variant>
      <vt:variant>
        <vt:i4>5</vt:i4>
      </vt:variant>
      <vt:variant>
        <vt:lpwstr>http://en.wikipedia.org/wiki/Daniel_H._Wells</vt:lpwstr>
      </vt:variant>
      <vt:variant>
        <vt:lpwstr/>
      </vt:variant>
      <vt:variant>
        <vt:i4>458874</vt:i4>
      </vt:variant>
      <vt:variant>
        <vt:i4>597</vt:i4>
      </vt:variant>
      <vt:variant>
        <vt:i4>0</vt:i4>
      </vt:variant>
      <vt:variant>
        <vt:i4>5</vt:i4>
      </vt:variant>
      <vt:variant>
        <vt:lpwstr>http://jod.mrm.org/10/340</vt:lpwstr>
      </vt:variant>
      <vt:variant>
        <vt:lpwstr/>
      </vt:variant>
      <vt:variant>
        <vt:i4>5767232</vt:i4>
      </vt:variant>
      <vt:variant>
        <vt:i4>594</vt:i4>
      </vt:variant>
      <vt:variant>
        <vt:i4>0</vt:i4>
      </vt:variant>
      <vt:variant>
        <vt:i4>5</vt:i4>
      </vt:variant>
      <vt:variant>
        <vt:lpwstr>http://www.angelfire.com/planet/unitychurch/</vt:lpwstr>
      </vt:variant>
      <vt:variant>
        <vt:lpwstr/>
      </vt:variant>
      <vt:variant>
        <vt:i4>5832825</vt:i4>
      </vt:variant>
      <vt:variant>
        <vt:i4>591</vt:i4>
      </vt:variant>
      <vt:variant>
        <vt:i4>0</vt:i4>
      </vt:variant>
      <vt:variant>
        <vt:i4>5</vt:i4>
      </vt:variant>
      <vt:variant>
        <vt:lpwstr>http://en.wikipedia.org/wiki/Mark_Hill_Forscutt</vt:lpwstr>
      </vt:variant>
      <vt:variant>
        <vt:lpwstr/>
      </vt:variant>
      <vt:variant>
        <vt:i4>1572967</vt:i4>
      </vt:variant>
      <vt:variant>
        <vt:i4>588</vt:i4>
      </vt:variant>
      <vt:variant>
        <vt:i4>0</vt:i4>
      </vt:variant>
      <vt:variant>
        <vt:i4>5</vt:i4>
      </vt:variant>
      <vt:variant>
        <vt:lpwstr>http://en.wikipedia.org/wiki/James_Brighouse</vt:lpwstr>
      </vt:variant>
      <vt:variant>
        <vt:lpwstr/>
      </vt:variant>
      <vt:variant>
        <vt:i4>5439575</vt:i4>
      </vt:variant>
      <vt:variant>
        <vt:i4>585</vt:i4>
      </vt:variant>
      <vt:variant>
        <vt:i4>0</vt:i4>
      </vt:variant>
      <vt:variant>
        <vt:i4>5</vt:i4>
      </vt:variant>
      <vt:variant>
        <vt:lpwstr>http://en.wikipedia.org/wiki/William_W._Davies</vt:lpwstr>
      </vt:variant>
      <vt:variant>
        <vt:lpwstr/>
      </vt:variant>
      <vt:variant>
        <vt:i4>7340151</vt:i4>
      </vt:variant>
      <vt:variant>
        <vt:i4>582</vt:i4>
      </vt:variant>
      <vt:variant>
        <vt:i4>0</vt:i4>
      </vt:variant>
      <vt:variant>
        <vt:i4>5</vt:i4>
      </vt:variant>
      <vt:variant>
        <vt:lpwstr>http://en.wikipedia.org/wiki/Gudmund_Gudmundson</vt:lpwstr>
      </vt:variant>
      <vt:variant>
        <vt:lpwstr/>
      </vt:variant>
      <vt:variant>
        <vt:i4>2097256</vt:i4>
      </vt:variant>
      <vt:variant>
        <vt:i4>579</vt:i4>
      </vt:variant>
      <vt:variant>
        <vt:i4>0</vt:i4>
      </vt:variant>
      <vt:variant>
        <vt:i4>5</vt:i4>
      </vt:variant>
      <vt:variant>
        <vt:lpwstr>http://www.entrybytroops.org/new-jerusalem.html</vt:lpwstr>
      </vt:variant>
      <vt:variant>
        <vt:lpwstr>back5</vt:lpwstr>
      </vt:variant>
      <vt:variant>
        <vt:i4>4915327</vt:i4>
      </vt:variant>
      <vt:variant>
        <vt:i4>576</vt:i4>
      </vt:variant>
      <vt:variant>
        <vt:i4>0</vt:i4>
      </vt:variant>
      <vt:variant>
        <vt:i4>5</vt:i4>
      </vt:variant>
      <vt:variant>
        <vt:lpwstr>https://www.lds.org/manual/church-history-in-the-fulness-of-times-student-manual/chapter-thirty-the-civil-war-period?lang=eng</vt:lpwstr>
      </vt:variant>
      <vt:variant>
        <vt:lpwstr/>
      </vt:variant>
      <vt:variant>
        <vt:i4>3670127</vt:i4>
      </vt:variant>
      <vt:variant>
        <vt:i4>573</vt:i4>
      </vt:variant>
      <vt:variant>
        <vt:i4>0</vt:i4>
      </vt:variant>
      <vt:variant>
        <vt:i4>5</vt:i4>
      </vt:variant>
      <vt:variant>
        <vt:lpwstr>http://en.wikipedia.org/wiki/Church_of_the_Firstborn_(Morrisite)</vt:lpwstr>
      </vt:variant>
      <vt:variant>
        <vt:lpwstr/>
      </vt:variant>
      <vt:variant>
        <vt:i4>786461</vt:i4>
      </vt:variant>
      <vt:variant>
        <vt:i4>570</vt:i4>
      </vt:variant>
      <vt:variant>
        <vt:i4>0</vt:i4>
      </vt:variant>
      <vt:variant>
        <vt:i4>5</vt:i4>
      </vt:variant>
      <vt:variant>
        <vt:lpwstr>http://journalofdiscourses.com/10/63</vt:lpwstr>
      </vt:variant>
      <vt:variant>
        <vt:lpwstr/>
      </vt:variant>
      <vt:variant>
        <vt:i4>1638459</vt:i4>
      </vt:variant>
      <vt:variant>
        <vt:i4>567</vt:i4>
      </vt:variant>
      <vt:variant>
        <vt:i4>0</vt:i4>
      </vt:variant>
      <vt:variant>
        <vt:i4>5</vt:i4>
      </vt:variant>
      <vt:variant>
        <vt:lpwstr>https://www.lds.org/scriptures/dc-testament/dc/84.1-5,31,32?lang=eng</vt:lpwstr>
      </vt:variant>
      <vt:variant>
        <vt:lpwstr>1</vt:lpwstr>
      </vt:variant>
      <vt:variant>
        <vt:i4>2228304</vt:i4>
      </vt:variant>
      <vt:variant>
        <vt:i4>564</vt:i4>
      </vt:variant>
      <vt:variant>
        <vt:i4>0</vt:i4>
      </vt:variant>
      <vt:variant>
        <vt:i4>5</vt:i4>
      </vt:variant>
      <vt:variant>
        <vt:lpwstr>http://jod.mrm.org/9/66</vt:lpwstr>
      </vt:variant>
      <vt:variant>
        <vt:lpwstr/>
      </vt:variant>
      <vt:variant>
        <vt:i4>1966162</vt:i4>
      </vt:variant>
      <vt:variant>
        <vt:i4>561</vt:i4>
      </vt:variant>
      <vt:variant>
        <vt:i4>0</vt:i4>
      </vt:variant>
      <vt:variant>
        <vt:i4>5</vt:i4>
      </vt:variant>
      <vt:variant>
        <vt:lpwstr>http://jod.mrm.org/8/348</vt:lpwstr>
      </vt:variant>
      <vt:variant>
        <vt:lpwstr/>
      </vt:variant>
      <vt:variant>
        <vt:i4>1572972</vt:i4>
      </vt:variant>
      <vt:variant>
        <vt:i4>558</vt:i4>
      </vt:variant>
      <vt:variant>
        <vt:i4>0</vt:i4>
      </vt:variant>
      <vt:variant>
        <vt:i4>5</vt:i4>
      </vt:variant>
      <vt:variant>
        <vt:lpwstr>https://www.lds.org/manual/doctrines-of-the-gospel-student-manual/chapter-36-the-lords-second-coming?lang=eng</vt:lpwstr>
      </vt:variant>
      <vt:variant>
        <vt:lpwstr/>
      </vt:variant>
      <vt:variant>
        <vt:i4>2359301</vt:i4>
      </vt:variant>
      <vt:variant>
        <vt:i4>555</vt:i4>
      </vt:variant>
      <vt:variant>
        <vt:i4>0</vt:i4>
      </vt:variant>
      <vt:variant>
        <vt:i4>5</vt:i4>
      </vt:variant>
      <vt:variant>
        <vt:lpwstr>http://journalofdiscourses.com/7/21</vt:lpwstr>
      </vt:variant>
      <vt:variant>
        <vt:lpwstr/>
      </vt:variant>
      <vt:variant>
        <vt:i4>2555905</vt:i4>
      </vt:variant>
      <vt:variant>
        <vt:i4>552</vt:i4>
      </vt:variant>
      <vt:variant>
        <vt:i4>0</vt:i4>
      </vt:variant>
      <vt:variant>
        <vt:i4>5</vt:i4>
      </vt:variant>
      <vt:variant>
        <vt:lpwstr>http://journalofdiscourses.com/5/35</vt:lpwstr>
      </vt:variant>
      <vt:variant>
        <vt:lpwstr/>
      </vt:variant>
      <vt:variant>
        <vt:i4>1114199</vt:i4>
      </vt:variant>
      <vt:variant>
        <vt:i4>549</vt:i4>
      </vt:variant>
      <vt:variant>
        <vt:i4>0</vt:i4>
      </vt:variant>
      <vt:variant>
        <vt:i4>5</vt:i4>
      </vt:variant>
      <vt:variant>
        <vt:lpwstr>http://jod.mrm.org/6/218</vt:lpwstr>
      </vt:variant>
      <vt:variant>
        <vt:lpwstr/>
      </vt:variant>
      <vt:variant>
        <vt:i4>2031710</vt:i4>
      </vt:variant>
      <vt:variant>
        <vt:i4>546</vt:i4>
      </vt:variant>
      <vt:variant>
        <vt:i4>0</vt:i4>
      </vt:variant>
      <vt:variant>
        <vt:i4>5</vt:i4>
      </vt:variant>
      <vt:variant>
        <vt:lpwstr>http://jod.mrm.org/6/185</vt:lpwstr>
      </vt:variant>
      <vt:variant>
        <vt:lpwstr/>
      </vt:variant>
      <vt:variant>
        <vt:i4>1048660</vt:i4>
      </vt:variant>
      <vt:variant>
        <vt:i4>543</vt:i4>
      </vt:variant>
      <vt:variant>
        <vt:i4>0</vt:i4>
      </vt:variant>
      <vt:variant>
        <vt:i4>5</vt:i4>
      </vt:variant>
      <vt:variant>
        <vt:lpwstr>http://jod.mrm.org/5/129</vt:lpwstr>
      </vt:variant>
      <vt:variant>
        <vt:lpwstr/>
      </vt:variant>
      <vt:variant>
        <vt:i4>2293812</vt:i4>
      </vt:variant>
      <vt:variant>
        <vt:i4>540</vt:i4>
      </vt:variant>
      <vt:variant>
        <vt:i4>0</vt:i4>
      </vt:variant>
      <vt:variant>
        <vt:i4>5</vt:i4>
      </vt:variant>
      <vt:variant>
        <vt:lpwstr>http://journalofdiscourses.com/4/6</vt:lpwstr>
      </vt:variant>
      <vt:variant>
        <vt:lpwstr/>
      </vt:variant>
      <vt:variant>
        <vt:i4>7798825</vt:i4>
      </vt:variant>
      <vt:variant>
        <vt:i4>537</vt:i4>
      </vt:variant>
      <vt:variant>
        <vt:i4>0</vt:i4>
      </vt:variant>
      <vt:variant>
        <vt:i4>5</vt:i4>
      </vt:variant>
      <vt:variant>
        <vt:lpwstr>http://en.wikipedia.org/wiki/Mormon_Reformation</vt:lpwstr>
      </vt:variant>
      <vt:variant>
        <vt:lpwstr>cite_note-2</vt:lpwstr>
      </vt:variant>
      <vt:variant>
        <vt:i4>2162692</vt:i4>
      </vt:variant>
      <vt:variant>
        <vt:i4>534</vt:i4>
      </vt:variant>
      <vt:variant>
        <vt:i4>0</vt:i4>
      </vt:variant>
      <vt:variant>
        <vt:i4>5</vt:i4>
      </vt:variant>
      <vt:variant>
        <vt:lpwstr>http://journalofdiscourses.com/3/30</vt:lpwstr>
      </vt:variant>
      <vt:variant>
        <vt:lpwstr/>
      </vt:variant>
      <vt:variant>
        <vt:i4>3080276</vt:i4>
      </vt:variant>
      <vt:variant>
        <vt:i4>531</vt:i4>
      </vt:variant>
      <vt:variant>
        <vt:i4>0</vt:i4>
      </vt:variant>
      <vt:variant>
        <vt:i4>5</vt:i4>
      </vt:variant>
      <vt:variant>
        <vt:lpwstr>http://jod.mrm.org/3/12</vt:lpwstr>
      </vt:variant>
      <vt:variant>
        <vt:lpwstr/>
      </vt:variant>
      <vt:variant>
        <vt:i4>1900558</vt:i4>
      </vt:variant>
      <vt:variant>
        <vt:i4>528</vt:i4>
      </vt:variant>
      <vt:variant>
        <vt:i4>0</vt:i4>
      </vt:variant>
      <vt:variant>
        <vt:i4>5</vt:i4>
      </vt:variant>
      <vt:variant>
        <vt:lpwstr>http://digitalcommons.usu.edu/cgi/viewcontent.cgi?article=1027&amp;context=mormonhistory</vt:lpwstr>
      </vt:variant>
      <vt:variant>
        <vt:lpwstr/>
      </vt:variant>
      <vt:variant>
        <vt:i4>3407960</vt:i4>
      </vt:variant>
      <vt:variant>
        <vt:i4>525</vt:i4>
      </vt:variant>
      <vt:variant>
        <vt:i4>0</vt:i4>
      </vt:variant>
      <vt:variant>
        <vt:i4>5</vt:i4>
      </vt:variant>
      <vt:variant>
        <vt:lpwstr>http://www.centerplace.org/history/ts/v6n19.htm</vt:lpwstr>
      </vt:variant>
      <vt:variant>
        <vt:lpwstr/>
      </vt:variant>
      <vt:variant>
        <vt:i4>2555913</vt:i4>
      </vt:variant>
      <vt:variant>
        <vt:i4>522</vt:i4>
      </vt:variant>
      <vt:variant>
        <vt:i4>0</vt:i4>
      </vt:variant>
      <vt:variant>
        <vt:i4>5</vt:i4>
      </vt:variant>
      <vt:variant>
        <vt:lpwstr>https://books.google.com/books?id=ymktAAAAYAAJ&amp;pg=PA99&amp;lpg=PA99&amp;dq=Zebedee+Coltrin+last+days&amp;source=bl&amp;ots=sRYD7kyLTP&amp;sig=DXNZFOjTZGBPVbZUtXMp65YHMbQ&amp;hl=en&amp;sa=X&amp;ei=kEGsVNu0KNfWoATRoIGYBw&amp;ved=0CDQQ6AEwBDgK</vt:lpwstr>
      </vt:variant>
      <vt:variant>
        <vt:lpwstr>v=onepage&amp;q=last%20days&amp;f=false</vt:lpwstr>
      </vt:variant>
      <vt:variant>
        <vt:i4>5701693</vt:i4>
      </vt:variant>
      <vt:variant>
        <vt:i4>519</vt:i4>
      </vt:variant>
      <vt:variant>
        <vt:i4>0</vt:i4>
      </vt:variant>
      <vt:variant>
        <vt:i4>5</vt:i4>
      </vt:variant>
      <vt:variant>
        <vt:lpwstr>http://signaturebookslibrary.org/essential-parley-p-pratt-12/</vt:lpwstr>
      </vt:variant>
      <vt:variant>
        <vt:lpwstr/>
      </vt:variant>
      <vt:variant>
        <vt:i4>2359337</vt:i4>
      </vt:variant>
      <vt:variant>
        <vt:i4>516</vt:i4>
      </vt:variant>
      <vt:variant>
        <vt:i4>0</vt:i4>
      </vt:variant>
      <vt:variant>
        <vt:i4>5</vt:i4>
      </vt:variant>
      <vt:variant>
        <vt:lpwstr>https://www.lds.org/manual/teachings-joseph-smith/chapter-21?lang=eng</vt:lpwstr>
      </vt:variant>
      <vt:variant>
        <vt:lpwstr>8-36481_000_025</vt:lpwstr>
      </vt:variant>
      <vt:variant>
        <vt:i4>6881391</vt:i4>
      </vt:variant>
      <vt:variant>
        <vt:i4>513</vt:i4>
      </vt:variant>
      <vt:variant>
        <vt:i4>0</vt:i4>
      </vt:variant>
      <vt:variant>
        <vt:i4>5</vt:i4>
      </vt:variant>
      <vt:variant>
        <vt:lpwstr>http://www.boap.org/LDS/Parallel/1844/10Mar44.html</vt:lpwstr>
      </vt:variant>
      <vt:variant>
        <vt:lpwstr/>
      </vt:variant>
      <vt:variant>
        <vt:i4>6881391</vt:i4>
      </vt:variant>
      <vt:variant>
        <vt:i4>510</vt:i4>
      </vt:variant>
      <vt:variant>
        <vt:i4>0</vt:i4>
      </vt:variant>
      <vt:variant>
        <vt:i4>5</vt:i4>
      </vt:variant>
      <vt:variant>
        <vt:lpwstr>http://www.boap.org/LDS/Parallel/1844/10Mar44.html</vt:lpwstr>
      </vt:variant>
      <vt:variant>
        <vt:lpwstr/>
      </vt:variant>
      <vt:variant>
        <vt:i4>1376285</vt:i4>
      </vt:variant>
      <vt:variant>
        <vt:i4>507</vt:i4>
      </vt:variant>
      <vt:variant>
        <vt:i4>0</vt:i4>
      </vt:variant>
      <vt:variant>
        <vt:i4>5</vt:i4>
      </vt:variant>
      <vt:variant>
        <vt:lpwstr>http://en.wikipedia.org/wiki/Willard_Richards</vt:lpwstr>
      </vt:variant>
      <vt:variant>
        <vt:lpwstr/>
      </vt:variant>
      <vt:variant>
        <vt:i4>6881391</vt:i4>
      </vt:variant>
      <vt:variant>
        <vt:i4>504</vt:i4>
      </vt:variant>
      <vt:variant>
        <vt:i4>0</vt:i4>
      </vt:variant>
      <vt:variant>
        <vt:i4>5</vt:i4>
      </vt:variant>
      <vt:variant>
        <vt:lpwstr>http://www.boap.org/LDS/Parallel/1844/10Mar44.html</vt:lpwstr>
      </vt:variant>
      <vt:variant>
        <vt:lpwstr/>
      </vt:variant>
      <vt:variant>
        <vt:i4>7929956</vt:i4>
      </vt:variant>
      <vt:variant>
        <vt:i4>501</vt:i4>
      </vt:variant>
      <vt:variant>
        <vt:i4>0</vt:i4>
      </vt:variant>
      <vt:variant>
        <vt:i4>5</vt:i4>
      </vt:variant>
      <vt:variant>
        <vt:lpwstr>http://en.wikipedia.org/wiki/John_S._Fullmer</vt:lpwstr>
      </vt:variant>
      <vt:variant>
        <vt:lpwstr/>
      </vt:variant>
      <vt:variant>
        <vt:i4>3211364</vt:i4>
      </vt:variant>
      <vt:variant>
        <vt:i4>498</vt:i4>
      </vt:variant>
      <vt:variant>
        <vt:i4>0</vt:i4>
      </vt:variant>
      <vt:variant>
        <vt:i4>5</vt:i4>
      </vt:variant>
      <vt:variant>
        <vt:lpwstr>http://josephsmithpapers.org/paperSummary/journal-december-1842-june-1844-book-2-10-march-1843-14-july-1843</vt:lpwstr>
      </vt:variant>
      <vt:variant>
        <vt:lpwstr>!/paperSummary/journal-december-1842-june-1844-book-2-10-march-1843-14-july-1843&amp;p=84</vt:lpwstr>
      </vt:variant>
      <vt:variant>
        <vt:i4>3211360</vt:i4>
      </vt:variant>
      <vt:variant>
        <vt:i4>495</vt:i4>
      </vt:variant>
      <vt:variant>
        <vt:i4>0</vt:i4>
      </vt:variant>
      <vt:variant>
        <vt:i4>5</vt:i4>
      </vt:variant>
      <vt:variant>
        <vt:lpwstr>http://josephsmithpapers.org/paperSummary/journal-december-1842-june-1844-book-2-10-march-1843-14-july-1843</vt:lpwstr>
      </vt:variant>
      <vt:variant>
        <vt:lpwstr>!/paperSummary/journal-december-1842-june-1844-book-2-10-march-1843-14-july-1843&amp;p=80</vt:lpwstr>
      </vt:variant>
      <vt:variant>
        <vt:i4>3866704</vt:i4>
      </vt:variant>
      <vt:variant>
        <vt:i4>492</vt:i4>
      </vt:variant>
      <vt:variant>
        <vt:i4>0</vt:i4>
      </vt:variant>
      <vt:variant>
        <vt:i4>5</vt:i4>
      </vt:variant>
      <vt:variant>
        <vt:lpwstr>http://josephsmithpapers.org/paperSummary/journal-december-1842-june-1844-book-2-10-march-1843-14-july-1843</vt:lpwstr>
      </vt:variant>
      <vt:variant>
        <vt:lpwstr>!/paperSummary/journal-december-1842-june-1844-book-2-10-march-1843-14-july-1843&amp;p=2</vt:lpwstr>
      </vt:variant>
      <vt:variant>
        <vt:i4>65552</vt:i4>
      </vt:variant>
      <vt:variant>
        <vt:i4>489</vt:i4>
      </vt:variant>
      <vt:variant>
        <vt:i4>0</vt:i4>
      </vt:variant>
      <vt:variant>
        <vt:i4>5</vt:i4>
      </vt:variant>
      <vt:variant>
        <vt:lpwstr>http://josephsmithpapers.org/paperSummary/journal-december-1842-june-1844-book-2-10-march-1843-14-july-1843</vt:lpwstr>
      </vt:variant>
      <vt:variant>
        <vt:lpwstr>1537467220609794260</vt:lpwstr>
      </vt:variant>
      <vt:variant>
        <vt:i4>4128792</vt:i4>
      </vt:variant>
      <vt:variant>
        <vt:i4>486</vt:i4>
      </vt:variant>
      <vt:variant>
        <vt:i4>0</vt:i4>
      </vt:variant>
      <vt:variant>
        <vt:i4>5</vt:i4>
      </vt:variant>
      <vt:variant>
        <vt:lpwstr>http://josephsmithpapers.org/paperSummary/journal-december-1842-june-1844-book-2-10-march-1843-14-july-1843</vt:lpwstr>
      </vt:variant>
      <vt:variant>
        <vt:lpwstr>10971763479298367401</vt:lpwstr>
      </vt:variant>
      <vt:variant>
        <vt:i4>3801120</vt:i4>
      </vt:variant>
      <vt:variant>
        <vt:i4>483</vt:i4>
      </vt:variant>
      <vt:variant>
        <vt:i4>0</vt:i4>
      </vt:variant>
      <vt:variant>
        <vt:i4>5</vt:i4>
      </vt:variant>
      <vt:variant>
        <vt:lpwstr>http://josephsmithpapers.org/paperSummary/journal-december-1842-june-1844-book-2-10-march-1843-14-july-1843</vt:lpwstr>
      </vt:variant>
      <vt:variant>
        <vt:lpwstr>80134926902270460</vt:lpwstr>
      </vt:variant>
      <vt:variant>
        <vt:i4>3473426</vt:i4>
      </vt:variant>
      <vt:variant>
        <vt:i4>480</vt:i4>
      </vt:variant>
      <vt:variant>
        <vt:i4>0</vt:i4>
      </vt:variant>
      <vt:variant>
        <vt:i4>5</vt:i4>
      </vt:variant>
      <vt:variant>
        <vt:lpwstr>http://josephsmithpapers.org/paperSummary/journal-december-1842-june-1844-book-2-10-march-1843-14-july-1843</vt:lpwstr>
      </vt:variant>
      <vt:variant>
        <vt:lpwstr>16121443432641035576</vt:lpwstr>
      </vt:variant>
      <vt:variant>
        <vt:i4>851993</vt:i4>
      </vt:variant>
      <vt:variant>
        <vt:i4>477</vt:i4>
      </vt:variant>
      <vt:variant>
        <vt:i4>0</vt:i4>
      </vt:variant>
      <vt:variant>
        <vt:i4>5</vt:i4>
      </vt:variant>
      <vt:variant>
        <vt:lpwstr>http://josephsmithpapers.org/paperSummary/journal-december-1842-june-1844-book-2-10-march-1843-14-july-1843</vt:lpwstr>
      </vt:variant>
      <vt:variant>
        <vt:lpwstr>7361363513126528823</vt:lpwstr>
      </vt:variant>
      <vt:variant>
        <vt:i4>1966173</vt:i4>
      </vt:variant>
      <vt:variant>
        <vt:i4>474</vt:i4>
      </vt:variant>
      <vt:variant>
        <vt:i4>0</vt:i4>
      </vt:variant>
      <vt:variant>
        <vt:i4>5</vt:i4>
      </vt:variant>
      <vt:variant>
        <vt:lpwstr>http://www.boap.org/LDS/Parallel/1843/6Apr43(2).html</vt:lpwstr>
      </vt:variant>
      <vt:variant>
        <vt:lpwstr>N_2_</vt:lpwstr>
      </vt:variant>
      <vt:variant>
        <vt:i4>4784203</vt:i4>
      </vt:variant>
      <vt:variant>
        <vt:i4>471</vt:i4>
      </vt:variant>
      <vt:variant>
        <vt:i4>0</vt:i4>
      </vt:variant>
      <vt:variant>
        <vt:i4>5</vt:i4>
      </vt:variant>
      <vt:variant>
        <vt:lpwstr>http://en.wikipedia.org/wiki/Franklin_D._Richards_(Mormon_apostle)</vt:lpwstr>
      </vt:variant>
      <vt:variant>
        <vt:lpwstr/>
      </vt:variant>
      <vt:variant>
        <vt:i4>6160453</vt:i4>
      </vt:variant>
      <vt:variant>
        <vt:i4>468</vt:i4>
      </vt:variant>
      <vt:variant>
        <vt:i4>0</vt:i4>
      </vt:variant>
      <vt:variant>
        <vt:i4>5</vt:i4>
      </vt:variant>
      <vt:variant>
        <vt:lpwstr>http://en.wikipedia.org/wiki/List_of_prophecies_of_Joseph_Smith</vt:lpwstr>
      </vt:variant>
      <vt:variant>
        <vt:lpwstr/>
      </vt:variant>
      <vt:variant>
        <vt:i4>8192065</vt:i4>
      </vt:variant>
      <vt:variant>
        <vt:i4>465</vt:i4>
      </vt:variant>
      <vt:variant>
        <vt:i4>0</vt:i4>
      </vt:variant>
      <vt:variant>
        <vt:i4>5</vt:i4>
      </vt:variant>
      <vt:variant>
        <vt:lpwstr>http://www.boap.org/LDS/History/History_of_the_Church/Vol_V</vt:lpwstr>
      </vt:variant>
      <vt:variant>
        <vt:lpwstr/>
      </vt:variant>
      <vt:variant>
        <vt:i4>4980837</vt:i4>
      </vt:variant>
      <vt:variant>
        <vt:i4>462</vt:i4>
      </vt:variant>
      <vt:variant>
        <vt:i4>0</vt:i4>
      </vt:variant>
      <vt:variant>
        <vt:i4>5</vt:i4>
      </vt:variant>
      <vt:variant>
        <vt:lpwstr>https://www.lds.org/scriptures/dc-testament/dc/130.14-17?lang=eng</vt:lpwstr>
      </vt:variant>
      <vt:variant>
        <vt:lpwstr/>
      </vt:variant>
      <vt:variant>
        <vt:i4>655382</vt:i4>
      </vt:variant>
      <vt:variant>
        <vt:i4>459</vt:i4>
      </vt:variant>
      <vt:variant>
        <vt:i4>0</vt:i4>
      </vt:variant>
      <vt:variant>
        <vt:i4>5</vt:i4>
      </vt:variant>
      <vt:variant>
        <vt:lpwstr>https://www.lds.org/scriptures/dc-testament/dc/130.6-11?lang=eng</vt:lpwstr>
      </vt:variant>
      <vt:variant>
        <vt:lpwstr/>
      </vt:variant>
      <vt:variant>
        <vt:i4>3211361</vt:i4>
      </vt:variant>
      <vt:variant>
        <vt:i4>456</vt:i4>
      </vt:variant>
      <vt:variant>
        <vt:i4>0</vt:i4>
      </vt:variant>
      <vt:variant>
        <vt:i4>5</vt:i4>
      </vt:variant>
      <vt:variant>
        <vt:lpwstr>http://josephsmithpapers.org/paperSummary/journal-december-1842-june-1844-book-2-10-march-1843-14-july-1843</vt:lpwstr>
      </vt:variant>
      <vt:variant>
        <vt:lpwstr>!/paperSummary/journal-december-1842-june-1844-book-2-10-march-1843-14-july-1843&amp;p=81</vt:lpwstr>
      </vt:variant>
      <vt:variant>
        <vt:i4>4980837</vt:i4>
      </vt:variant>
      <vt:variant>
        <vt:i4>453</vt:i4>
      </vt:variant>
      <vt:variant>
        <vt:i4>0</vt:i4>
      </vt:variant>
      <vt:variant>
        <vt:i4>5</vt:i4>
      </vt:variant>
      <vt:variant>
        <vt:lpwstr>https://www.lds.org/scriptures/dc-testament/dc/130.14-17?lang=eng</vt:lpwstr>
      </vt:variant>
      <vt:variant>
        <vt:lpwstr/>
      </vt:variant>
      <vt:variant>
        <vt:i4>3604569</vt:i4>
      </vt:variant>
      <vt:variant>
        <vt:i4>450</vt:i4>
      </vt:variant>
      <vt:variant>
        <vt:i4>0</vt:i4>
      </vt:variant>
      <vt:variant>
        <vt:i4>5</vt:i4>
      </vt:variant>
      <vt:variant>
        <vt:lpwstr>http://www.centerplace.org/history/ts/v4n08.htm</vt:lpwstr>
      </vt:variant>
      <vt:variant>
        <vt:lpwstr/>
      </vt:variant>
      <vt:variant>
        <vt:i4>3539026</vt:i4>
      </vt:variant>
      <vt:variant>
        <vt:i4>447</vt:i4>
      </vt:variant>
      <vt:variant>
        <vt:i4>0</vt:i4>
      </vt:variant>
      <vt:variant>
        <vt:i4>5</vt:i4>
      </vt:variant>
      <vt:variant>
        <vt:lpwstr>http://www.centerplace.org/history/ts/v4n13.htm</vt:lpwstr>
      </vt:variant>
      <vt:variant>
        <vt:lpwstr/>
      </vt:variant>
      <vt:variant>
        <vt:i4>3604565</vt:i4>
      </vt:variant>
      <vt:variant>
        <vt:i4>444</vt:i4>
      </vt:variant>
      <vt:variant>
        <vt:i4>0</vt:i4>
      </vt:variant>
      <vt:variant>
        <vt:i4>5</vt:i4>
      </vt:variant>
      <vt:variant>
        <vt:lpwstr>http://www.centerplace.org/history/ts/v4n04.htm</vt:lpwstr>
      </vt:variant>
      <vt:variant>
        <vt:lpwstr/>
      </vt:variant>
      <vt:variant>
        <vt:i4>6946828</vt:i4>
      </vt:variant>
      <vt:variant>
        <vt:i4>441</vt:i4>
      </vt:variant>
      <vt:variant>
        <vt:i4>0</vt:i4>
      </vt:variant>
      <vt:variant>
        <vt:i4>5</vt:i4>
      </vt:variant>
      <vt:variant>
        <vt:lpwstr>http://en.wikipedia.org/wiki/Orson_Spencer</vt:lpwstr>
      </vt:variant>
      <vt:variant>
        <vt:lpwstr/>
      </vt:variant>
      <vt:variant>
        <vt:i4>6946828</vt:i4>
      </vt:variant>
      <vt:variant>
        <vt:i4>438</vt:i4>
      </vt:variant>
      <vt:variant>
        <vt:i4>0</vt:i4>
      </vt:variant>
      <vt:variant>
        <vt:i4>5</vt:i4>
      </vt:variant>
      <vt:variant>
        <vt:lpwstr>http://en.wikipedia.org/wiki/Orson_Spencer</vt:lpwstr>
      </vt:variant>
      <vt:variant>
        <vt:lpwstr/>
      </vt:variant>
      <vt:variant>
        <vt:i4>3866642</vt:i4>
      </vt:variant>
      <vt:variant>
        <vt:i4>435</vt:i4>
      </vt:variant>
      <vt:variant>
        <vt:i4>0</vt:i4>
      </vt:variant>
      <vt:variant>
        <vt:i4>5</vt:i4>
      </vt:variant>
      <vt:variant>
        <vt:lpwstr>http://en.wikipedia.org/wiki/John_P._Greene</vt:lpwstr>
      </vt:variant>
      <vt:variant>
        <vt:lpwstr>cite_note-9</vt:lpwstr>
      </vt:variant>
      <vt:variant>
        <vt:i4>327765</vt:i4>
      </vt:variant>
      <vt:variant>
        <vt:i4>432</vt:i4>
      </vt:variant>
      <vt:variant>
        <vt:i4>0</vt:i4>
      </vt:variant>
      <vt:variant>
        <vt:i4>5</vt:i4>
      </vt:variant>
      <vt:variant>
        <vt:lpwstr>http://en.wikipedia.org/wiki/Church_of_Jesus_Christ_of_Latter_Day_Saints_(Strangite)</vt:lpwstr>
      </vt:variant>
      <vt:variant>
        <vt:lpwstr/>
      </vt:variant>
      <vt:variant>
        <vt:i4>5111819</vt:i4>
      </vt:variant>
      <vt:variant>
        <vt:i4>429</vt:i4>
      </vt:variant>
      <vt:variant>
        <vt:i4>0</vt:i4>
      </vt:variant>
      <vt:variant>
        <vt:i4>5</vt:i4>
      </vt:variant>
      <vt:variant>
        <vt:lpwstr>http://en.wikipedia.org/wiki/Succession_crisis_(Latter_Day_Saints)</vt:lpwstr>
      </vt:variant>
      <vt:variant>
        <vt:lpwstr/>
      </vt:variant>
      <vt:variant>
        <vt:i4>262172</vt:i4>
      </vt:variant>
      <vt:variant>
        <vt:i4>426</vt:i4>
      </vt:variant>
      <vt:variant>
        <vt:i4>0</vt:i4>
      </vt:variant>
      <vt:variant>
        <vt:i4>5</vt:i4>
      </vt:variant>
      <vt:variant>
        <vt:lpwstr>http://en.wikipedia.org/wiki/James_Strang</vt:lpwstr>
      </vt:variant>
      <vt:variant>
        <vt:lpwstr/>
      </vt:variant>
      <vt:variant>
        <vt:i4>105</vt:i4>
      </vt:variant>
      <vt:variant>
        <vt:i4>423</vt:i4>
      </vt:variant>
      <vt:variant>
        <vt:i4>0</vt:i4>
      </vt:variant>
      <vt:variant>
        <vt:i4>5</vt:i4>
      </vt:variant>
      <vt:variant>
        <vt:lpwstr>http://en.wikipedia.org/wiki/John_P._Greene</vt:lpwstr>
      </vt:variant>
      <vt:variant>
        <vt:lpwstr/>
      </vt:variant>
      <vt:variant>
        <vt:i4>5374002</vt:i4>
      </vt:variant>
      <vt:variant>
        <vt:i4>420</vt:i4>
      </vt:variant>
      <vt:variant>
        <vt:i4>0</vt:i4>
      </vt:variant>
      <vt:variant>
        <vt:i4>5</vt:i4>
      </vt:variant>
      <vt:variant>
        <vt:lpwstr>http://en.wikipedia.org/wiki/Death_of_Joseph_Smith</vt:lpwstr>
      </vt:variant>
      <vt:variant>
        <vt:lpwstr/>
      </vt:variant>
      <vt:variant>
        <vt:i4>3604562</vt:i4>
      </vt:variant>
      <vt:variant>
        <vt:i4>417</vt:i4>
      </vt:variant>
      <vt:variant>
        <vt:i4>0</vt:i4>
      </vt:variant>
      <vt:variant>
        <vt:i4>5</vt:i4>
      </vt:variant>
      <vt:variant>
        <vt:lpwstr>http://www.centerplace.org/history/ts/v4n03.htm</vt:lpwstr>
      </vt:variant>
      <vt:variant>
        <vt:lpwstr/>
      </vt:variant>
      <vt:variant>
        <vt:i4>105</vt:i4>
      </vt:variant>
      <vt:variant>
        <vt:i4>414</vt:i4>
      </vt:variant>
      <vt:variant>
        <vt:i4>0</vt:i4>
      </vt:variant>
      <vt:variant>
        <vt:i4>5</vt:i4>
      </vt:variant>
      <vt:variant>
        <vt:lpwstr>http://en.wikipedia.org/wiki/John_P._Greene</vt:lpwstr>
      </vt:variant>
      <vt:variant>
        <vt:lpwstr/>
      </vt:variant>
      <vt:variant>
        <vt:i4>3211350</vt:i4>
      </vt:variant>
      <vt:variant>
        <vt:i4>411</vt:i4>
      </vt:variant>
      <vt:variant>
        <vt:i4>0</vt:i4>
      </vt:variant>
      <vt:variant>
        <vt:i4>5</vt:i4>
      </vt:variant>
      <vt:variant>
        <vt:lpwstr>http://www.centerplace.org/history/ts/v3n17.htm</vt:lpwstr>
      </vt:variant>
      <vt:variant>
        <vt:lpwstr/>
      </vt:variant>
      <vt:variant>
        <vt:i4>7471227</vt:i4>
      </vt:variant>
      <vt:variant>
        <vt:i4>408</vt:i4>
      </vt:variant>
      <vt:variant>
        <vt:i4>0</vt:i4>
      </vt:variant>
      <vt:variant>
        <vt:i4>5</vt:i4>
      </vt:variant>
      <vt:variant>
        <vt:lpwstr>http://en.wikipedia.org/wiki/George_J._Adams</vt:lpwstr>
      </vt:variant>
      <vt:variant>
        <vt:lpwstr/>
      </vt:variant>
      <vt:variant>
        <vt:i4>3211349</vt:i4>
      </vt:variant>
      <vt:variant>
        <vt:i4>405</vt:i4>
      </vt:variant>
      <vt:variant>
        <vt:i4>0</vt:i4>
      </vt:variant>
      <vt:variant>
        <vt:i4>5</vt:i4>
      </vt:variant>
      <vt:variant>
        <vt:lpwstr>http://www.centerplace.org/history/ts/v3n14.htm</vt:lpwstr>
      </vt:variant>
      <vt:variant>
        <vt:lpwstr/>
      </vt:variant>
      <vt:variant>
        <vt:i4>6946819</vt:i4>
      </vt:variant>
      <vt:variant>
        <vt:i4>402</vt:i4>
      </vt:variant>
      <vt:variant>
        <vt:i4>0</vt:i4>
      </vt:variant>
      <vt:variant>
        <vt:i4>5</vt:i4>
      </vt:variant>
      <vt:variant>
        <vt:lpwstr>http://en.wikipedia.org/wiki/Freeman_Nickerson</vt:lpwstr>
      </vt:variant>
      <vt:variant>
        <vt:lpwstr/>
      </vt:variant>
      <vt:variant>
        <vt:i4>3211349</vt:i4>
      </vt:variant>
      <vt:variant>
        <vt:i4>399</vt:i4>
      </vt:variant>
      <vt:variant>
        <vt:i4>0</vt:i4>
      </vt:variant>
      <vt:variant>
        <vt:i4>5</vt:i4>
      </vt:variant>
      <vt:variant>
        <vt:lpwstr>http://www.centerplace.org/history/ts/v3n14.htm</vt:lpwstr>
      </vt:variant>
      <vt:variant>
        <vt:lpwstr/>
      </vt:variant>
      <vt:variant>
        <vt:i4>6946819</vt:i4>
      </vt:variant>
      <vt:variant>
        <vt:i4>396</vt:i4>
      </vt:variant>
      <vt:variant>
        <vt:i4>0</vt:i4>
      </vt:variant>
      <vt:variant>
        <vt:i4>5</vt:i4>
      </vt:variant>
      <vt:variant>
        <vt:lpwstr>http://en.wikipedia.org/wiki/Freeman_Nickerson</vt:lpwstr>
      </vt:variant>
      <vt:variant>
        <vt:lpwstr/>
      </vt:variant>
      <vt:variant>
        <vt:i4>6488190</vt:i4>
      </vt:variant>
      <vt:variant>
        <vt:i4>393</vt:i4>
      </vt:variant>
      <vt:variant>
        <vt:i4>0</vt:i4>
      </vt:variant>
      <vt:variant>
        <vt:i4>5</vt:i4>
      </vt:variant>
      <vt:variant>
        <vt:lpwstr>https://www.lds.org/scriptures/pgp/a-of-f/1.10?lang=eng</vt:lpwstr>
      </vt:variant>
      <vt:variant>
        <vt:lpwstr>9</vt:lpwstr>
      </vt:variant>
      <vt:variant>
        <vt:i4>3211345</vt:i4>
      </vt:variant>
      <vt:variant>
        <vt:i4>390</vt:i4>
      </vt:variant>
      <vt:variant>
        <vt:i4>0</vt:i4>
      </vt:variant>
      <vt:variant>
        <vt:i4>5</vt:i4>
      </vt:variant>
      <vt:variant>
        <vt:lpwstr>http://www.centerplace.org/history/ts/v3n10.htm</vt:lpwstr>
      </vt:variant>
      <vt:variant>
        <vt:lpwstr/>
      </vt:variant>
      <vt:variant>
        <vt:i4>2228285</vt:i4>
      </vt:variant>
      <vt:variant>
        <vt:i4>387</vt:i4>
      </vt:variant>
      <vt:variant>
        <vt:i4>0</vt:i4>
      </vt:variant>
      <vt:variant>
        <vt:i4>5</vt:i4>
      </vt:variant>
      <vt:variant>
        <vt:lpwstr>http://www.boap.org/LDS/Joseph-Smith/Teachings/T5.html</vt:lpwstr>
      </vt:variant>
      <vt:variant>
        <vt:lpwstr/>
      </vt:variant>
      <vt:variant>
        <vt:i4>3145812</vt:i4>
      </vt:variant>
      <vt:variant>
        <vt:i4>384</vt:i4>
      </vt:variant>
      <vt:variant>
        <vt:i4>0</vt:i4>
      </vt:variant>
      <vt:variant>
        <vt:i4>5</vt:i4>
      </vt:variant>
      <vt:variant>
        <vt:lpwstr>http://www.centerplace.org/history/ts/v2n15.htm</vt:lpwstr>
      </vt:variant>
      <vt:variant>
        <vt:lpwstr/>
      </vt:variant>
      <vt:variant>
        <vt:i4>458816</vt:i4>
      </vt:variant>
      <vt:variant>
        <vt:i4>381</vt:i4>
      </vt:variant>
      <vt:variant>
        <vt:i4>0</vt:i4>
      </vt:variant>
      <vt:variant>
        <vt:i4>5</vt:i4>
      </vt:variant>
      <vt:variant>
        <vt:lpwstr>http://user.xmission.com/~research/mormonpdf/blessingsbyjssr.pdf</vt:lpwstr>
      </vt:variant>
      <vt:variant>
        <vt:lpwstr/>
      </vt:variant>
      <vt:variant>
        <vt:i4>393231</vt:i4>
      </vt:variant>
      <vt:variant>
        <vt:i4>378</vt:i4>
      </vt:variant>
      <vt:variant>
        <vt:i4>0</vt:i4>
      </vt:variant>
      <vt:variant>
        <vt:i4>5</vt:i4>
      </vt:variant>
      <vt:variant>
        <vt:lpwstr>http://www.boap.org/LDS/Early-Saints/LShurtliff.html</vt:lpwstr>
      </vt:variant>
      <vt:variant>
        <vt:lpwstr/>
      </vt:variant>
      <vt:variant>
        <vt:i4>4063299</vt:i4>
      </vt:variant>
      <vt:variant>
        <vt:i4>375</vt:i4>
      </vt:variant>
      <vt:variant>
        <vt:i4>0</vt:i4>
      </vt:variant>
      <vt:variant>
        <vt:i4>5</vt:i4>
      </vt:variant>
      <vt:variant>
        <vt:lpwstr>http://www.ristow.us/foswiki/pub/Genealogy/WilfordWoodruffsJournalKrautsPioneerPress/Woodruff_Wilfords_Journal_-_Krauts_Pioneer_Press.pdf</vt:lpwstr>
      </vt:variant>
      <vt:variant>
        <vt:lpwstr/>
      </vt:variant>
      <vt:variant>
        <vt:i4>4390937</vt:i4>
      </vt:variant>
      <vt:variant>
        <vt:i4>372</vt:i4>
      </vt:variant>
      <vt:variant>
        <vt:i4>0</vt:i4>
      </vt:variant>
      <vt:variant>
        <vt:i4>5</vt:i4>
      </vt:variant>
      <vt:variant>
        <vt:lpwstr>https://www.lds.org/manual/doctrines-of-the-gospel-student-manual/chapter-34-the-signs-of-the-times?lang=eng</vt:lpwstr>
      </vt:variant>
      <vt:variant>
        <vt:lpwstr/>
      </vt:variant>
      <vt:variant>
        <vt:i4>1966165</vt:i4>
      </vt:variant>
      <vt:variant>
        <vt:i4>369</vt:i4>
      </vt:variant>
      <vt:variant>
        <vt:i4>0</vt:i4>
      </vt:variant>
      <vt:variant>
        <vt:i4>5</vt:i4>
      </vt:variant>
      <vt:variant>
        <vt:lpwstr>http://jod.mrm.org/6/237</vt:lpwstr>
      </vt:variant>
      <vt:variant>
        <vt:lpwstr/>
      </vt:variant>
      <vt:variant>
        <vt:i4>458816</vt:i4>
      </vt:variant>
      <vt:variant>
        <vt:i4>366</vt:i4>
      </vt:variant>
      <vt:variant>
        <vt:i4>0</vt:i4>
      </vt:variant>
      <vt:variant>
        <vt:i4>5</vt:i4>
      </vt:variant>
      <vt:variant>
        <vt:lpwstr>http://user.xmission.com/~research/mormonpdf/blessingsbyjssr.pdf</vt:lpwstr>
      </vt:variant>
      <vt:variant>
        <vt:lpwstr/>
      </vt:variant>
      <vt:variant>
        <vt:i4>8257651</vt:i4>
      </vt:variant>
      <vt:variant>
        <vt:i4>363</vt:i4>
      </vt:variant>
      <vt:variant>
        <vt:i4>0</vt:i4>
      </vt:variant>
      <vt:variant>
        <vt:i4>5</vt:i4>
      </vt:variant>
      <vt:variant>
        <vt:lpwstr>http://www.sidneyrigdon.com/dbroadhu/LDS/wasp1.htm</vt:lpwstr>
      </vt:variant>
      <vt:variant>
        <vt:lpwstr/>
      </vt:variant>
      <vt:variant>
        <vt:i4>4587560</vt:i4>
      </vt:variant>
      <vt:variant>
        <vt:i4>360</vt:i4>
      </vt:variant>
      <vt:variant>
        <vt:i4>0</vt:i4>
      </vt:variant>
      <vt:variant>
        <vt:i4>5</vt:i4>
      </vt:variant>
      <vt:variant>
        <vt:lpwstr>http://www.solomonspalding.com/docs/prt1838b.htm</vt:lpwstr>
      </vt:variant>
      <vt:variant>
        <vt:lpwstr>pg15b</vt:lpwstr>
      </vt:variant>
      <vt:variant>
        <vt:i4>458816</vt:i4>
      </vt:variant>
      <vt:variant>
        <vt:i4>357</vt:i4>
      </vt:variant>
      <vt:variant>
        <vt:i4>0</vt:i4>
      </vt:variant>
      <vt:variant>
        <vt:i4>5</vt:i4>
      </vt:variant>
      <vt:variant>
        <vt:lpwstr>http://user.xmission.com/~research/mormonpdf/blessingsbyjssr.pdf</vt:lpwstr>
      </vt:variant>
      <vt:variant>
        <vt:lpwstr/>
      </vt:variant>
      <vt:variant>
        <vt:i4>458816</vt:i4>
      </vt:variant>
      <vt:variant>
        <vt:i4>354</vt:i4>
      </vt:variant>
      <vt:variant>
        <vt:i4>0</vt:i4>
      </vt:variant>
      <vt:variant>
        <vt:i4>5</vt:i4>
      </vt:variant>
      <vt:variant>
        <vt:lpwstr>http://user.xmission.com/~research/mormonpdf/blessingsbyjssr.pdf</vt:lpwstr>
      </vt:variant>
      <vt:variant>
        <vt:lpwstr/>
      </vt:variant>
      <vt:variant>
        <vt:i4>458816</vt:i4>
      </vt:variant>
      <vt:variant>
        <vt:i4>351</vt:i4>
      </vt:variant>
      <vt:variant>
        <vt:i4>0</vt:i4>
      </vt:variant>
      <vt:variant>
        <vt:i4>5</vt:i4>
      </vt:variant>
      <vt:variant>
        <vt:lpwstr>http://user.xmission.com/~research/mormonpdf/blessingsbyjssr.pdf</vt:lpwstr>
      </vt:variant>
      <vt:variant>
        <vt:lpwstr/>
      </vt:variant>
      <vt:variant>
        <vt:i4>458816</vt:i4>
      </vt:variant>
      <vt:variant>
        <vt:i4>348</vt:i4>
      </vt:variant>
      <vt:variant>
        <vt:i4>0</vt:i4>
      </vt:variant>
      <vt:variant>
        <vt:i4>5</vt:i4>
      </vt:variant>
      <vt:variant>
        <vt:lpwstr>http://user.xmission.com/~research/mormonpdf/blessingsbyjssr.pdf</vt:lpwstr>
      </vt:variant>
      <vt:variant>
        <vt:lpwstr/>
      </vt:variant>
      <vt:variant>
        <vt:i4>2621505</vt:i4>
      </vt:variant>
      <vt:variant>
        <vt:i4>345</vt:i4>
      </vt:variant>
      <vt:variant>
        <vt:i4>0</vt:i4>
      </vt:variant>
      <vt:variant>
        <vt:i4>5</vt:i4>
      </vt:variant>
      <vt:variant>
        <vt:lpwstr>http://www.centerplace.org/history/ma/v3n12.htm</vt:lpwstr>
      </vt:variant>
      <vt:variant>
        <vt:lpwstr/>
      </vt:variant>
      <vt:variant>
        <vt:i4>458816</vt:i4>
      </vt:variant>
      <vt:variant>
        <vt:i4>342</vt:i4>
      </vt:variant>
      <vt:variant>
        <vt:i4>0</vt:i4>
      </vt:variant>
      <vt:variant>
        <vt:i4>5</vt:i4>
      </vt:variant>
      <vt:variant>
        <vt:lpwstr>http://user.xmission.com/~research/mormonpdf/blessingsbyjssr.pdf</vt:lpwstr>
      </vt:variant>
      <vt:variant>
        <vt:lpwstr/>
      </vt:variant>
      <vt:variant>
        <vt:i4>458816</vt:i4>
      </vt:variant>
      <vt:variant>
        <vt:i4>339</vt:i4>
      </vt:variant>
      <vt:variant>
        <vt:i4>0</vt:i4>
      </vt:variant>
      <vt:variant>
        <vt:i4>5</vt:i4>
      </vt:variant>
      <vt:variant>
        <vt:lpwstr>http://user.xmission.com/~research/mormonpdf/blessingsbyjssr.pdf</vt:lpwstr>
      </vt:variant>
      <vt:variant>
        <vt:lpwstr/>
      </vt:variant>
      <vt:variant>
        <vt:i4>458816</vt:i4>
      </vt:variant>
      <vt:variant>
        <vt:i4>336</vt:i4>
      </vt:variant>
      <vt:variant>
        <vt:i4>0</vt:i4>
      </vt:variant>
      <vt:variant>
        <vt:i4>5</vt:i4>
      </vt:variant>
      <vt:variant>
        <vt:lpwstr>http://user.xmission.com/~research/mormonpdf/blessingsbyjssr.pdf</vt:lpwstr>
      </vt:variant>
      <vt:variant>
        <vt:lpwstr/>
      </vt:variant>
      <vt:variant>
        <vt:i4>458816</vt:i4>
      </vt:variant>
      <vt:variant>
        <vt:i4>333</vt:i4>
      </vt:variant>
      <vt:variant>
        <vt:i4>0</vt:i4>
      </vt:variant>
      <vt:variant>
        <vt:i4>5</vt:i4>
      </vt:variant>
      <vt:variant>
        <vt:lpwstr>http://user.xmission.com/~research/mormonpdf/blessingsbyjssr.pdf</vt:lpwstr>
      </vt:variant>
      <vt:variant>
        <vt:lpwstr/>
      </vt:variant>
      <vt:variant>
        <vt:i4>458816</vt:i4>
      </vt:variant>
      <vt:variant>
        <vt:i4>330</vt:i4>
      </vt:variant>
      <vt:variant>
        <vt:i4>0</vt:i4>
      </vt:variant>
      <vt:variant>
        <vt:i4>5</vt:i4>
      </vt:variant>
      <vt:variant>
        <vt:lpwstr>http://user.xmission.com/~research/mormonpdf/blessingsbyjssr.pdf</vt:lpwstr>
      </vt:variant>
      <vt:variant>
        <vt:lpwstr/>
      </vt:variant>
      <vt:variant>
        <vt:i4>458816</vt:i4>
      </vt:variant>
      <vt:variant>
        <vt:i4>327</vt:i4>
      </vt:variant>
      <vt:variant>
        <vt:i4>0</vt:i4>
      </vt:variant>
      <vt:variant>
        <vt:i4>5</vt:i4>
      </vt:variant>
      <vt:variant>
        <vt:lpwstr>http://user.xmission.com/~research/mormonpdf/blessingsbyjssr.pdf</vt:lpwstr>
      </vt:variant>
      <vt:variant>
        <vt:lpwstr/>
      </vt:variant>
      <vt:variant>
        <vt:i4>458816</vt:i4>
      </vt:variant>
      <vt:variant>
        <vt:i4>324</vt:i4>
      </vt:variant>
      <vt:variant>
        <vt:i4>0</vt:i4>
      </vt:variant>
      <vt:variant>
        <vt:i4>5</vt:i4>
      </vt:variant>
      <vt:variant>
        <vt:lpwstr>http://user.xmission.com/~research/mormonpdf/blessingsbyjssr.pdf</vt:lpwstr>
      </vt:variant>
      <vt:variant>
        <vt:lpwstr/>
      </vt:variant>
      <vt:variant>
        <vt:i4>458816</vt:i4>
      </vt:variant>
      <vt:variant>
        <vt:i4>321</vt:i4>
      </vt:variant>
      <vt:variant>
        <vt:i4>0</vt:i4>
      </vt:variant>
      <vt:variant>
        <vt:i4>5</vt:i4>
      </vt:variant>
      <vt:variant>
        <vt:lpwstr>http://user.xmission.com/~research/mormonpdf/blessingsbyjssr.pdf</vt:lpwstr>
      </vt:variant>
      <vt:variant>
        <vt:lpwstr/>
      </vt:variant>
      <vt:variant>
        <vt:i4>458816</vt:i4>
      </vt:variant>
      <vt:variant>
        <vt:i4>318</vt:i4>
      </vt:variant>
      <vt:variant>
        <vt:i4>0</vt:i4>
      </vt:variant>
      <vt:variant>
        <vt:i4>5</vt:i4>
      </vt:variant>
      <vt:variant>
        <vt:lpwstr>http://user.xmission.com/~research/mormonpdf/blessingsbyjssr.pdf</vt:lpwstr>
      </vt:variant>
      <vt:variant>
        <vt:lpwstr/>
      </vt:variant>
      <vt:variant>
        <vt:i4>458816</vt:i4>
      </vt:variant>
      <vt:variant>
        <vt:i4>315</vt:i4>
      </vt:variant>
      <vt:variant>
        <vt:i4>0</vt:i4>
      </vt:variant>
      <vt:variant>
        <vt:i4>5</vt:i4>
      </vt:variant>
      <vt:variant>
        <vt:lpwstr>http://user.xmission.com/~research/mormonpdf/blessingsbyjssr.pdf</vt:lpwstr>
      </vt:variant>
      <vt:variant>
        <vt:lpwstr/>
      </vt:variant>
      <vt:variant>
        <vt:i4>458816</vt:i4>
      </vt:variant>
      <vt:variant>
        <vt:i4>312</vt:i4>
      </vt:variant>
      <vt:variant>
        <vt:i4>0</vt:i4>
      </vt:variant>
      <vt:variant>
        <vt:i4>5</vt:i4>
      </vt:variant>
      <vt:variant>
        <vt:lpwstr>http://user.xmission.com/~research/mormonpdf/blessingsbyjssr.pdf</vt:lpwstr>
      </vt:variant>
      <vt:variant>
        <vt:lpwstr/>
      </vt:variant>
      <vt:variant>
        <vt:i4>851982</vt:i4>
      </vt:variant>
      <vt:variant>
        <vt:i4>309</vt:i4>
      </vt:variant>
      <vt:variant>
        <vt:i4>0</vt:i4>
      </vt:variant>
      <vt:variant>
        <vt:i4>5</vt:i4>
      </vt:variant>
      <vt:variant>
        <vt:lpwstr>http://freepages.genealogy.rootsweb.ancestry.com/~rhutch/famhistory/d&amp;ssmith/jesse_turpin_journal_sm.html</vt:lpwstr>
      </vt:variant>
      <vt:variant>
        <vt:lpwstr/>
      </vt:variant>
      <vt:variant>
        <vt:i4>458816</vt:i4>
      </vt:variant>
      <vt:variant>
        <vt:i4>306</vt:i4>
      </vt:variant>
      <vt:variant>
        <vt:i4>0</vt:i4>
      </vt:variant>
      <vt:variant>
        <vt:i4>5</vt:i4>
      </vt:variant>
      <vt:variant>
        <vt:lpwstr>http://user.xmission.com/~research/mormonpdf/blessingsbyjssr.pdf</vt:lpwstr>
      </vt:variant>
      <vt:variant>
        <vt:lpwstr/>
      </vt:variant>
      <vt:variant>
        <vt:i4>458816</vt:i4>
      </vt:variant>
      <vt:variant>
        <vt:i4>303</vt:i4>
      </vt:variant>
      <vt:variant>
        <vt:i4>0</vt:i4>
      </vt:variant>
      <vt:variant>
        <vt:i4>5</vt:i4>
      </vt:variant>
      <vt:variant>
        <vt:lpwstr>http://user.xmission.com/~research/mormonpdf/blessingsbyjssr.pdf</vt:lpwstr>
      </vt:variant>
      <vt:variant>
        <vt:lpwstr/>
      </vt:variant>
      <vt:variant>
        <vt:i4>4063299</vt:i4>
      </vt:variant>
      <vt:variant>
        <vt:i4>300</vt:i4>
      </vt:variant>
      <vt:variant>
        <vt:i4>0</vt:i4>
      </vt:variant>
      <vt:variant>
        <vt:i4>5</vt:i4>
      </vt:variant>
      <vt:variant>
        <vt:lpwstr>http://www.ristow.us/foswiki/pub/Genealogy/WilfordWoodruffsJournalKrautsPioneerPress/Woodruff_Wilfords_Journal_-_Krauts_Pioneer_Press.pdf</vt:lpwstr>
      </vt:variant>
      <vt:variant>
        <vt:lpwstr/>
      </vt:variant>
      <vt:variant>
        <vt:i4>458816</vt:i4>
      </vt:variant>
      <vt:variant>
        <vt:i4>297</vt:i4>
      </vt:variant>
      <vt:variant>
        <vt:i4>0</vt:i4>
      </vt:variant>
      <vt:variant>
        <vt:i4>5</vt:i4>
      </vt:variant>
      <vt:variant>
        <vt:lpwstr>http://user.xmission.com/~research/mormonpdf/blessingsbyjssr.pdf</vt:lpwstr>
      </vt:variant>
      <vt:variant>
        <vt:lpwstr/>
      </vt:variant>
      <vt:variant>
        <vt:i4>1507441</vt:i4>
      </vt:variant>
      <vt:variant>
        <vt:i4>294</vt:i4>
      </vt:variant>
      <vt:variant>
        <vt:i4>0</vt:i4>
      </vt:variant>
      <vt:variant>
        <vt:i4>5</vt:i4>
      </vt:variant>
      <vt:variant>
        <vt:lpwstr>http://en.wikipedia.org/wiki/Dean_C._Jessee</vt:lpwstr>
      </vt:variant>
      <vt:variant>
        <vt:lpwstr/>
      </vt:variant>
      <vt:variant>
        <vt:i4>4063299</vt:i4>
      </vt:variant>
      <vt:variant>
        <vt:i4>291</vt:i4>
      </vt:variant>
      <vt:variant>
        <vt:i4>0</vt:i4>
      </vt:variant>
      <vt:variant>
        <vt:i4>5</vt:i4>
      </vt:variant>
      <vt:variant>
        <vt:lpwstr>http://www.ristow.us/foswiki/pub/Genealogy/WilfordWoodruffsJournalKrautsPioneerPress/Woodruff_Wilfords_Journal_-_Krauts_Pioneer_Press.pdf</vt:lpwstr>
      </vt:variant>
      <vt:variant>
        <vt:lpwstr/>
      </vt:variant>
      <vt:variant>
        <vt:i4>1376381</vt:i4>
      </vt:variant>
      <vt:variant>
        <vt:i4>288</vt:i4>
      </vt:variant>
      <vt:variant>
        <vt:i4>0</vt:i4>
      </vt:variant>
      <vt:variant>
        <vt:i4>5</vt:i4>
      </vt:variant>
      <vt:variant>
        <vt:lpwstr>http://en.wikipedia.org/wiki/Zebedee_Coltrin</vt:lpwstr>
      </vt:variant>
      <vt:variant>
        <vt:lpwstr/>
      </vt:variant>
      <vt:variant>
        <vt:i4>1376381</vt:i4>
      </vt:variant>
      <vt:variant>
        <vt:i4>285</vt:i4>
      </vt:variant>
      <vt:variant>
        <vt:i4>0</vt:i4>
      </vt:variant>
      <vt:variant>
        <vt:i4>5</vt:i4>
      </vt:variant>
      <vt:variant>
        <vt:lpwstr>http://en.wikipedia.org/wiki/Zebedee_Coltrin</vt:lpwstr>
      </vt:variant>
      <vt:variant>
        <vt:lpwstr/>
      </vt:variant>
      <vt:variant>
        <vt:i4>458816</vt:i4>
      </vt:variant>
      <vt:variant>
        <vt:i4>282</vt:i4>
      </vt:variant>
      <vt:variant>
        <vt:i4>0</vt:i4>
      </vt:variant>
      <vt:variant>
        <vt:i4>5</vt:i4>
      </vt:variant>
      <vt:variant>
        <vt:lpwstr>http://user.xmission.com/~research/mormonpdf/blessingsbyjssr.pdf</vt:lpwstr>
      </vt:variant>
      <vt:variant>
        <vt:lpwstr/>
      </vt:variant>
      <vt:variant>
        <vt:i4>6619228</vt:i4>
      </vt:variant>
      <vt:variant>
        <vt:i4>279</vt:i4>
      </vt:variant>
      <vt:variant>
        <vt:i4>0</vt:i4>
      </vt:variant>
      <vt:variant>
        <vt:i4>5</vt:i4>
      </vt:variant>
      <vt:variant>
        <vt:lpwstr>https://archive.org/stream/latterdaysaintsm01unse</vt:lpwstr>
      </vt:variant>
      <vt:variant>
        <vt:lpwstr>page/n405/mode/2up</vt:lpwstr>
      </vt:variant>
      <vt:variant>
        <vt:i4>589841</vt:i4>
      </vt:variant>
      <vt:variant>
        <vt:i4>276</vt:i4>
      </vt:variant>
      <vt:variant>
        <vt:i4>0</vt:i4>
      </vt:variant>
      <vt:variant>
        <vt:i4>5</vt:i4>
      </vt:variant>
      <vt:variant>
        <vt:lpwstr>https://archive.org/stream/latterdaysaintsm01unse</vt:lpwstr>
      </vt:variant>
      <vt:variant>
        <vt:lpwstr>page/148/mode/2up/search/%22latter+day%22</vt:lpwstr>
      </vt:variant>
      <vt:variant>
        <vt:i4>458816</vt:i4>
      </vt:variant>
      <vt:variant>
        <vt:i4>273</vt:i4>
      </vt:variant>
      <vt:variant>
        <vt:i4>0</vt:i4>
      </vt:variant>
      <vt:variant>
        <vt:i4>5</vt:i4>
      </vt:variant>
      <vt:variant>
        <vt:lpwstr>http://user.xmission.com/~research/mormonpdf/blessingsbyjssr.pdf</vt:lpwstr>
      </vt:variant>
      <vt:variant>
        <vt:lpwstr/>
      </vt:variant>
      <vt:variant>
        <vt:i4>4390914</vt:i4>
      </vt:variant>
      <vt:variant>
        <vt:i4>270</vt:i4>
      </vt:variant>
      <vt:variant>
        <vt:i4>0</vt:i4>
      </vt:variant>
      <vt:variant>
        <vt:i4>5</vt:i4>
      </vt:variant>
      <vt:variant>
        <vt:lpwstr>http://en.wikipedia.org/wiki/Martin_Harris_(Latter_Day_Saints)</vt:lpwstr>
      </vt:variant>
      <vt:variant>
        <vt:lpwstr/>
      </vt:variant>
      <vt:variant>
        <vt:i4>458816</vt:i4>
      </vt:variant>
      <vt:variant>
        <vt:i4>267</vt:i4>
      </vt:variant>
      <vt:variant>
        <vt:i4>0</vt:i4>
      </vt:variant>
      <vt:variant>
        <vt:i4>5</vt:i4>
      </vt:variant>
      <vt:variant>
        <vt:lpwstr>http://user.xmission.com/~research/mormonpdf/blessingsbyjssr.pdf</vt:lpwstr>
      </vt:variant>
      <vt:variant>
        <vt:lpwstr/>
      </vt:variant>
      <vt:variant>
        <vt:i4>7602285</vt:i4>
      </vt:variant>
      <vt:variant>
        <vt:i4>264</vt:i4>
      </vt:variant>
      <vt:variant>
        <vt:i4>0</vt:i4>
      </vt:variant>
      <vt:variant>
        <vt:i4>5</vt:i4>
      </vt:variant>
      <vt:variant>
        <vt:lpwstr>http://www.gapages.com/riggsb1.htm</vt:lpwstr>
      </vt:variant>
      <vt:variant>
        <vt:lpwstr/>
      </vt:variant>
      <vt:variant>
        <vt:i4>458816</vt:i4>
      </vt:variant>
      <vt:variant>
        <vt:i4>261</vt:i4>
      </vt:variant>
      <vt:variant>
        <vt:i4>0</vt:i4>
      </vt:variant>
      <vt:variant>
        <vt:i4>5</vt:i4>
      </vt:variant>
      <vt:variant>
        <vt:lpwstr>http://user.xmission.com/~research/mormonpdf/blessingsbyjssr.pdf</vt:lpwstr>
      </vt:variant>
      <vt:variant>
        <vt:lpwstr/>
      </vt:variant>
      <vt:variant>
        <vt:i4>3866661</vt:i4>
      </vt:variant>
      <vt:variant>
        <vt:i4>258</vt:i4>
      </vt:variant>
      <vt:variant>
        <vt:i4>0</vt:i4>
      </vt:variant>
      <vt:variant>
        <vt:i4>5</vt:i4>
      </vt:variant>
      <vt:variant>
        <vt:lpwstr>http://en.wikipedia.org/wiki/Edward_Partridge</vt:lpwstr>
      </vt:variant>
      <vt:variant>
        <vt:lpwstr/>
      </vt:variant>
      <vt:variant>
        <vt:i4>458816</vt:i4>
      </vt:variant>
      <vt:variant>
        <vt:i4>255</vt:i4>
      </vt:variant>
      <vt:variant>
        <vt:i4>0</vt:i4>
      </vt:variant>
      <vt:variant>
        <vt:i4>5</vt:i4>
      </vt:variant>
      <vt:variant>
        <vt:lpwstr>http://user.xmission.com/~research/mormonpdf/blessingsbyjssr.pdf</vt:lpwstr>
      </vt:variant>
      <vt:variant>
        <vt:lpwstr/>
      </vt:variant>
      <vt:variant>
        <vt:i4>917506</vt:i4>
      </vt:variant>
      <vt:variant>
        <vt:i4>252</vt:i4>
      </vt:variant>
      <vt:variant>
        <vt:i4>0</vt:i4>
      </vt:variant>
      <vt:variant>
        <vt:i4>5</vt:i4>
      </vt:variant>
      <vt:variant>
        <vt:lpwstr>http://en.wikipedia.org/wiki/Isaac_Morley</vt:lpwstr>
      </vt:variant>
      <vt:variant>
        <vt:lpwstr/>
      </vt:variant>
      <vt:variant>
        <vt:i4>458816</vt:i4>
      </vt:variant>
      <vt:variant>
        <vt:i4>249</vt:i4>
      </vt:variant>
      <vt:variant>
        <vt:i4>0</vt:i4>
      </vt:variant>
      <vt:variant>
        <vt:i4>5</vt:i4>
      </vt:variant>
      <vt:variant>
        <vt:lpwstr>http://user.xmission.com/~research/mormonpdf/blessingsbyjssr.pdf</vt:lpwstr>
      </vt:variant>
      <vt:variant>
        <vt:lpwstr/>
      </vt:variant>
      <vt:variant>
        <vt:i4>6422610</vt:i4>
      </vt:variant>
      <vt:variant>
        <vt:i4>246</vt:i4>
      </vt:variant>
      <vt:variant>
        <vt:i4>0</vt:i4>
      </vt:variant>
      <vt:variant>
        <vt:i4>5</vt:i4>
      </vt:variant>
      <vt:variant>
        <vt:lpwstr>http://www.idahofallsviewlots.com/Ancestor Images/JonathanHaleHistory 2.pdf</vt:lpwstr>
      </vt:variant>
      <vt:variant>
        <vt:lpwstr/>
      </vt:variant>
      <vt:variant>
        <vt:i4>458816</vt:i4>
      </vt:variant>
      <vt:variant>
        <vt:i4>243</vt:i4>
      </vt:variant>
      <vt:variant>
        <vt:i4>0</vt:i4>
      </vt:variant>
      <vt:variant>
        <vt:i4>5</vt:i4>
      </vt:variant>
      <vt:variant>
        <vt:lpwstr>http://user.xmission.com/~research/mormonpdf/blessingsbyjssr.pdf</vt:lpwstr>
      </vt:variant>
      <vt:variant>
        <vt:lpwstr/>
      </vt:variant>
      <vt:variant>
        <vt:i4>2555967</vt:i4>
      </vt:variant>
      <vt:variant>
        <vt:i4>240</vt:i4>
      </vt:variant>
      <vt:variant>
        <vt:i4>0</vt:i4>
      </vt:variant>
      <vt:variant>
        <vt:i4>5</vt:i4>
      </vt:variant>
      <vt:variant>
        <vt:lpwstr>http://en.wikipedia.org/wiki/Charles_B._Thompson</vt:lpwstr>
      </vt:variant>
      <vt:variant>
        <vt:lpwstr/>
      </vt:variant>
      <vt:variant>
        <vt:i4>458816</vt:i4>
      </vt:variant>
      <vt:variant>
        <vt:i4>237</vt:i4>
      </vt:variant>
      <vt:variant>
        <vt:i4>0</vt:i4>
      </vt:variant>
      <vt:variant>
        <vt:i4>5</vt:i4>
      </vt:variant>
      <vt:variant>
        <vt:lpwstr>http://user.xmission.com/~research/mormonpdf/blessingsbyjssr.pdf</vt:lpwstr>
      </vt:variant>
      <vt:variant>
        <vt:lpwstr/>
      </vt:variant>
      <vt:variant>
        <vt:i4>7274554</vt:i4>
      </vt:variant>
      <vt:variant>
        <vt:i4>234</vt:i4>
      </vt:variant>
      <vt:variant>
        <vt:i4>0</vt:i4>
      </vt:variant>
      <vt:variant>
        <vt:i4>5</vt:i4>
      </vt:variant>
      <vt:variant>
        <vt:lpwstr>http://www.shields-research.org/General/LDS_Leaders/1stPres/Joseph_Smith/56_Year.htm</vt:lpwstr>
      </vt:variant>
      <vt:variant>
        <vt:lpwstr>19.</vt:lpwstr>
      </vt:variant>
      <vt:variant>
        <vt:i4>458816</vt:i4>
      </vt:variant>
      <vt:variant>
        <vt:i4>231</vt:i4>
      </vt:variant>
      <vt:variant>
        <vt:i4>0</vt:i4>
      </vt:variant>
      <vt:variant>
        <vt:i4>5</vt:i4>
      </vt:variant>
      <vt:variant>
        <vt:lpwstr>http://user.xmission.com/~research/mormonpdf/blessingsbyjssr.pdf</vt:lpwstr>
      </vt:variant>
      <vt:variant>
        <vt:lpwstr/>
      </vt:variant>
      <vt:variant>
        <vt:i4>1310814</vt:i4>
      </vt:variant>
      <vt:variant>
        <vt:i4>228</vt:i4>
      </vt:variant>
      <vt:variant>
        <vt:i4>0</vt:i4>
      </vt:variant>
      <vt:variant>
        <vt:i4>5</vt:i4>
      </vt:variant>
      <vt:variant>
        <vt:lpwstr>http://www.boap.org/LDS/History/History_of_the_Church/Vol_II</vt:lpwstr>
      </vt:variant>
      <vt:variant>
        <vt:lpwstr/>
      </vt:variant>
      <vt:variant>
        <vt:i4>1310814</vt:i4>
      </vt:variant>
      <vt:variant>
        <vt:i4>225</vt:i4>
      </vt:variant>
      <vt:variant>
        <vt:i4>0</vt:i4>
      </vt:variant>
      <vt:variant>
        <vt:i4>5</vt:i4>
      </vt:variant>
      <vt:variant>
        <vt:lpwstr>http://www.boap.org/LDS/History/History_of_the_Church/Vol_II</vt:lpwstr>
      </vt:variant>
      <vt:variant>
        <vt:lpwstr/>
      </vt:variant>
      <vt:variant>
        <vt:i4>1441881</vt:i4>
      </vt:variant>
      <vt:variant>
        <vt:i4>222</vt:i4>
      </vt:variant>
      <vt:variant>
        <vt:i4>0</vt:i4>
      </vt:variant>
      <vt:variant>
        <vt:i4>5</vt:i4>
      </vt:variant>
      <vt:variant>
        <vt:lpwstr>https://archive.org/stream/latterdaysaintsm15live</vt:lpwstr>
      </vt:variant>
      <vt:variant>
        <vt:lpwstr>page/206/mode/1up</vt:lpwstr>
      </vt:variant>
      <vt:variant>
        <vt:i4>1310814</vt:i4>
      </vt:variant>
      <vt:variant>
        <vt:i4>219</vt:i4>
      </vt:variant>
      <vt:variant>
        <vt:i4>0</vt:i4>
      </vt:variant>
      <vt:variant>
        <vt:i4>5</vt:i4>
      </vt:variant>
      <vt:variant>
        <vt:lpwstr>http://www.boap.org/LDS/History/History_of_the_Church/Vol_II</vt:lpwstr>
      </vt:variant>
      <vt:variant>
        <vt:lpwstr/>
      </vt:variant>
      <vt:variant>
        <vt:i4>1310814</vt:i4>
      </vt:variant>
      <vt:variant>
        <vt:i4>216</vt:i4>
      </vt:variant>
      <vt:variant>
        <vt:i4>0</vt:i4>
      </vt:variant>
      <vt:variant>
        <vt:i4>5</vt:i4>
      </vt:variant>
      <vt:variant>
        <vt:lpwstr>http://www.boap.org/LDS/History/History_of_the_Church/Vol_II</vt:lpwstr>
      </vt:variant>
      <vt:variant>
        <vt:lpwstr/>
      </vt:variant>
      <vt:variant>
        <vt:i4>2818117</vt:i4>
      </vt:variant>
      <vt:variant>
        <vt:i4>213</vt:i4>
      </vt:variant>
      <vt:variant>
        <vt:i4>0</vt:i4>
      </vt:variant>
      <vt:variant>
        <vt:i4>5</vt:i4>
      </vt:variant>
      <vt:variant>
        <vt:lpwstr>http://www.centerplace.org/history/ma/v1n06.htm</vt:lpwstr>
      </vt:variant>
      <vt:variant>
        <vt:lpwstr/>
      </vt:variant>
      <vt:variant>
        <vt:i4>6291581</vt:i4>
      </vt:variant>
      <vt:variant>
        <vt:i4>210</vt:i4>
      </vt:variant>
      <vt:variant>
        <vt:i4>0</vt:i4>
      </vt:variant>
      <vt:variant>
        <vt:i4>5</vt:i4>
      </vt:variant>
      <vt:variant>
        <vt:lpwstr>https://www.lds.org/scriptures/dc-testament/dc/106.4-5?lang=eng</vt:lpwstr>
      </vt:variant>
      <vt:variant>
        <vt:lpwstr>3</vt:lpwstr>
      </vt:variant>
      <vt:variant>
        <vt:i4>851991</vt:i4>
      </vt:variant>
      <vt:variant>
        <vt:i4>207</vt:i4>
      </vt:variant>
      <vt:variant>
        <vt:i4>0</vt:i4>
      </vt:variant>
      <vt:variant>
        <vt:i4>5</vt:i4>
      </vt:variant>
      <vt:variant>
        <vt:lpwstr>http://www.centerplace.org/history/ems/v2n24.htm</vt:lpwstr>
      </vt:variant>
      <vt:variant>
        <vt:lpwstr/>
      </vt:variant>
      <vt:variant>
        <vt:i4>851991</vt:i4>
      </vt:variant>
      <vt:variant>
        <vt:i4>204</vt:i4>
      </vt:variant>
      <vt:variant>
        <vt:i4>0</vt:i4>
      </vt:variant>
      <vt:variant>
        <vt:i4>5</vt:i4>
      </vt:variant>
      <vt:variant>
        <vt:lpwstr>http://www.centerplace.org/history/ems/v2n24.htm</vt:lpwstr>
      </vt:variant>
      <vt:variant>
        <vt:lpwstr/>
      </vt:variant>
      <vt:variant>
        <vt:i4>4325476</vt:i4>
      </vt:variant>
      <vt:variant>
        <vt:i4>201</vt:i4>
      </vt:variant>
      <vt:variant>
        <vt:i4>0</vt:i4>
      </vt:variant>
      <vt:variant>
        <vt:i4>5</vt:i4>
      </vt:variant>
      <vt:variant>
        <vt:lpwstr>https://archive.org/stream/latterdaysaintsm01unse</vt:lpwstr>
      </vt:variant>
      <vt:variant>
        <vt:lpwstr>page/56/mode/2up/search/%22latter+day%22</vt:lpwstr>
      </vt:variant>
      <vt:variant>
        <vt:i4>2818119</vt:i4>
      </vt:variant>
      <vt:variant>
        <vt:i4>198</vt:i4>
      </vt:variant>
      <vt:variant>
        <vt:i4>0</vt:i4>
      </vt:variant>
      <vt:variant>
        <vt:i4>5</vt:i4>
      </vt:variant>
      <vt:variant>
        <vt:lpwstr>http://www.centerplace.org/history/ma/v1n04.htm</vt:lpwstr>
      </vt:variant>
      <vt:variant>
        <vt:lpwstr/>
      </vt:variant>
      <vt:variant>
        <vt:i4>5374051</vt:i4>
      </vt:variant>
      <vt:variant>
        <vt:i4>195</vt:i4>
      </vt:variant>
      <vt:variant>
        <vt:i4>0</vt:i4>
      </vt:variant>
      <vt:variant>
        <vt:i4>5</vt:i4>
      </vt:variant>
      <vt:variant>
        <vt:lpwstr>https://www.lds.org/scriptures/dc-testament/dc/104.1?lang=eng</vt:lpwstr>
      </vt:variant>
      <vt:variant>
        <vt:lpwstr/>
      </vt:variant>
      <vt:variant>
        <vt:i4>1114128</vt:i4>
      </vt:variant>
      <vt:variant>
        <vt:i4>192</vt:i4>
      </vt:variant>
      <vt:variant>
        <vt:i4>0</vt:i4>
      </vt:variant>
      <vt:variant>
        <vt:i4>5</vt:i4>
      </vt:variant>
      <vt:variant>
        <vt:lpwstr>http://josephsmithpapers.org/paperSummary/doctrine-and-covenants-1835?locale=eng&amp;p=9</vt:lpwstr>
      </vt:variant>
      <vt:variant>
        <vt:lpwstr/>
      </vt:variant>
      <vt:variant>
        <vt:i4>3342368</vt:i4>
      </vt:variant>
      <vt:variant>
        <vt:i4>189</vt:i4>
      </vt:variant>
      <vt:variant>
        <vt:i4>0</vt:i4>
      </vt:variant>
      <vt:variant>
        <vt:i4>5</vt:i4>
      </vt:variant>
      <vt:variant>
        <vt:lpwstr>http://josephsmithpapers.org/paperSummary/book-of-commandments-1833?locale=eng&amp;p=5</vt:lpwstr>
      </vt:variant>
      <vt:variant>
        <vt:lpwstr/>
      </vt:variant>
      <vt:variant>
        <vt:i4>5439567</vt:i4>
      </vt:variant>
      <vt:variant>
        <vt:i4>186</vt:i4>
      </vt:variant>
      <vt:variant>
        <vt:i4>0</vt:i4>
      </vt:variant>
      <vt:variant>
        <vt:i4>5</vt:i4>
      </vt:variant>
      <vt:variant>
        <vt:lpwstr>http://law2.umkc.edu/faculty/projects/ftrials/carthage/carthagehome.html</vt:lpwstr>
      </vt:variant>
      <vt:variant>
        <vt:lpwstr/>
      </vt:variant>
      <vt:variant>
        <vt:i4>5767205</vt:i4>
      </vt:variant>
      <vt:variant>
        <vt:i4>183</vt:i4>
      </vt:variant>
      <vt:variant>
        <vt:i4>0</vt:i4>
      </vt:variant>
      <vt:variant>
        <vt:i4>5</vt:i4>
      </vt:variant>
      <vt:variant>
        <vt:lpwstr>http://josephsmithpapers.org/paperSummary/blessing-for-hyrum-smith-circa-15-28-september-1835</vt:lpwstr>
      </vt:variant>
      <vt:variant>
        <vt:lpwstr/>
      </vt:variant>
      <vt:variant>
        <vt:i4>2555908</vt:i4>
      </vt:variant>
      <vt:variant>
        <vt:i4>180</vt:i4>
      </vt:variant>
      <vt:variant>
        <vt:i4>0</vt:i4>
      </vt:variant>
      <vt:variant>
        <vt:i4>5</vt:i4>
      </vt:variant>
      <vt:variant>
        <vt:lpwstr>http://journalofdiscourses.com/2/40</vt:lpwstr>
      </vt:variant>
      <vt:variant>
        <vt:lpwstr/>
      </vt:variant>
      <vt:variant>
        <vt:i4>5636219</vt:i4>
      </vt:variant>
      <vt:variant>
        <vt:i4>177</vt:i4>
      </vt:variant>
      <vt:variant>
        <vt:i4>0</vt:i4>
      </vt:variant>
      <vt:variant>
        <vt:i4>5</vt:i4>
      </vt:variant>
      <vt:variant>
        <vt:lpwstr>https://www.lds.org/scriptures/dc-testament/dc/101.16,17,20-23?lang=eng</vt:lpwstr>
      </vt:variant>
      <vt:variant>
        <vt:lpwstr>16</vt:lpwstr>
      </vt:variant>
      <vt:variant>
        <vt:i4>1310739</vt:i4>
      </vt:variant>
      <vt:variant>
        <vt:i4>174</vt:i4>
      </vt:variant>
      <vt:variant>
        <vt:i4>0</vt:i4>
      </vt:variant>
      <vt:variant>
        <vt:i4>5</vt:i4>
      </vt:variant>
      <vt:variant>
        <vt:lpwstr>https://www.lds.org/scriptures/dc-testament/dc/62.6?lang=eng</vt:lpwstr>
      </vt:variant>
      <vt:variant>
        <vt:lpwstr/>
      </vt:variant>
      <vt:variant>
        <vt:i4>6029367</vt:i4>
      </vt:variant>
      <vt:variant>
        <vt:i4>171</vt:i4>
      </vt:variant>
      <vt:variant>
        <vt:i4>0</vt:i4>
      </vt:variant>
      <vt:variant>
        <vt:i4>5</vt:i4>
      </vt:variant>
      <vt:variant>
        <vt:lpwstr>http://www.boap.org/LDS/Early-Saints/PPPratt.html</vt:lpwstr>
      </vt:variant>
      <vt:variant>
        <vt:lpwstr/>
      </vt:variant>
      <vt:variant>
        <vt:i4>65558</vt:i4>
      </vt:variant>
      <vt:variant>
        <vt:i4>168</vt:i4>
      </vt:variant>
      <vt:variant>
        <vt:i4>0</vt:i4>
      </vt:variant>
      <vt:variant>
        <vt:i4>5</vt:i4>
      </vt:variant>
      <vt:variant>
        <vt:lpwstr>http://www.centerplace.org/history/ems/v1n08.htm</vt:lpwstr>
      </vt:variant>
      <vt:variant>
        <vt:lpwstr/>
      </vt:variant>
      <vt:variant>
        <vt:i4>2686987</vt:i4>
      </vt:variant>
      <vt:variant>
        <vt:i4>165</vt:i4>
      </vt:variant>
      <vt:variant>
        <vt:i4>0</vt:i4>
      </vt:variant>
      <vt:variant>
        <vt:i4>5</vt:i4>
      </vt:variant>
      <vt:variant>
        <vt:lpwstr>http://user.xmission.com/~research/mormonpdf/blessingsjssrindex.pdf</vt:lpwstr>
      </vt:variant>
      <vt:variant>
        <vt:lpwstr/>
      </vt:variant>
      <vt:variant>
        <vt:i4>3407989</vt:i4>
      </vt:variant>
      <vt:variant>
        <vt:i4>162</vt:i4>
      </vt:variant>
      <vt:variant>
        <vt:i4>0</vt:i4>
      </vt:variant>
      <vt:variant>
        <vt:i4>5</vt:i4>
      </vt:variant>
      <vt:variant>
        <vt:lpwstr>https://www.lds.org/scriptures/dc-testament/dc/132</vt:lpwstr>
      </vt:variant>
      <vt:variant>
        <vt:lpwstr/>
      </vt:variant>
      <vt:variant>
        <vt:i4>3604512</vt:i4>
      </vt:variant>
      <vt:variant>
        <vt:i4>159</vt:i4>
      </vt:variant>
      <vt:variant>
        <vt:i4>0</vt:i4>
      </vt:variant>
      <vt:variant>
        <vt:i4>5</vt:i4>
      </vt:variant>
      <vt:variant>
        <vt:lpwstr>http://www.wivesofjosephsmith.org/</vt:lpwstr>
      </vt:variant>
      <vt:variant>
        <vt:lpwstr/>
      </vt:variant>
      <vt:variant>
        <vt:i4>8192006</vt:i4>
      </vt:variant>
      <vt:variant>
        <vt:i4>156</vt:i4>
      </vt:variant>
      <vt:variant>
        <vt:i4>0</vt:i4>
      </vt:variant>
      <vt:variant>
        <vt:i4>5</vt:i4>
      </vt:variant>
      <vt:variant>
        <vt:lpwstr>http://www.boap.org/LDS/History/History_of_the_Church/Vol_1</vt:lpwstr>
      </vt:variant>
      <vt:variant>
        <vt:lpwstr/>
      </vt:variant>
      <vt:variant>
        <vt:i4>8192006</vt:i4>
      </vt:variant>
      <vt:variant>
        <vt:i4>153</vt:i4>
      </vt:variant>
      <vt:variant>
        <vt:i4>0</vt:i4>
      </vt:variant>
      <vt:variant>
        <vt:i4>5</vt:i4>
      </vt:variant>
      <vt:variant>
        <vt:lpwstr>http://www.boap.org/LDS/History/History_of_the_Church/Vol_1</vt:lpwstr>
      </vt:variant>
      <vt:variant>
        <vt:lpwstr/>
      </vt:variant>
      <vt:variant>
        <vt:i4>1376320</vt:i4>
      </vt:variant>
      <vt:variant>
        <vt:i4>150</vt:i4>
      </vt:variant>
      <vt:variant>
        <vt:i4>0</vt:i4>
      </vt:variant>
      <vt:variant>
        <vt:i4>5</vt:i4>
      </vt:variant>
      <vt:variant>
        <vt:lpwstr>http://books.google.com/books?id=hVYoAAAAYAAJ&amp;pg=PA25&amp;lpg=PA25&amp;dq=N.+E.+Seaton,+Esq.,+editor+of+the&amp;source=bl&amp;ots=csUcbfWlyJ&amp;sig=BTX0j3c7vgc9nOV1cfrB1TNIxOI&amp;hl=en&amp;sa=X&amp;ei=9AaGVMTLFMLuoATlq4GwBA&amp;ved=0CCsQ6AEwAw</vt:lpwstr>
      </vt:variant>
      <vt:variant>
        <vt:lpwstr>v=onepage&amp;q=N.%20E.%20Seaton%2C%20Esq.%2C%20editor%20of%20the&amp;f=false</vt:lpwstr>
      </vt:variant>
      <vt:variant>
        <vt:i4>7602265</vt:i4>
      </vt:variant>
      <vt:variant>
        <vt:i4>147</vt:i4>
      </vt:variant>
      <vt:variant>
        <vt:i4>0</vt:i4>
      </vt:variant>
      <vt:variant>
        <vt:i4>5</vt:i4>
      </vt:variant>
      <vt:variant>
        <vt:lpwstr>https://www.lds.org/scriptures/dc-testament/dc/88.86-116?lang=eng</vt:lpwstr>
      </vt:variant>
      <vt:variant>
        <vt:lpwstr>85</vt:lpwstr>
      </vt:variant>
      <vt:variant>
        <vt:i4>3407964</vt:i4>
      </vt:variant>
      <vt:variant>
        <vt:i4>144</vt:i4>
      </vt:variant>
      <vt:variant>
        <vt:i4>0</vt:i4>
      </vt:variant>
      <vt:variant>
        <vt:i4>5</vt:i4>
      </vt:variant>
      <vt:variant>
        <vt:lpwstr>http://josephsmithpapers.org/paperSummary/revelation-25-december-1832-dc-87</vt:lpwstr>
      </vt:variant>
      <vt:variant>
        <vt:lpwstr>!/paperSummary/revelation-25-december-1832-dc-87&amp;p=1</vt:lpwstr>
      </vt:variant>
      <vt:variant>
        <vt:i4>3276863</vt:i4>
      </vt:variant>
      <vt:variant>
        <vt:i4>141</vt:i4>
      </vt:variant>
      <vt:variant>
        <vt:i4>0</vt:i4>
      </vt:variant>
      <vt:variant>
        <vt:i4>5</vt:i4>
      </vt:variant>
      <vt:variant>
        <vt:lpwstr>http://www.utlm.org/onlinebooks/changech14.htm</vt:lpwstr>
      </vt:variant>
      <vt:variant>
        <vt:lpwstr/>
      </vt:variant>
      <vt:variant>
        <vt:i4>1703960</vt:i4>
      </vt:variant>
      <vt:variant>
        <vt:i4>138</vt:i4>
      </vt:variant>
      <vt:variant>
        <vt:i4>0</vt:i4>
      </vt:variant>
      <vt:variant>
        <vt:i4>5</vt:i4>
      </vt:variant>
      <vt:variant>
        <vt:lpwstr>https://www.lds.org/scriptures/dc-testament/dc/87.8?lang=eng</vt:lpwstr>
      </vt:variant>
      <vt:variant>
        <vt:lpwstr/>
      </vt:variant>
      <vt:variant>
        <vt:i4>5177380</vt:i4>
      </vt:variant>
      <vt:variant>
        <vt:i4>135</vt:i4>
      </vt:variant>
      <vt:variant>
        <vt:i4>0</vt:i4>
      </vt:variant>
      <vt:variant>
        <vt:i4>5</vt:i4>
      </vt:variant>
      <vt:variant>
        <vt:lpwstr>http://www.truthnet.org/Mormon/Mormonismunveiled/</vt:lpwstr>
      </vt:variant>
      <vt:variant>
        <vt:lpwstr/>
      </vt:variant>
      <vt:variant>
        <vt:i4>6094975</vt:i4>
      </vt:variant>
      <vt:variant>
        <vt:i4>132</vt:i4>
      </vt:variant>
      <vt:variant>
        <vt:i4>0</vt:i4>
      </vt:variant>
      <vt:variant>
        <vt:i4>5</vt:i4>
      </vt:variant>
      <vt:variant>
        <vt:lpwstr>http://www.truthnet.org/Mormon/Mormonismunveiled/1smith_harris.htm</vt:lpwstr>
      </vt:variant>
      <vt:variant>
        <vt:lpwstr/>
      </vt:variant>
      <vt:variant>
        <vt:i4>3801122</vt:i4>
      </vt:variant>
      <vt:variant>
        <vt:i4>129</vt:i4>
      </vt:variant>
      <vt:variant>
        <vt:i4>0</vt:i4>
      </vt:variant>
      <vt:variant>
        <vt:i4>5</vt:i4>
      </vt:variant>
      <vt:variant>
        <vt:lpwstr>https://www.lds.org/scriptures/dc-testament/dc/57.1-3?lang=eng</vt:lpwstr>
      </vt:variant>
      <vt:variant>
        <vt:lpwstr/>
      </vt:variant>
      <vt:variant>
        <vt:i4>786461</vt:i4>
      </vt:variant>
      <vt:variant>
        <vt:i4>126</vt:i4>
      </vt:variant>
      <vt:variant>
        <vt:i4>0</vt:i4>
      </vt:variant>
      <vt:variant>
        <vt:i4>5</vt:i4>
      </vt:variant>
      <vt:variant>
        <vt:lpwstr>http://journalofdiscourses.com/10/63</vt:lpwstr>
      </vt:variant>
      <vt:variant>
        <vt:lpwstr/>
      </vt:variant>
      <vt:variant>
        <vt:i4>1441853</vt:i4>
      </vt:variant>
      <vt:variant>
        <vt:i4>123</vt:i4>
      </vt:variant>
      <vt:variant>
        <vt:i4>0</vt:i4>
      </vt:variant>
      <vt:variant>
        <vt:i4>5</vt:i4>
      </vt:variant>
      <vt:variant>
        <vt:lpwstr>https://www.lds.org/scriptures/ot/mal/3.1-2?lang=eng</vt:lpwstr>
      </vt:variant>
      <vt:variant>
        <vt:lpwstr>0</vt:lpwstr>
      </vt:variant>
      <vt:variant>
        <vt:i4>7340119</vt:i4>
      </vt:variant>
      <vt:variant>
        <vt:i4>120</vt:i4>
      </vt:variant>
      <vt:variant>
        <vt:i4>0</vt:i4>
      </vt:variant>
      <vt:variant>
        <vt:i4>5</vt:i4>
      </vt:variant>
      <vt:variant>
        <vt:lpwstr>https://www.lds.org/scriptures/dc-testament/dc/1.37-39?lang=eng</vt:lpwstr>
      </vt:variant>
      <vt:variant>
        <vt:lpwstr/>
      </vt:variant>
      <vt:variant>
        <vt:i4>1638459</vt:i4>
      </vt:variant>
      <vt:variant>
        <vt:i4>117</vt:i4>
      </vt:variant>
      <vt:variant>
        <vt:i4>0</vt:i4>
      </vt:variant>
      <vt:variant>
        <vt:i4>5</vt:i4>
      </vt:variant>
      <vt:variant>
        <vt:lpwstr>https://www.lds.org/scriptures/dc-testament/dc/84.1-5,31,32?lang=eng</vt:lpwstr>
      </vt:variant>
      <vt:variant>
        <vt:lpwstr>1</vt:lpwstr>
      </vt:variant>
      <vt:variant>
        <vt:i4>7733255</vt:i4>
      </vt:variant>
      <vt:variant>
        <vt:i4>114</vt:i4>
      </vt:variant>
      <vt:variant>
        <vt:i4>0</vt:i4>
      </vt:variant>
      <vt:variant>
        <vt:i4>5</vt:i4>
      </vt:variant>
      <vt:variant>
        <vt:lpwstr>http://mit.irr.org/files/joseph-smiths-missouri-temple-prophecy.pdf</vt:lpwstr>
      </vt:variant>
      <vt:variant>
        <vt:lpwstr/>
      </vt:variant>
      <vt:variant>
        <vt:i4>720918</vt:i4>
      </vt:variant>
      <vt:variant>
        <vt:i4>111</vt:i4>
      </vt:variant>
      <vt:variant>
        <vt:i4>0</vt:i4>
      </vt:variant>
      <vt:variant>
        <vt:i4>5</vt:i4>
      </vt:variant>
      <vt:variant>
        <vt:lpwstr>http://www.centerplace.org/history/ems/v1n02.htm</vt:lpwstr>
      </vt:variant>
      <vt:variant>
        <vt:lpwstr/>
      </vt:variant>
      <vt:variant>
        <vt:i4>3866660</vt:i4>
      </vt:variant>
      <vt:variant>
        <vt:i4>108</vt:i4>
      </vt:variant>
      <vt:variant>
        <vt:i4>0</vt:i4>
      </vt:variant>
      <vt:variant>
        <vt:i4>5</vt:i4>
      </vt:variant>
      <vt:variant>
        <vt:lpwstr>https://www.lds.org/scriptures/dc-testament/dc/73?lang=eng</vt:lpwstr>
      </vt:variant>
      <vt:variant>
        <vt:lpwstr/>
      </vt:variant>
      <vt:variant>
        <vt:i4>7798871</vt:i4>
      </vt:variant>
      <vt:variant>
        <vt:i4>105</vt:i4>
      </vt:variant>
      <vt:variant>
        <vt:i4>0</vt:i4>
      </vt:variant>
      <vt:variant>
        <vt:i4>5</vt:i4>
      </vt:variant>
      <vt:variant>
        <vt:lpwstr>https://www.lds.org/scriptures/dc-testament/dc/133.17,18?lang=eng</vt:lpwstr>
      </vt:variant>
      <vt:variant>
        <vt:lpwstr>16</vt:lpwstr>
      </vt:variant>
      <vt:variant>
        <vt:i4>4653156</vt:i4>
      </vt:variant>
      <vt:variant>
        <vt:i4>102</vt:i4>
      </vt:variant>
      <vt:variant>
        <vt:i4>0</vt:i4>
      </vt:variant>
      <vt:variant>
        <vt:i4>5</vt:i4>
      </vt:variant>
      <vt:variant>
        <vt:lpwstr>https://www.lds.org/scriptures/dc-testament/dc/1.37-38?lang=eng</vt:lpwstr>
      </vt:variant>
      <vt:variant>
        <vt:lpwstr>36</vt:lpwstr>
      </vt:variant>
      <vt:variant>
        <vt:i4>3473442</vt:i4>
      </vt:variant>
      <vt:variant>
        <vt:i4>99</vt:i4>
      </vt:variant>
      <vt:variant>
        <vt:i4>0</vt:i4>
      </vt:variant>
      <vt:variant>
        <vt:i4>5</vt:i4>
      </vt:variant>
      <vt:variant>
        <vt:lpwstr>https://www.lds.org/scriptures/dc-testament/dc/1.9-16?lang=eng</vt:lpwstr>
      </vt:variant>
      <vt:variant>
        <vt:lpwstr/>
      </vt:variant>
      <vt:variant>
        <vt:i4>1966085</vt:i4>
      </vt:variant>
      <vt:variant>
        <vt:i4>96</vt:i4>
      </vt:variant>
      <vt:variant>
        <vt:i4>0</vt:i4>
      </vt:variant>
      <vt:variant>
        <vt:i4>5</vt:i4>
      </vt:variant>
      <vt:variant>
        <vt:lpwstr>https://www.lds.org/scriptures/dc-testament/dc/64.29-39?lang=eng</vt:lpwstr>
      </vt:variant>
      <vt:variant>
        <vt:lpwstr/>
      </vt:variant>
      <vt:variant>
        <vt:i4>5832819</vt:i4>
      </vt:variant>
      <vt:variant>
        <vt:i4>93</vt:i4>
      </vt:variant>
      <vt:variant>
        <vt:i4>0</vt:i4>
      </vt:variant>
      <vt:variant>
        <vt:i4>5</vt:i4>
      </vt:variant>
      <vt:variant>
        <vt:lpwstr>http://www.ldschurchtemples.com/independence/</vt:lpwstr>
      </vt:variant>
      <vt:variant>
        <vt:lpwstr/>
      </vt:variant>
      <vt:variant>
        <vt:i4>7340064</vt:i4>
      </vt:variant>
      <vt:variant>
        <vt:i4>90</vt:i4>
      </vt:variant>
      <vt:variant>
        <vt:i4>0</vt:i4>
      </vt:variant>
      <vt:variant>
        <vt:i4>5</vt:i4>
      </vt:variant>
      <vt:variant>
        <vt:lpwstr>http://www.ldschurchtemples.com/adamondiahman/</vt:lpwstr>
      </vt:variant>
      <vt:variant>
        <vt:lpwstr/>
      </vt:variant>
      <vt:variant>
        <vt:i4>3932193</vt:i4>
      </vt:variant>
      <vt:variant>
        <vt:i4>87</vt:i4>
      </vt:variant>
      <vt:variant>
        <vt:i4>0</vt:i4>
      </vt:variant>
      <vt:variant>
        <vt:i4>5</vt:i4>
      </vt:variant>
      <vt:variant>
        <vt:lpwstr>https://www.lds.org/scriptures/dc-testament/dc/32.1-5?lang=eng</vt:lpwstr>
      </vt:variant>
      <vt:variant>
        <vt:lpwstr/>
      </vt:variant>
      <vt:variant>
        <vt:i4>1048599</vt:i4>
      </vt:variant>
      <vt:variant>
        <vt:i4>84</vt:i4>
      </vt:variant>
      <vt:variant>
        <vt:i4>0</vt:i4>
      </vt:variant>
      <vt:variant>
        <vt:i4>5</vt:i4>
      </vt:variant>
      <vt:variant>
        <vt:lpwstr>https://www.lds.org/scriptures/dc-testament/dc/28.8?lang=eng</vt:lpwstr>
      </vt:variant>
      <vt:variant>
        <vt:lpwstr/>
      </vt:variant>
      <vt:variant>
        <vt:i4>1376283</vt:i4>
      </vt:variant>
      <vt:variant>
        <vt:i4>81</vt:i4>
      </vt:variant>
      <vt:variant>
        <vt:i4>0</vt:i4>
      </vt:variant>
      <vt:variant>
        <vt:i4>5</vt:i4>
      </vt:variant>
      <vt:variant>
        <vt:lpwstr>http://www.utlm.org/onlineresources/indianpolygamyrevelation.htm</vt:lpwstr>
      </vt:variant>
      <vt:variant>
        <vt:lpwstr/>
      </vt:variant>
      <vt:variant>
        <vt:i4>1638492</vt:i4>
      </vt:variant>
      <vt:variant>
        <vt:i4>78</vt:i4>
      </vt:variant>
      <vt:variant>
        <vt:i4>0</vt:i4>
      </vt:variant>
      <vt:variant>
        <vt:i4>5</vt:i4>
      </vt:variant>
      <vt:variant>
        <vt:lpwstr>http://www.utlm.org/images/indianpolygamyp230bshadow.gif</vt:lpwstr>
      </vt:variant>
      <vt:variant>
        <vt:lpwstr/>
      </vt:variant>
      <vt:variant>
        <vt:i4>721020</vt:i4>
      </vt:variant>
      <vt:variant>
        <vt:i4>75</vt:i4>
      </vt:variant>
      <vt:variant>
        <vt:i4>0</vt:i4>
      </vt:variant>
      <vt:variant>
        <vt:i4>5</vt:i4>
      </vt:variant>
      <vt:variant>
        <vt:lpwstr>http://en.wikipedia.org/wiki/Origin_of_Latter_Day_Saint_polygamy</vt:lpwstr>
      </vt:variant>
      <vt:variant>
        <vt:lpwstr/>
      </vt:variant>
      <vt:variant>
        <vt:i4>3407989</vt:i4>
      </vt:variant>
      <vt:variant>
        <vt:i4>72</vt:i4>
      </vt:variant>
      <vt:variant>
        <vt:i4>0</vt:i4>
      </vt:variant>
      <vt:variant>
        <vt:i4>5</vt:i4>
      </vt:variant>
      <vt:variant>
        <vt:lpwstr>https://www.lds.org/scriptures/dc-testament/dc/132</vt:lpwstr>
      </vt:variant>
      <vt:variant>
        <vt:lpwstr/>
      </vt:variant>
      <vt:variant>
        <vt:i4>2687042</vt:i4>
      </vt:variant>
      <vt:variant>
        <vt:i4>69</vt:i4>
      </vt:variant>
      <vt:variant>
        <vt:i4>0</vt:i4>
      </vt:variant>
      <vt:variant>
        <vt:i4>5</vt:i4>
      </vt:variant>
      <vt:variant>
        <vt:lpwstr>https://www.lds.org/scriptures/dc-testament/dc/52.1,11,36,43,44</vt:lpwstr>
      </vt:variant>
      <vt:variant>
        <vt:lpwstr/>
      </vt:variant>
      <vt:variant>
        <vt:i4>917571</vt:i4>
      </vt:variant>
      <vt:variant>
        <vt:i4>66</vt:i4>
      </vt:variant>
      <vt:variant>
        <vt:i4>0</vt:i4>
      </vt:variant>
      <vt:variant>
        <vt:i4>5</vt:i4>
      </vt:variant>
      <vt:variant>
        <vt:lpwstr>http://josephsmithpapers.org/paperSummary/history-1838-1856-volume-a-1-23-december-1805-30-august-1834?p=124</vt:lpwstr>
      </vt:variant>
      <vt:variant>
        <vt:lpwstr/>
      </vt:variant>
      <vt:variant>
        <vt:i4>2162737</vt:i4>
      </vt:variant>
      <vt:variant>
        <vt:i4>63</vt:i4>
      </vt:variant>
      <vt:variant>
        <vt:i4>0</vt:i4>
      </vt:variant>
      <vt:variant>
        <vt:i4>5</vt:i4>
      </vt:variant>
      <vt:variant>
        <vt:lpwstr>http://www.scottwoodward.org/churchhistory_kirtland_4thConferenceEvents.html</vt:lpwstr>
      </vt:variant>
      <vt:variant>
        <vt:lpwstr/>
      </vt:variant>
      <vt:variant>
        <vt:i4>2818174</vt:i4>
      </vt:variant>
      <vt:variant>
        <vt:i4>60</vt:i4>
      </vt:variant>
      <vt:variant>
        <vt:i4>0</vt:i4>
      </vt:variant>
      <vt:variant>
        <vt:i4>5</vt:i4>
      </vt:variant>
      <vt:variant>
        <vt:lpwstr>http://www.boap.org/LDS/Early-Saints/JWhitmer-history.html</vt:lpwstr>
      </vt:variant>
      <vt:variant>
        <vt:lpwstr/>
      </vt:variant>
      <vt:variant>
        <vt:i4>3866650</vt:i4>
      </vt:variant>
      <vt:variant>
        <vt:i4>57</vt:i4>
      </vt:variant>
      <vt:variant>
        <vt:i4>0</vt:i4>
      </vt:variant>
      <vt:variant>
        <vt:i4>5</vt:i4>
      </vt:variant>
      <vt:variant>
        <vt:lpwstr>https://www.lds.org/scriptures/dc-testament/dc/49.5-7?lang=eng</vt:lpwstr>
      </vt:variant>
      <vt:variant>
        <vt:lpwstr>6</vt:lpwstr>
      </vt:variant>
      <vt:variant>
        <vt:i4>4980800</vt:i4>
      </vt:variant>
      <vt:variant>
        <vt:i4>54</vt:i4>
      </vt:variant>
      <vt:variant>
        <vt:i4>0</vt:i4>
      </vt:variant>
      <vt:variant>
        <vt:i4>5</vt:i4>
      </vt:variant>
      <vt:variant>
        <vt:lpwstr>http://www.sidneyrigdon.com/dbroadhu/OH/paintel2.htm</vt:lpwstr>
      </vt:variant>
      <vt:variant>
        <vt:lpwstr/>
      </vt:variant>
      <vt:variant>
        <vt:i4>4980800</vt:i4>
      </vt:variant>
      <vt:variant>
        <vt:i4>51</vt:i4>
      </vt:variant>
      <vt:variant>
        <vt:i4>0</vt:i4>
      </vt:variant>
      <vt:variant>
        <vt:i4>5</vt:i4>
      </vt:variant>
      <vt:variant>
        <vt:lpwstr>http://www.sidneyrigdon.com/dbroadhu/OH/paintel2.htm</vt:lpwstr>
      </vt:variant>
      <vt:variant>
        <vt:lpwstr/>
      </vt:variant>
      <vt:variant>
        <vt:i4>3014712</vt:i4>
      </vt:variant>
      <vt:variant>
        <vt:i4>48</vt:i4>
      </vt:variant>
      <vt:variant>
        <vt:i4>0</vt:i4>
      </vt:variant>
      <vt:variant>
        <vt:i4>5</vt:i4>
      </vt:variant>
      <vt:variant>
        <vt:lpwstr>https://www.lds.org/scriptures/dc-testament/dc/45.16-62?lang=eng</vt:lpwstr>
      </vt:variant>
      <vt:variant>
        <vt:lpwstr>48</vt:lpwstr>
      </vt:variant>
      <vt:variant>
        <vt:i4>3604512</vt:i4>
      </vt:variant>
      <vt:variant>
        <vt:i4>45</vt:i4>
      </vt:variant>
      <vt:variant>
        <vt:i4>0</vt:i4>
      </vt:variant>
      <vt:variant>
        <vt:i4>5</vt:i4>
      </vt:variant>
      <vt:variant>
        <vt:lpwstr>http://josephsmithpapers.org/paperDetails/book-of-commandments-1833?p=23</vt:lpwstr>
      </vt:variant>
      <vt:variant>
        <vt:lpwstr>!/paperSummary/book-of-commandments-1833&amp;p=102</vt:lpwstr>
      </vt:variant>
      <vt:variant>
        <vt:i4>3539069</vt:i4>
      </vt:variant>
      <vt:variant>
        <vt:i4>42</vt:i4>
      </vt:variant>
      <vt:variant>
        <vt:i4>0</vt:i4>
      </vt:variant>
      <vt:variant>
        <vt:i4>5</vt:i4>
      </vt:variant>
      <vt:variant>
        <vt:lpwstr>https://www.lds.org/scriptures/dc-testament/dc/39.8,10,11,15,19-24</vt:lpwstr>
      </vt:variant>
      <vt:variant>
        <vt:lpwstr/>
      </vt:variant>
      <vt:variant>
        <vt:i4>786473</vt:i4>
      </vt:variant>
      <vt:variant>
        <vt:i4>39</vt:i4>
      </vt:variant>
      <vt:variant>
        <vt:i4>0</vt:i4>
      </vt:variant>
      <vt:variant>
        <vt:i4>5</vt:i4>
      </vt:variant>
      <vt:variant>
        <vt:lpwstr>http://josephsmithpapers.org/paperDetails/book-of-commandments-1833?p=23</vt:lpwstr>
      </vt:variant>
      <vt:variant>
        <vt:lpwstr>!/paperSummary/book-of-commandments-1833&amp;p=89</vt:lpwstr>
      </vt:variant>
      <vt:variant>
        <vt:i4>5242979</vt:i4>
      </vt:variant>
      <vt:variant>
        <vt:i4>36</vt:i4>
      </vt:variant>
      <vt:variant>
        <vt:i4>0</vt:i4>
      </vt:variant>
      <vt:variant>
        <vt:i4>5</vt:i4>
      </vt:variant>
      <vt:variant>
        <vt:lpwstr>https://www.lds.org/scriptures/dc-testament/dc/35.15,26-27?lang=eng</vt:lpwstr>
      </vt:variant>
      <vt:variant>
        <vt:lpwstr>26</vt:lpwstr>
      </vt:variant>
      <vt:variant>
        <vt:i4>786465</vt:i4>
      </vt:variant>
      <vt:variant>
        <vt:i4>33</vt:i4>
      </vt:variant>
      <vt:variant>
        <vt:i4>0</vt:i4>
      </vt:variant>
      <vt:variant>
        <vt:i4>5</vt:i4>
      </vt:variant>
      <vt:variant>
        <vt:lpwstr>http://josephsmithpapers.org/paperDetails/book-of-commandments-1833?p=23</vt:lpwstr>
      </vt:variant>
      <vt:variant>
        <vt:lpwstr>!/paperSummary/book-of-commandments-1833&amp;p=81</vt:lpwstr>
      </vt:variant>
      <vt:variant>
        <vt:i4>131111</vt:i4>
      </vt:variant>
      <vt:variant>
        <vt:i4>30</vt:i4>
      </vt:variant>
      <vt:variant>
        <vt:i4>0</vt:i4>
      </vt:variant>
      <vt:variant>
        <vt:i4>5</vt:i4>
      </vt:variant>
      <vt:variant>
        <vt:lpwstr>http://josephsmithpapers.org/paperDetails/book-of-commandments-1833?p=23</vt:lpwstr>
      </vt:variant>
      <vt:variant>
        <vt:lpwstr>!/paperSummary/book-of-commandments-1833&amp;p=67</vt:lpwstr>
      </vt:variant>
      <vt:variant>
        <vt:i4>2097201</vt:i4>
      </vt:variant>
      <vt:variant>
        <vt:i4>27</vt:i4>
      </vt:variant>
      <vt:variant>
        <vt:i4>0</vt:i4>
      </vt:variant>
      <vt:variant>
        <vt:i4>5</vt:i4>
      </vt:variant>
      <vt:variant>
        <vt:lpwstr>https://www.lds.org/scriptures/dc-testament/dc/33.16-18?lang=eng</vt:lpwstr>
      </vt:variant>
      <vt:variant>
        <vt:lpwstr>16</vt:lpwstr>
      </vt:variant>
      <vt:variant>
        <vt:i4>1507335</vt:i4>
      </vt:variant>
      <vt:variant>
        <vt:i4>24</vt:i4>
      </vt:variant>
      <vt:variant>
        <vt:i4>0</vt:i4>
      </vt:variant>
      <vt:variant>
        <vt:i4>5</vt:i4>
      </vt:variant>
      <vt:variant>
        <vt:lpwstr>https://www.lds.org/scriptures/bofm/introduction</vt:lpwstr>
      </vt:variant>
      <vt:variant>
        <vt:lpwstr/>
      </vt:variant>
      <vt:variant>
        <vt:i4>2228284</vt:i4>
      </vt:variant>
      <vt:variant>
        <vt:i4>21</vt:i4>
      </vt:variant>
      <vt:variant>
        <vt:i4>0</vt:i4>
      </vt:variant>
      <vt:variant>
        <vt:i4>5</vt:i4>
      </vt:variant>
      <vt:variant>
        <vt:lpwstr>http://www.boap.org/LDS/Joseph-Smith/Teachings/T4.html</vt:lpwstr>
      </vt:variant>
      <vt:variant>
        <vt:lpwstr/>
      </vt:variant>
      <vt:variant>
        <vt:i4>6750306</vt:i4>
      </vt:variant>
      <vt:variant>
        <vt:i4>18</vt:i4>
      </vt:variant>
      <vt:variant>
        <vt:i4>0</vt:i4>
      </vt:variant>
      <vt:variant>
        <vt:i4>5</vt:i4>
      </vt:variant>
      <vt:variant>
        <vt:lpwstr>https://www.lds.org/scriptures/dc-testament/dc/5.1-2,9-10,16,18-19?lang=eng</vt:lpwstr>
      </vt:variant>
      <vt:variant>
        <vt:lpwstr>9</vt:lpwstr>
      </vt:variant>
      <vt:variant>
        <vt:i4>2687050</vt:i4>
      </vt:variant>
      <vt:variant>
        <vt:i4>15</vt:i4>
      </vt:variant>
      <vt:variant>
        <vt:i4>0</vt:i4>
      </vt:variant>
      <vt:variant>
        <vt:i4>5</vt:i4>
      </vt:variant>
      <vt:variant>
        <vt:lpwstr>https://www.lds.org/scriptures/bofm/js?lang=eng</vt:lpwstr>
      </vt:variant>
      <vt:variant>
        <vt:lpwstr/>
      </vt:variant>
      <vt:variant>
        <vt:i4>5308487</vt:i4>
      </vt:variant>
      <vt:variant>
        <vt:i4>12</vt:i4>
      </vt:variant>
      <vt:variant>
        <vt:i4>0</vt:i4>
      </vt:variant>
      <vt:variant>
        <vt:i4>5</vt:i4>
      </vt:variant>
      <vt:variant>
        <vt:lpwstr>http://www.sidneyrigdon.com/dbroadhu/UT/utahmsc0.htm</vt:lpwstr>
      </vt:variant>
      <vt:variant>
        <vt:lpwstr/>
      </vt:variant>
      <vt:variant>
        <vt:i4>1245207</vt:i4>
      </vt:variant>
      <vt:variant>
        <vt:i4>9</vt:i4>
      </vt:variant>
      <vt:variant>
        <vt:i4>0</vt:i4>
      </vt:variant>
      <vt:variant>
        <vt:i4>5</vt:i4>
      </vt:variant>
      <vt:variant>
        <vt:lpwstr>http://www.boap.org/LDS/Early-Saints/OPratt.html</vt:lpwstr>
      </vt:variant>
      <vt:variant>
        <vt:lpwstr/>
      </vt:variant>
      <vt:variant>
        <vt:i4>1310760</vt:i4>
      </vt:variant>
      <vt:variant>
        <vt:i4>6</vt:i4>
      </vt:variant>
      <vt:variant>
        <vt:i4>0</vt:i4>
      </vt:variant>
      <vt:variant>
        <vt:i4>5</vt:i4>
      </vt:variant>
      <vt:variant>
        <vt:lpwstr>https://www.lds.org/scriptures/dc-testament/dc/68.4?lang=eng</vt:lpwstr>
      </vt:variant>
      <vt:variant>
        <vt:lpwstr>3</vt:lpwstr>
      </vt:variant>
      <vt:variant>
        <vt:i4>2097191</vt:i4>
      </vt:variant>
      <vt:variant>
        <vt:i4>3</vt:i4>
      </vt:variant>
      <vt:variant>
        <vt:i4>0</vt:i4>
      </vt:variant>
      <vt:variant>
        <vt:i4>5</vt:i4>
      </vt:variant>
      <vt:variant>
        <vt:lpwstr>https://www.lds.org/scriptures/nt/2-pet/1.19-21?lang=eng</vt:lpwstr>
      </vt:variant>
      <vt:variant>
        <vt:lpwstr>18</vt:lpwstr>
      </vt:variant>
      <vt:variant>
        <vt:i4>1441864</vt:i4>
      </vt:variant>
      <vt:variant>
        <vt:i4>0</vt:i4>
      </vt:variant>
      <vt:variant>
        <vt:i4>0</vt:i4>
      </vt:variant>
      <vt:variant>
        <vt:i4>5</vt:i4>
      </vt:variant>
      <vt:variant>
        <vt:lpwstr>https://www.lds.org/scriptures/bofm/1-ne/3.7?lang=eng</vt:lpwstr>
      </vt:variant>
      <vt:variant>
        <vt:lpwstr>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rising generation who shall not taste death till Christ comes</dc:title>
  <dc:subject/>
  <dc:creator>George Speer</dc:creator>
  <cp:keywords/>
  <dc:description/>
  <cp:lastModifiedBy>Jacob Spurlock</cp:lastModifiedBy>
  <cp:revision>2</cp:revision>
  <dcterms:created xsi:type="dcterms:W3CDTF">2015-09-30T19:06:00Z</dcterms:created>
  <dcterms:modified xsi:type="dcterms:W3CDTF">2015-09-30T19:06:00Z</dcterms:modified>
</cp:coreProperties>
</file>